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BCF0E0" w14:textId="77777777" w:rsidR="002B08C1" w:rsidRPr="00450208" w:rsidRDefault="00000000" w:rsidP="006654FF">
      <w:pPr>
        <w:pStyle w:val="Standard"/>
        <w:jc w:val="center"/>
        <w:rPr>
          <w:rFonts w:asciiTheme="minorHAnsi" w:hAnsiTheme="minorHAnsi"/>
          <w:sz w:val="28"/>
          <w:szCs w:val="26"/>
          <w:rPrChange w:id="0" w:author="Huguenot-Noel, Robin" w:date="2025-05-21T16:18:00Z" w16du:dateUtc="2025-05-21T14:18:00Z">
            <w:rPr/>
          </w:rPrChange>
        </w:rPr>
      </w:pPr>
      <w:r w:rsidRPr="00450208">
        <w:rPr>
          <w:rFonts w:asciiTheme="minorHAnsi" w:eastAsia="Aptos" w:hAnsiTheme="minorHAnsi" w:cs="Aptos"/>
          <w:b/>
          <w:bCs/>
          <w:sz w:val="28"/>
          <w:szCs w:val="28"/>
          <w:rPrChange w:id="1" w:author="Huguenot-Noel, Robin" w:date="2025-05-21T16:18:00Z" w16du:dateUtc="2025-05-21T14:18:00Z">
            <w:rPr>
              <w:rFonts w:eastAsia="Aptos" w:cs="Aptos"/>
              <w:b/>
              <w:bCs/>
              <w:sz w:val="32"/>
              <w:szCs w:val="32"/>
            </w:rPr>
          </w:rPrChange>
        </w:rPr>
        <w:t>PRE-ANALYSIS PLAN</w:t>
      </w:r>
    </w:p>
    <w:p w14:paraId="3F71AC73" w14:textId="398C2522" w:rsidR="002B08C1" w:rsidRPr="00450208" w:rsidDel="007F0DA0" w:rsidRDefault="00000000" w:rsidP="006654FF">
      <w:pPr>
        <w:pStyle w:val="Standard"/>
        <w:jc w:val="center"/>
        <w:rPr>
          <w:del w:id="2" w:author="Huguenot-Noel, Robin [2]" w:date="2025-05-19T16:29:00Z" w16du:dateUtc="2025-05-19T14:29:00Z"/>
          <w:rFonts w:asciiTheme="minorHAnsi" w:eastAsia="Aptos" w:hAnsiTheme="minorHAnsi" w:cs="Aptos"/>
          <w:b/>
          <w:bCs/>
          <w:sz w:val="32"/>
          <w:szCs w:val="32"/>
        </w:rPr>
        <w:pPrChange w:id="3" w:author="Huguenot-Noel, Robin" w:date="2025-05-20T18:21:00Z" w16du:dateUtc="2025-05-20T16:21:00Z">
          <w:pPr>
            <w:pStyle w:val="Standard"/>
            <w:jc w:val="center"/>
          </w:pPr>
        </w:pPrChange>
      </w:pPr>
      <w:r w:rsidRPr="00450208">
        <w:rPr>
          <w:rFonts w:asciiTheme="minorHAnsi" w:eastAsia="Aptos" w:hAnsiTheme="minorHAnsi" w:cs="Aptos"/>
          <w:b/>
          <w:bCs/>
          <w:sz w:val="32"/>
          <w:szCs w:val="32"/>
          <w:rPrChange w:id="4" w:author="Huguenot-Noel, Robin" w:date="2025-05-21T16:18:00Z" w16du:dateUtc="2025-05-21T14:18:00Z">
            <w:rPr>
              <w:rFonts w:eastAsia="Aptos" w:cs="Aptos"/>
              <w:b/>
              <w:bCs/>
              <w:sz w:val="32"/>
              <w:szCs w:val="32"/>
            </w:rPr>
          </w:rPrChange>
        </w:rPr>
        <w:t>Realigning climate-forcing players</w:t>
      </w:r>
      <w:ins w:id="5" w:author="Huguenot-Noel, Robin" w:date="2025-05-20T18:20:00Z" w16du:dateUtc="2025-05-20T16:20:00Z">
        <w:r w:rsidR="006654FF" w:rsidRPr="00450208">
          <w:rPr>
            <w:rFonts w:asciiTheme="minorHAnsi" w:eastAsia="Aptos" w:hAnsiTheme="minorHAnsi" w:cs="Aptos"/>
            <w:b/>
            <w:bCs/>
            <w:sz w:val="32"/>
            <w:szCs w:val="32"/>
          </w:rPr>
          <w:t>?</w:t>
        </w:r>
      </w:ins>
      <w:ins w:id="6" w:author="Huguenot-Noel, Robin [2]" w:date="2025-05-19T16:29:00Z" w16du:dateUtc="2025-05-19T14:29:00Z">
        <w:del w:id="7" w:author="Huguenot-Noel, Robin" w:date="2025-05-20T18:20:00Z" w16du:dateUtc="2025-05-20T16:20:00Z">
          <w:r w:rsidR="008A3A3A" w:rsidRPr="00450208" w:rsidDel="006654FF">
            <w:rPr>
              <w:rFonts w:asciiTheme="minorHAnsi" w:eastAsia="Aptos" w:hAnsiTheme="minorHAnsi" w:cs="Aptos"/>
              <w:b/>
              <w:bCs/>
              <w:sz w:val="32"/>
              <w:szCs w:val="32"/>
              <w:rPrChange w:id="8" w:author="Huguenot-Noel, Robin" w:date="2025-05-21T16:18:00Z" w16du:dateUtc="2025-05-21T14:18:00Z">
                <w:rPr>
                  <w:rFonts w:asciiTheme="minorHAnsi" w:eastAsia="Aptos" w:hAnsiTheme="minorHAnsi" w:cs="Aptos"/>
                  <w:b/>
                  <w:bCs/>
                </w:rPr>
              </w:rPrChange>
            </w:rPr>
            <w:delText xml:space="preserve"> </w:delText>
          </w:r>
        </w:del>
        <w:del w:id="9" w:author="Huguenot-Noel, Robin" w:date="2025-05-20T16:09:00Z" w16du:dateUtc="2025-05-20T14:09:00Z">
          <w:r w:rsidR="008A3A3A" w:rsidRPr="00450208" w:rsidDel="007F0DA0">
            <w:rPr>
              <w:rFonts w:asciiTheme="minorHAnsi" w:eastAsia="Aptos" w:hAnsiTheme="minorHAnsi" w:cs="Aptos"/>
              <w:b/>
              <w:bCs/>
              <w:sz w:val="32"/>
              <w:szCs w:val="32"/>
              <w:rPrChange w:id="10" w:author="Huguenot-Noel, Robin" w:date="2025-05-21T16:18:00Z" w16du:dateUtc="2025-05-21T14:18:00Z">
                <w:rPr>
                  <w:rFonts w:asciiTheme="minorHAnsi" w:eastAsia="Aptos" w:hAnsiTheme="minorHAnsi" w:cs="Aptos"/>
                  <w:b/>
                  <w:bCs/>
                </w:rPr>
              </w:rPrChange>
            </w:rPr>
            <w:delText xml:space="preserve">- </w:delText>
          </w:r>
        </w:del>
      </w:ins>
    </w:p>
    <w:p w14:paraId="40DAF097" w14:textId="77777777" w:rsidR="007F0DA0" w:rsidRPr="00450208" w:rsidRDefault="007F0DA0" w:rsidP="006654FF">
      <w:pPr>
        <w:pStyle w:val="Standard"/>
        <w:jc w:val="center"/>
        <w:rPr>
          <w:ins w:id="11" w:author="Huguenot-Noel, Robin" w:date="2025-05-20T16:09:00Z" w16du:dateUtc="2025-05-20T14:09:00Z"/>
          <w:rFonts w:asciiTheme="minorHAnsi" w:hAnsiTheme="minorHAnsi"/>
          <w:sz w:val="32"/>
          <w:szCs w:val="32"/>
          <w:rPrChange w:id="12" w:author="Huguenot-Noel, Robin" w:date="2025-05-21T16:18:00Z" w16du:dateUtc="2025-05-21T14:18:00Z">
            <w:rPr>
              <w:ins w:id="13" w:author="Huguenot-Noel, Robin" w:date="2025-05-20T16:09:00Z" w16du:dateUtc="2025-05-20T14:09:00Z"/>
            </w:rPr>
          </w:rPrChange>
        </w:rPr>
      </w:pPr>
    </w:p>
    <w:p w14:paraId="06F180E9" w14:textId="79213D11" w:rsidR="002B08C1" w:rsidRPr="00450208" w:rsidRDefault="00000000" w:rsidP="006654FF">
      <w:pPr>
        <w:pStyle w:val="Standard"/>
        <w:jc w:val="center"/>
        <w:rPr>
          <w:rFonts w:asciiTheme="minorHAnsi" w:hAnsiTheme="minorHAnsi"/>
          <w:sz w:val="32"/>
          <w:szCs w:val="32"/>
          <w:rPrChange w:id="14" w:author="Huguenot-Noel, Robin" w:date="2025-05-21T16:18:00Z" w16du:dateUtc="2025-05-21T14:18:00Z">
            <w:rPr/>
          </w:rPrChange>
        </w:rPr>
      </w:pPr>
      <w:r w:rsidRPr="00450208">
        <w:rPr>
          <w:rFonts w:asciiTheme="minorHAnsi" w:eastAsia="Aptos" w:hAnsiTheme="minorHAnsi" w:cs="Aptos"/>
          <w:b/>
          <w:bCs/>
          <w:sz w:val="32"/>
          <w:szCs w:val="32"/>
          <w:rPrChange w:id="15" w:author="Huguenot-Noel, Robin" w:date="2025-05-21T16:18:00Z" w16du:dateUtc="2025-05-21T14:18:00Z">
            <w:rPr>
              <w:rFonts w:eastAsia="Aptos" w:cs="Aptos"/>
              <w:b/>
              <w:bCs/>
            </w:rPr>
          </w:rPrChange>
        </w:rPr>
        <w:t xml:space="preserve">Power Resources </w:t>
      </w:r>
      <w:proofErr w:type="spellStart"/>
      <w:r w:rsidRPr="00450208">
        <w:rPr>
          <w:rFonts w:asciiTheme="minorHAnsi" w:eastAsia="Aptos" w:hAnsiTheme="minorHAnsi" w:cs="Aptos"/>
          <w:b/>
          <w:bCs/>
          <w:sz w:val="32"/>
          <w:szCs w:val="32"/>
          <w:rPrChange w:id="16" w:author="Huguenot-Noel, Robin" w:date="2025-05-21T16:18:00Z" w16du:dateUtc="2025-05-21T14:18:00Z">
            <w:rPr>
              <w:rFonts w:eastAsia="Aptos" w:cs="Aptos"/>
              <w:b/>
              <w:bCs/>
            </w:rPr>
          </w:rPrChange>
        </w:rPr>
        <w:t>Mobilisation</w:t>
      </w:r>
      <w:proofErr w:type="spellEnd"/>
      <w:r w:rsidRPr="00450208">
        <w:rPr>
          <w:rFonts w:asciiTheme="minorHAnsi" w:eastAsia="Aptos" w:hAnsiTheme="minorHAnsi" w:cs="Aptos"/>
          <w:b/>
          <w:bCs/>
          <w:sz w:val="32"/>
          <w:szCs w:val="32"/>
          <w:rPrChange w:id="17" w:author="Huguenot-Noel, Robin" w:date="2025-05-21T16:18:00Z" w16du:dateUtc="2025-05-21T14:18:00Z">
            <w:rPr>
              <w:rFonts w:eastAsia="Aptos" w:cs="Aptos"/>
              <w:b/>
              <w:bCs/>
            </w:rPr>
          </w:rPrChange>
        </w:rPr>
        <w:t xml:space="preserve"> pathways in the Just Transition</w:t>
      </w:r>
    </w:p>
    <w:p w14:paraId="79EB28E8" w14:textId="44A0E2C9" w:rsidR="002B08C1" w:rsidRPr="00450208" w:rsidDel="006654FF" w:rsidRDefault="00000000" w:rsidP="006654FF">
      <w:pPr>
        <w:pStyle w:val="Standard"/>
        <w:jc w:val="center"/>
        <w:rPr>
          <w:del w:id="18" w:author="Huguenot-Noel, Robin" w:date="2025-05-20T18:20:00Z" w16du:dateUtc="2025-05-20T16:20:00Z"/>
          <w:rFonts w:asciiTheme="minorHAnsi" w:hAnsiTheme="minorHAnsi"/>
          <w:lang w:val="fr-FR"/>
          <w:rPrChange w:id="19" w:author="Huguenot-Noel, Robin" w:date="2025-05-21T16:18:00Z" w16du:dateUtc="2025-05-21T14:18:00Z">
            <w:rPr>
              <w:del w:id="20" w:author="Huguenot-Noel, Robin" w:date="2025-05-20T18:20:00Z" w16du:dateUtc="2025-05-20T16:20:00Z"/>
              <w:lang w:val="fr-FR"/>
            </w:rPr>
          </w:rPrChange>
        </w:rPr>
        <w:pPrChange w:id="21" w:author="Huguenot-Noel, Robin" w:date="2025-05-20T18:21:00Z" w16du:dateUtc="2025-05-20T16:21:00Z">
          <w:pPr>
            <w:pStyle w:val="Standard"/>
            <w:jc w:val="center"/>
          </w:pPr>
        </w:pPrChange>
      </w:pPr>
      <w:proofErr w:type="spellStart"/>
      <w:r w:rsidRPr="00450208">
        <w:rPr>
          <w:rFonts w:asciiTheme="minorHAnsi" w:eastAsia="Aptos" w:hAnsiTheme="minorHAnsi" w:cs="Aptos"/>
          <w:lang w:val="fr-FR"/>
          <w:rPrChange w:id="22" w:author="Huguenot-Noel, Robin" w:date="2025-05-21T16:18:00Z" w16du:dateUtc="2025-05-21T14:18:00Z">
            <w:rPr>
              <w:rFonts w:eastAsia="Aptos" w:cs="Aptos"/>
              <w:lang w:val="fr-FR"/>
            </w:rPr>
          </w:rPrChange>
        </w:rPr>
        <w:t>Rens</w:t>
      </w:r>
      <w:proofErr w:type="spellEnd"/>
      <w:r w:rsidRPr="00450208">
        <w:rPr>
          <w:rFonts w:asciiTheme="minorHAnsi" w:eastAsia="Aptos" w:hAnsiTheme="minorHAnsi" w:cs="Aptos"/>
          <w:lang w:val="fr-FR"/>
          <w:rPrChange w:id="23" w:author="Huguenot-Noel, Robin" w:date="2025-05-21T16:18:00Z" w16du:dateUtc="2025-05-21T14:18:00Z">
            <w:rPr>
              <w:rFonts w:eastAsia="Aptos" w:cs="Aptos"/>
              <w:lang w:val="fr-FR"/>
            </w:rPr>
          </w:rPrChange>
        </w:rPr>
        <w:t xml:space="preserve"> </w:t>
      </w:r>
      <w:proofErr w:type="spellStart"/>
      <w:r w:rsidRPr="00450208">
        <w:rPr>
          <w:rFonts w:asciiTheme="minorHAnsi" w:eastAsia="Aptos" w:hAnsiTheme="minorHAnsi" w:cs="Aptos"/>
          <w:lang w:val="fr-FR"/>
          <w:rPrChange w:id="24" w:author="Huguenot-Noel, Robin" w:date="2025-05-21T16:18:00Z" w16du:dateUtc="2025-05-21T14:18:00Z">
            <w:rPr>
              <w:rFonts w:eastAsia="Aptos" w:cs="Aptos"/>
              <w:lang w:val="fr-FR"/>
            </w:rPr>
          </w:rPrChange>
        </w:rPr>
        <w:t>Chazottes</w:t>
      </w:r>
      <w:proofErr w:type="spellEnd"/>
      <w:ins w:id="25" w:author="Huguenot-Noel, Robin" w:date="2025-05-20T18:21:00Z" w16du:dateUtc="2025-05-20T16:21:00Z">
        <w:r w:rsidR="006654FF" w:rsidRPr="00450208">
          <w:rPr>
            <w:rFonts w:asciiTheme="minorHAnsi" w:eastAsia="Aptos" w:hAnsiTheme="minorHAnsi" w:cs="Aptos"/>
            <w:lang w:val="fr-FR"/>
          </w:rPr>
          <w:t xml:space="preserve"> &amp; </w:t>
        </w:r>
      </w:ins>
      <w:del w:id="26" w:author="Huguenot-Noel, Robin" w:date="2025-05-20T18:21:00Z" w16du:dateUtc="2025-05-20T16:21:00Z">
        <w:r w:rsidRPr="00450208" w:rsidDel="006654FF">
          <w:rPr>
            <w:rFonts w:asciiTheme="minorHAnsi" w:eastAsia="Aptos" w:hAnsiTheme="minorHAnsi" w:cs="Aptos"/>
            <w:lang w:val="fr-FR"/>
            <w:rPrChange w:id="27" w:author="Huguenot-Noel, Robin" w:date="2025-05-21T16:18:00Z" w16du:dateUtc="2025-05-21T14:18:00Z">
              <w:rPr>
                <w:rFonts w:eastAsia="Aptos" w:cs="Aptos"/>
                <w:lang w:val="fr-FR"/>
              </w:rPr>
            </w:rPrChange>
          </w:rPr>
          <w:delText xml:space="preserve">, </w:delText>
        </w:r>
      </w:del>
      <w:r w:rsidRPr="00450208">
        <w:rPr>
          <w:rFonts w:asciiTheme="minorHAnsi" w:eastAsia="Aptos" w:hAnsiTheme="minorHAnsi" w:cs="Aptos"/>
          <w:lang w:val="fr-FR"/>
          <w:rPrChange w:id="28" w:author="Huguenot-Noel, Robin" w:date="2025-05-21T16:18:00Z" w16du:dateUtc="2025-05-21T14:18:00Z">
            <w:rPr>
              <w:rFonts w:eastAsia="Aptos" w:cs="Aptos"/>
              <w:lang w:val="fr-FR"/>
            </w:rPr>
          </w:rPrChange>
        </w:rPr>
        <w:t xml:space="preserve">Robin </w:t>
      </w:r>
      <w:proofErr w:type="spellStart"/>
      <w:r w:rsidRPr="00450208">
        <w:rPr>
          <w:rFonts w:asciiTheme="minorHAnsi" w:eastAsia="Aptos" w:hAnsiTheme="minorHAnsi" w:cs="Aptos"/>
          <w:lang w:val="fr-FR"/>
          <w:rPrChange w:id="29" w:author="Huguenot-Noel, Robin" w:date="2025-05-21T16:18:00Z" w16du:dateUtc="2025-05-21T14:18:00Z">
            <w:rPr>
              <w:rFonts w:eastAsia="Aptos" w:cs="Aptos"/>
              <w:lang w:val="fr-FR"/>
            </w:rPr>
          </w:rPrChange>
        </w:rPr>
        <w:t>Huguenot-Noël</w:t>
      </w:r>
      <w:proofErr w:type="spellEnd"/>
      <w:ins w:id="30" w:author="Huguenot-Noel, Robin" w:date="2025-05-20T18:20:00Z" w16du:dateUtc="2025-05-20T16:20:00Z">
        <w:r w:rsidR="006654FF" w:rsidRPr="00450208">
          <w:rPr>
            <w:rFonts w:asciiTheme="minorHAnsi" w:eastAsia="Aptos" w:hAnsiTheme="minorHAnsi" w:cs="Aptos"/>
            <w:lang w:val="fr-FR"/>
          </w:rPr>
          <w:t xml:space="preserve"> </w:t>
        </w:r>
      </w:ins>
    </w:p>
    <w:p w14:paraId="4D8D4A4F" w14:textId="5A86782E" w:rsidR="002B08C1" w:rsidRPr="00450208" w:rsidDel="002A5C1E" w:rsidRDefault="005B3318" w:rsidP="006654FF">
      <w:pPr>
        <w:pStyle w:val="Standard"/>
        <w:rPr>
          <w:del w:id="31" w:author="Huguenot-Noel, Robin" w:date="2025-05-19T12:41:00Z" w16du:dateUtc="2025-05-19T10:41:00Z"/>
          <w:rFonts w:asciiTheme="minorHAnsi" w:hAnsiTheme="minorHAnsi"/>
          <w:lang w:val="fr-FR"/>
          <w:rPrChange w:id="32" w:author="Huguenot-Noel, Robin" w:date="2025-05-21T16:18:00Z" w16du:dateUtc="2025-05-21T14:18:00Z">
            <w:rPr>
              <w:del w:id="33" w:author="Huguenot-Noel, Robin" w:date="2025-05-19T12:41:00Z" w16du:dateUtc="2025-05-19T10:41:00Z"/>
              <w:rFonts w:eastAsia="Aptos" w:cs="Aptos"/>
              <w:b/>
              <w:bCs/>
            </w:rPr>
          </w:rPrChange>
        </w:rPr>
        <w:pPrChange w:id="34" w:author="Huguenot-Noel, Robin" w:date="2025-05-20T18:21:00Z" w16du:dateUtc="2025-05-20T16:21:00Z">
          <w:pPr>
            <w:pStyle w:val="Standard"/>
            <w:numPr>
              <w:numId w:val="9"/>
            </w:numPr>
            <w:ind w:left="720" w:hanging="360"/>
            <w:jc w:val="center"/>
          </w:pPr>
        </w:pPrChange>
      </w:pPr>
      <w:ins w:id="35" w:author="Huguenot-Noel, Robin [2]" w:date="2025-05-19T16:21:00Z" w16du:dateUtc="2025-05-19T14:21:00Z">
        <w:r w:rsidRPr="00450208">
          <w:rPr>
            <w:rFonts w:asciiTheme="minorHAnsi" w:eastAsia="Aptos" w:hAnsiTheme="minorHAnsi" w:cs="Aptos"/>
            <w:lang w:val="fr-FR"/>
          </w:rPr>
          <w:t>(</w:t>
        </w:r>
        <w:proofErr w:type="spellStart"/>
        <w:r w:rsidRPr="00450208">
          <w:rPr>
            <w:rFonts w:asciiTheme="minorHAnsi" w:eastAsia="Aptos" w:hAnsiTheme="minorHAnsi" w:cs="Aptos"/>
            <w:lang w:val="fr-FR"/>
          </w:rPr>
          <w:t>latest</w:t>
        </w:r>
        <w:proofErr w:type="spellEnd"/>
        <w:r w:rsidRPr="00450208">
          <w:rPr>
            <w:rFonts w:asciiTheme="minorHAnsi" w:eastAsia="Aptos" w:hAnsiTheme="minorHAnsi" w:cs="Aptos"/>
            <w:lang w:val="fr-FR"/>
          </w:rPr>
          <w:t xml:space="preserve"> draft : 19 </w:t>
        </w:r>
      </w:ins>
      <w:ins w:id="36" w:author="Huguenot-Noel, Robin" w:date="2025-05-19T12:41:00Z" w16du:dateUtc="2025-05-19T10:41:00Z">
        <w:r w:rsidR="002A5C1E" w:rsidRPr="00450208">
          <w:rPr>
            <w:rFonts w:asciiTheme="minorHAnsi" w:eastAsia="Aptos" w:hAnsiTheme="minorHAnsi" w:cs="Aptos"/>
            <w:lang w:val="fr-FR"/>
            <w:rPrChange w:id="37" w:author="Huguenot-Noel, Robin" w:date="2025-05-21T16:18:00Z" w16du:dateUtc="2025-05-21T14:18:00Z">
              <w:rPr>
                <w:rFonts w:eastAsia="Aptos" w:cs="Aptos"/>
                <w:lang w:val="fr-FR"/>
              </w:rPr>
            </w:rPrChange>
          </w:rPr>
          <w:t>M</w:t>
        </w:r>
      </w:ins>
      <w:del w:id="38" w:author="Huguenot-Noel, Robin" w:date="2025-05-19T11:35:00Z" w16du:dateUtc="2025-05-19T09:35:00Z">
        <w:r w:rsidR="00F02225" w:rsidRPr="00450208" w:rsidDel="004343BC">
          <w:rPr>
            <w:rFonts w:asciiTheme="minorHAnsi" w:eastAsia="Aptos" w:hAnsiTheme="minorHAnsi" w:cs="Aptos"/>
            <w:lang w:val="fr-FR"/>
            <w:rPrChange w:id="39" w:author="Huguenot-Noel, Robin" w:date="2025-05-21T16:18:00Z" w16du:dateUtc="2025-05-21T14:18:00Z">
              <w:rPr>
                <w:rFonts w:eastAsia="Aptos" w:cs="Aptos"/>
                <w:lang w:val="fr-FR"/>
              </w:rPr>
            </w:rPrChange>
          </w:rPr>
          <w:delText>1</w:delText>
        </w:r>
        <w:r w:rsidR="00000000" w:rsidRPr="00450208" w:rsidDel="004343BC">
          <w:rPr>
            <w:rFonts w:asciiTheme="minorHAnsi" w:eastAsia="Aptos" w:hAnsiTheme="minorHAnsi" w:cs="Aptos"/>
            <w:lang w:val="fr-FR"/>
            <w:rPrChange w:id="40" w:author="Huguenot-Noel, Robin" w:date="2025-05-21T16:18:00Z" w16du:dateUtc="2025-05-21T14:18:00Z">
              <w:rPr>
                <w:rFonts w:eastAsia="Aptos" w:cs="Aptos"/>
                <w:lang w:val="fr-FR"/>
              </w:rPr>
            </w:rPrChange>
          </w:rPr>
          <w:delText>9 m</w:delText>
        </w:r>
      </w:del>
      <w:r w:rsidR="00000000" w:rsidRPr="00450208">
        <w:rPr>
          <w:rFonts w:asciiTheme="minorHAnsi" w:eastAsia="Aptos" w:hAnsiTheme="minorHAnsi" w:cs="Aptos"/>
          <w:lang w:val="fr-FR"/>
          <w:rPrChange w:id="41" w:author="Huguenot-Noel, Robin" w:date="2025-05-21T16:18:00Z" w16du:dateUtc="2025-05-21T14:18:00Z">
            <w:rPr>
              <w:rFonts w:eastAsia="Aptos" w:cs="Aptos"/>
              <w:lang w:val="fr-FR"/>
            </w:rPr>
          </w:rPrChange>
        </w:rPr>
        <w:t>ai 2025</w:t>
      </w:r>
      <w:ins w:id="42" w:author="Huguenot-Noel, Robin [2]" w:date="2025-05-19T16:21:00Z" w16du:dateUtc="2025-05-19T14:21:00Z">
        <w:r w:rsidRPr="00450208">
          <w:rPr>
            <w:rFonts w:asciiTheme="minorHAnsi" w:eastAsia="Aptos" w:hAnsiTheme="minorHAnsi" w:cs="Aptos"/>
            <w:lang w:val="fr-FR"/>
          </w:rPr>
          <w:t>)</w:t>
        </w:r>
      </w:ins>
    </w:p>
    <w:p w14:paraId="293977F4" w14:textId="77777777" w:rsidR="002A5C1E" w:rsidRPr="00450208" w:rsidRDefault="002A5C1E" w:rsidP="006654FF">
      <w:pPr>
        <w:pStyle w:val="Standard"/>
        <w:jc w:val="center"/>
        <w:rPr>
          <w:ins w:id="43" w:author="Huguenot-Noel, Robin" w:date="2025-05-19T12:41:00Z" w16du:dateUtc="2025-05-19T10:41:00Z"/>
          <w:rFonts w:asciiTheme="minorHAnsi" w:hAnsiTheme="minorHAnsi"/>
          <w:lang w:val="fr-FR"/>
          <w:rPrChange w:id="44" w:author="Huguenot-Noel, Robin" w:date="2025-05-21T16:18:00Z" w16du:dateUtc="2025-05-21T14:18:00Z">
            <w:rPr>
              <w:ins w:id="45" w:author="Huguenot-Noel, Robin" w:date="2025-05-19T12:41:00Z" w16du:dateUtc="2025-05-19T10:41:00Z"/>
              <w:lang w:val="fr-FR"/>
            </w:rPr>
          </w:rPrChange>
        </w:rPr>
      </w:pPr>
    </w:p>
    <w:p w14:paraId="1DDFC71B" w14:textId="77777777" w:rsidR="004343BC" w:rsidRPr="00450208" w:rsidRDefault="004343BC" w:rsidP="006654FF">
      <w:pPr>
        <w:pStyle w:val="Standard"/>
        <w:ind w:left="360"/>
        <w:jc w:val="center"/>
        <w:rPr>
          <w:ins w:id="46" w:author="Huguenot-Noel, Robin" w:date="2025-05-19T11:35:00Z" w16du:dateUtc="2025-05-19T09:35:00Z"/>
          <w:rFonts w:asciiTheme="minorHAnsi" w:eastAsia="Aptos" w:hAnsiTheme="minorHAnsi" w:cs="Aptos"/>
          <w:b/>
          <w:bCs/>
          <w:rPrChange w:id="47" w:author="Huguenot-Noel, Robin" w:date="2025-05-21T16:18:00Z" w16du:dateUtc="2025-05-21T14:18:00Z">
            <w:rPr>
              <w:ins w:id="48" w:author="Huguenot-Noel, Robin" w:date="2025-05-19T11:35:00Z" w16du:dateUtc="2025-05-19T09:35:00Z"/>
              <w:rFonts w:eastAsia="Aptos" w:cs="Aptos"/>
              <w:b/>
              <w:bCs/>
            </w:rPr>
          </w:rPrChange>
        </w:rPr>
        <w:pPrChange w:id="49" w:author="Huguenot-Noel, Robin" w:date="2025-05-20T18:21:00Z" w16du:dateUtc="2025-05-20T16:21:00Z">
          <w:pPr>
            <w:pStyle w:val="Standard"/>
            <w:jc w:val="both"/>
          </w:pPr>
        </w:pPrChange>
      </w:pPr>
    </w:p>
    <w:p w14:paraId="518C9D4E" w14:textId="50BC9C4C" w:rsidR="008D2112" w:rsidRPr="00450208" w:rsidRDefault="00000000" w:rsidP="006654FF">
      <w:pPr>
        <w:pStyle w:val="Standard"/>
        <w:numPr>
          <w:ilvl w:val="0"/>
          <w:numId w:val="8"/>
        </w:numPr>
        <w:jc w:val="both"/>
        <w:rPr>
          <w:ins w:id="50" w:author="Huguenot-Noel, Robin" w:date="2025-05-20T15:53:00Z" w16du:dateUtc="2025-05-20T13:53:00Z"/>
          <w:rFonts w:asciiTheme="minorHAnsi" w:eastAsia="Aptos" w:hAnsiTheme="minorHAnsi" w:cs="Aptos"/>
          <w:b/>
          <w:bCs/>
          <w:sz w:val="28"/>
          <w:szCs w:val="28"/>
          <w:rPrChange w:id="51" w:author="Huguenot-Noel, Robin" w:date="2025-05-21T16:18:00Z" w16du:dateUtc="2025-05-21T14:18:00Z">
            <w:rPr>
              <w:ins w:id="52" w:author="Huguenot-Noel, Robin" w:date="2025-05-20T15:53:00Z" w16du:dateUtc="2025-05-20T13:53:00Z"/>
            </w:rPr>
          </w:rPrChange>
        </w:rPr>
        <w:pPrChange w:id="53" w:author="Huguenot-Noel, Robin" w:date="2025-05-20T18:21:00Z" w16du:dateUtc="2025-05-20T16:21:00Z">
          <w:pPr>
            <w:spacing w:before="120" w:after="120" w:line="360" w:lineRule="auto"/>
            <w:jc w:val="both"/>
          </w:pPr>
        </w:pPrChange>
      </w:pPr>
      <w:r w:rsidRPr="00450208">
        <w:rPr>
          <w:rFonts w:asciiTheme="minorHAnsi" w:eastAsia="Aptos" w:hAnsiTheme="minorHAnsi" w:cs="Aptos"/>
          <w:b/>
          <w:bCs/>
          <w:sz w:val="28"/>
          <w:szCs w:val="28"/>
          <w:rPrChange w:id="54" w:author="Huguenot-Noel, Robin" w:date="2025-05-21T16:18:00Z" w16du:dateUtc="2025-05-21T14:18:00Z">
            <w:rPr>
              <w:rFonts w:eastAsia="Aptos" w:cs="Aptos"/>
              <w:b/>
              <w:bCs/>
            </w:rPr>
          </w:rPrChange>
        </w:rPr>
        <w:t>Introduction</w:t>
      </w:r>
      <w:ins w:id="55" w:author="Huguenot-Noel, Robin [2]" w:date="2025-05-19T16:21:00Z" w16du:dateUtc="2025-05-19T14:21:00Z">
        <w:r w:rsidR="005B3318" w:rsidRPr="00450208">
          <w:rPr>
            <w:rFonts w:asciiTheme="minorHAnsi" w:eastAsia="Aptos" w:hAnsiTheme="minorHAnsi" w:cs="Aptos"/>
            <w:b/>
            <w:bCs/>
            <w:sz w:val="28"/>
            <w:szCs w:val="28"/>
            <w:rPrChange w:id="56" w:author="Huguenot-Noel, Robin" w:date="2025-05-21T16:18:00Z" w16du:dateUtc="2025-05-21T14:18:00Z">
              <w:rPr>
                <w:rFonts w:asciiTheme="minorHAnsi" w:eastAsia="Aptos" w:hAnsiTheme="minorHAnsi" w:cs="Aptos"/>
                <w:b/>
                <w:bCs/>
              </w:rPr>
            </w:rPrChange>
          </w:rPr>
          <w:t xml:space="preserve">: </w:t>
        </w:r>
      </w:ins>
      <w:ins w:id="57" w:author="Huguenot-Noel, Robin" w:date="2025-05-19T11:35:00Z" w16du:dateUtc="2025-05-19T09:35:00Z">
        <w:del w:id="58" w:author="Huguenot-Noel, Robin [2]" w:date="2025-05-19T16:21:00Z" w16du:dateUtc="2025-05-19T14:21:00Z">
          <w:r w:rsidR="004343BC" w:rsidRPr="00450208" w:rsidDel="005B3318">
            <w:rPr>
              <w:rFonts w:asciiTheme="minorHAnsi" w:eastAsia="Aptos" w:hAnsiTheme="minorHAnsi" w:cs="Aptos"/>
              <w:b/>
              <w:bCs/>
              <w:sz w:val="28"/>
              <w:szCs w:val="28"/>
              <w:rPrChange w:id="59" w:author="Huguenot-Noel, Robin" w:date="2025-05-21T16:18:00Z" w16du:dateUtc="2025-05-21T14:18:00Z">
                <w:rPr>
                  <w:rFonts w:eastAsia="Aptos" w:cs="Aptos"/>
                  <w:b/>
                  <w:bCs/>
                </w:rPr>
              </w:rPrChange>
            </w:rPr>
            <w:delText xml:space="preserve"> </w:delText>
          </w:r>
          <w:r w:rsidR="004343BC" w:rsidRPr="00450208" w:rsidDel="005B3318">
            <w:rPr>
              <w:rFonts w:asciiTheme="minorHAnsi" w:eastAsia="Aptos" w:hAnsiTheme="minorHAnsi" w:cs="Aptos"/>
              <w:b/>
              <w:bCs/>
              <w:i/>
              <w:iCs/>
              <w:sz w:val="28"/>
              <w:szCs w:val="28"/>
              <w:rPrChange w:id="60" w:author="Huguenot-Noel, Robin" w:date="2025-05-21T16:18:00Z" w16du:dateUtc="2025-05-21T14:18:00Z">
                <w:rPr>
                  <w:rFonts w:eastAsia="Aptos" w:cs="Aptos"/>
                  <w:b/>
                  <w:bCs/>
                </w:rPr>
              </w:rPrChange>
            </w:rPr>
            <w:delText>(</w:delText>
          </w:r>
        </w:del>
      </w:ins>
      <w:ins w:id="61" w:author="Huguenot-Noel, Robin" w:date="2025-05-19T11:36:00Z" w16du:dateUtc="2025-05-19T09:36:00Z">
        <w:del w:id="62" w:author="Huguenot-Noel, Robin [2]" w:date="2025-05-19T16:21:00Z" w16du:dateUtc="2025-05-19T14:21:00Z">
          <w:r w:rsidR="004343BC" w:rsidRPr="00450208" w:rsidDel="005B3318">
            <w:rPr>
              <w:rFonts w:asciiTheme="minorHAnsi" w:eastAsia="Aptos" w:hAnsiTheme="minorHAnsi" w:cs="Aptos"/>
              <w:b/>
              <w:bCs/>
              <w:i/>
              <w:iCs/>
              <w:sz w:val="28"/>
              <w:szCs w:val="28"/>
              <w:rPrChange w:id="63" w:author="Huguenot-Noel, Robin" w:date="2025-05-21T16:18:00Z" w16du:dateUtc="2025-05-21T14:18:00Z">
                <w:rPr>
                  <w:rFonts w:eastAsia="Aptos" w:cs="Aptos"/>
                  <w:b/>
                  <w:bCs/>
                </w:rPr>
              </w:rPrChange>
            </w:rPr>
            <w:delText>motivation</w:delText>
          </w:r>
        </w:del>
      </w:ins>
      <w:ins w:id="64" w:author="Huguenot-Noel, Robin" w:date="2025-05-19T11:35:00Z" w16du:dateUtc="2025-05-19T09:35:00Z">
        <w:del w:id="65" w:author="Huguenot-Noel, Robin [2]" w:date="2025-05-19T16:21:00Z" w16du:dateUtc="2025-05-19T14:21:00Z">
          <w:r w:rsidR="004343BC" w:rsidRPr="00450208" w:rsidDel="005B3318">
            <w:rPr>
              <w:rFonts w:asciiTheme="minorHAnsi" w:eastAsia="Aptos" w:hAnsiTheme="minorHAnsi" w:cs="Aptos"/>
              <w:b/>
              <w:bCs/>
              <w:i/>
              <w:iCs/>
              <w:sz w:val="28"/>
              <w:szCs w:val="28"/>
              <w:rPrChange w:id="66" w:author="Huguenot-Noel, Robin" w:date="2025-05-21T16:18:00Z" w16du:dateUtc="2025-05-21T14:18:00Z">
                <w:rPr>
                  <w:rFonts w:eastAsia="Aptos" w:cs="Aptos"/>
                  <w:b/>
                  <w:bCs/>
                </w:rPr>
              </w:rPrChange>
            </w:rPr>
            <w:delText xml:space="preserve"> and research question</w:delText>
          </w:r>
          <w:r w:rsidR="004343BC" w:rsidRPr="00450208" w:rsidDel="005B3318">
            <w:rPr>
              <w:rFonts w:asciiTheme="minorHAnsi" w:eastAsia="Aptos" w:hAnsiTheme="minorHAnsi" w:cs="Aptos"/>
              <w:b/>
              <w:bCs/>
              <w:i/>
              <w:iCs/>
              <w:sz w:val="28"/>
              <w:szCs w:val="28"/>
              <w:rPrChange w:id="67" w:author="Huguenot-Noel, Robin" w:date="2025-05-21T16:18:00Z" w16du:dateUtc="2025-05-21T14:18:00Z">
                <w:rPr>
                  <w:rFonts w:eastAsia="Aptos" w:cs="Aptos"/>
                  <w:b/>
                  <w:bCs/>
                </w:rPr>
              </w:rPrChange>
            </w:rPr>
            <w:delText>):</w:delText>
          </w:r>
          <w:r w:rsidR="004343BC" w:rsidRPr="00450208" w:rsidDel="005B3318">
            <w:rPr>
              <w:rFonts w:asciiTheme="minorHAnsi" w:eastAsia="Aptos" w:hAnsiTheme="minorHAnsi" w:cs="Aptos"/>
              <w:b/>
              <w:bCs/>
              <w:sz w:val="28"/>
              <w:szCs w:val="28"/>
              <w:rPrChange w:id="68" w:author="Huguenot-Noel, Robin" w:date="2025-05-21T16:18:00Z" w16du:dateUtc="2025-05-21T14:18:00Z">
                <w:rPr>
                  <w:rFonts w:eastAsia="Aptos" w:cs="Aptos"/>
                  <w:b/>
                  <w:bCs/>
                </w:rPr>
              </w:rPrChange>
            </w:rPr>
            <w:delText xml:space="preserve"> </w:delText>
          </w:r>
        </w:del>
        <w:r w:rsidR="004343BC" w:rsidRPr="00450208">
          <w:rPr>
            <w:rFonts w:asciiTheme="minorHAnsi" w:hAnsiTheme="minorHAnsi"/>
            <w:b/>
            <w:bCs/>
            <w:sz w:val="28"/>
            <w:szCs w:val="26"/>
            <w:rPrChange w:id="69" w:author="Huguenot-Noel, Robin" w:date="2025-05-21T16:18:00Z" w16du:dateUtc="2025-05-21T14:18:00Z">
              <w:rPr/>
            </w:rPrChange>
          </w:rPr>
          <w:t>CFA stranding and its political implications</w:t>
        </w:r>
      </w:ins>
    </w:p>
    <w:p w14:paraId="40A41926" w14:textId="77777777" w:rsidR="00C121D9" w:rsidRPr="00450208" w:rsidRDefault="004343BC" w:rsidP="006654FF">
      <w:pPr>
        <w:spacing w:before="120" w:after="120" w:line="276" w:lineRule="auto"/>
        <w:jc w:val="both"/>
        <w:rPr>
          <w:ins w:id="70" w:author="Huguenot-Noel, Robin" w:date="2025-05-20T15:53:00Z" w16du:dateUtc="2025-05-20T13:53:00Z"/>
          <w:rFonts w:asciiTheme="minorHAnsi" w:hAnsiTheme="minorHAnsi"/>
        </w:rPr>
        <w:pPrChange w:id="71" w:author="Huguenot-Noel, Robin" w:date="2025-05-20T18:21:00Z" w16du:dateUtc="2025-05-20T16:21:00Z">
          <w:pPr>
            <w:spacing w:before="120" w:after="120" w:line="360" w:lineRule="auto"/>
            <w:jc w:val="both"/>
          </w:pPr>
        </w:pPrChange>
      </w:pPr>
      <w:ins w:id="72" w:author="Huguenot-Noel, Robin" w:date="2025-05-19T11:35:00Z" w16du:dateUtc="2025-05-19T09:35:00Z">
        <w:r w:rsidRPr="00450208">
          <w:rPr>
            <w:rFonts w:asciiTheme="minorHAnsi" w:hAnsiTheme="minorHAnsi"/>
            <w:lang w:val="en-US"/>
            <w:rPrChange w:id="73" w:author="Huguenot-Noel, Robin" w:date="2025-05-21T16:18:00Z" w16du:dateUtc="2025-05-21T14:18:00Z">
              <w:rPr>
                <w:lang w:val="en-US"/>
              </w:rPr>
            </w:rPrChange>
          </w:rPr>
          <w:t>C</w:t>
        </w:r>
        <w:r w:rsidRPr="00450208">
          <w:rPr>
            <w:rFonts w:asciiTheme="minorHAnsi" w:hAnsiTheme="minorHAnsi"/>
            <w:rPrChange w:id="74" w:author="Huguenot-Noel, Robin" w:date="2025-05-21T16:18:00Z" w16du:dateUtc="2025-05-21T14:18:00Z">
              <w:rPr/>
            </w:rPrChange>
          </w:rPr>
          <w:t xml:space="preserve">limate change and decarbonization imperatives have led governments across the world to adopt policies aimed at reducing the economic value of ‘climate-forcing assets’ (CFA), such as coal mines, fossil fuel-powered and vehicles, and aircraft reliant on traditional jet fuel. </w:t>
        </w:r>
      </w:ins>
    </w:p>
    <w:p w14:paraId="0319A2B6" w14:textId="00BA9E87" w:rsidR="004B3216" w:rsidRPr="00450208" w:rsidRDefault="004343BC" w:rsidP="006654FF">
      <w:pPr>
        <w:spacing w:before="120" w:after="120" w:line="276" w:lineRule="auto"/>
        <w:jc w:val="both"/>
        <w:rPr>
          <w:ins w:id="75" w:author="Huguenot-Noel, Robin" w:date="2025-05-19T15:03:00Z" w16du:dateUtc="2025-05-19T13:03:00Z"/>
          <w:rFonts w:asciiTheme="minorHAnsi" w:hAnsiTheme="minorHAnsi"/>
          <w:rPrChange w:id="76" w:author="Huguenot-Noel, Robin" w:date="2025-05-21T16:18:00Z" w16du:dateUtc="2025-05-21T14:18:00Z">
            <w:rPr>
              <w:ins w:id="77" w:author="Huguenot-Noel, Robin" w:date="2025-05-19T15:03:00Z" w16du:dateUtc="2025-05-19T13:03:00Z"/>
              <w:rFonts w:ascii="Aptos" w:hAnsi="Aptos"/>
            </w:rPr>
          </w:rPrChange>
        </w:rPr>
        <w:pPrChange w:id="78" w:author="Huguenot-Noel, Robin" w:date="2025-05-20T18:21:00Z" w16du:dateUtc="2025-05-20T16:21:00Z">
          <w:pPr>
            <w:spacing w:line="360" w:lineRule="auto"/>
            <w:jc w:val="both"/>
          </w:pPr>
        </w:pPrChange>
      </w:pPr>
      <w:proofErr w:type="spellStart"/>
      <w:ins w:id="79" w:author="Huguenot-Noel, Robin" w:date="2025-05-19T11:35:00Z" w16du:dateUtc="2025-05-19T09:35:00Z">
        <w:r w:rsidRPr="00450208">
          <w:rPr>
            <w:rFonts w:asciiTheme="minorHAnsi" w:hAnsiTheme="minorHAnsi"/>
            <w:rPrChange w:id="80" w:author="Huguenot-Noel, Robin" w:date="2025-05-21T16:18:00Z" w16du:dateUtc="2025-05-21T14:18:00Z">
              <w:rPr/>
            </w:rPrChange>
          </w:rPr>
          <w:t>Decarbonisation</w:t>
        </w:r>
        <w:proofErr w:type="spellEnd"/>
        <w:r w:rsidRPr="00450208">
          <w:rPr>
            <w:rFonts w:asciiTheme="minorHAnsi" w:hAnsiTheme="minorHAnsi"/>
            <w:rPrChange w:id="81" w:author="Huguenot-Noel, Robin" w:date="2025-05-21T16:18:00Z" w16du:dateUtc="2025-05-21T14:18:00Z">
              <w:rPr/>
            </w:rPrChange>
          </w:rPr>
          <w:t xml:space="preserve"> policies</w:t>
        </w:r>
      </w:ins>
      <w:ins w:id="82" w:author="Huguenot-Noel, Robin" w:date="2025-05-20T15:53:00Z" w16du:dateUtc="2025-05-20T13:53:00Z">
        <w:r w:rsidR="00C121D9" w:rsidRPr="00450208">
          <w:rPr>
            <w:rFonts w:asciiTheme="minorHAnsi" w:hAnsiTheme="minorHAnsi"/>
          </w:rPr>
          <w:t>,</w:t>
        </w:r>
      </w:ins>
      <w:ins w:id="83" w:author="Huguenot-Noel, Robin" w:date="2025-05-19T11:35:00Z" w16du:dateUtc="2025-05-19T09:35:00Z">
        <w:r w:rsidRPr="00450208">
          <w:rPr>
            <w:rFonts w:asciiTheme="minorHAnsi" w:hAnsiTheme="minorHAnsi"/>
            <w:rPrChange w:id="84" w:author="Huguenot-Noel, Robin" w:date="2025-05-21T16:18:00Z" w16du:dateUtc="2025-05-21T14:18:00Z">
              <w:rPr/>
            </w:rPrChange>
          </w:rPr>
          <w:t xml:space="preserve"> however</w:t>
        </w:r>
      </w:ins>
      <w:ins w:id="85" w:author="Huguenot-Noel, Robin" w:date="2025-05-20T15:53:00Z" w16du:dateUtc="2025-05-20T13:53:00Z">
        <w:r w:rsidR="00C121D9" w:rsidRPr="00450208">
          <w:rPr>
            <w:rFonts w:asciiTheme="minorHAnsi" w:hAnsiTheme="minorHAnsi"/>
          </w:rPr>
          <w:t>,</w:t>
        </w:r>
      </w:ins>
      <w:ins w:id="86" w:author="Huguenot-Noel, Robin" w:date="2025-05-19T11:35:00Z" w16du:dateUtc="2025-05-19T09:35:00Z">
        <w:r w:rsidRPr="00450208">
          <w:rPr>
            <w:rFonts w:asciiTheme="minorHAnsi" w:hAnsiTheme="minorHAnsi"/>
            <w:rPrChange w:id="87" w:author="Huguenot-Noel, Robin" w:date="2025-05-21T16:18:00Z" w16du:dateUtc="2025-05-21T14:18:00Z">
              <w:rPr/>
            </w:rPrChange>
          </w:rPr>
          <w:t xml:space="preserve"> rarely affect climate-forcing asset holders alone (</w:t>
        </w:r>
        <w:r w:rsidRPr="00450208">
          <w:rPr>
            <w:rFonts w:asciiTheme="minorHAnsi" w:eastAsia="Aptos" w:hAnsiTheme="minorHAnsi" w:cs="Aptos"/>
            <w:rPrChange w:id="88" w:author="Huguenot-Noel, Robin" w:date="2025-05-21T16:18:00Z" w16du:dateUtc="2025-05-21T14:18:00Z">
              <w:rPr>
                <w:rFonts w:eastAsia="Aptos" w:cs="Aptos"/>
              </w:rPr>
            </w:rPrChange>
          </w:rPr>
          <w:t>Colgan, Green, and Hale, 2021</w:t>
        </w:r>
        <w:r w:rsidRPr="00450208">
          <w:rPr>
            <w:rFonts w:asciiTheme="minorHAnsi" w:hAnsiTheme="minorHAnsi"/>
            <w:rPrChange w:id="89" w:author="Huguenot-Noel, Robin" w:date="2025-05-21T16:18:00Z" w16du:dateUtc="2025-05-21T14:18:00Z">
              <w:rPr/>
            </w:rPrChange>
          </w:rPr>
          <w:t xml:space="preserve">). </w:t>
        </w:r>
      </w:ins>
    </w:p>
    <w:p w14:paraId="4E306EA1" w14:textId="579B6C0D" w:rsidR="004343BC" w:rsidRPr="00450208" w:rsidRDefault="004343BC" w:rsidP="006654FF">
      <w:pPr>
        <w:spacing w:before="120" w:after="120" w:line="276" w:lineRule="auto"/>
        <w:jc w:val="both"/>
        <w:rPr>
          <w:ins w:id="90" w:author="Huguenot-Noel, Robin" w:date="2025-05-19T11:36:00Z" w16du:dateUtc="2025-05-19T09:36:00Z"/>
          <w:rFonts w:asciiTheme="minorHAnsi" w:hAnsiTheme="minorHAnsi"/>
          <w:rPrChange w:id="91" w:author="Huguenot-Noel, Robin" w:date="2025-05-21T16:18:00Z" w16du:dateUtc="2025-05-21T14:18:00Z">
            <w:rPr>
              <w:ins w:id="92" w:author="Huguenot-Noel, Robin" w:date="2025-05-19T11:36:00Z" w16du:dateUtc="2025-05-19T09:36:00Z"/>
            </w:rPr>
          </w:rPrChange>
        </w:rPr>
        <w:pPrChange w:id="93" w:author="Huguenot-Noel, Robin" w:date="2025-05-20T18:21:00Z" w16du:dateUtc="2025-05-20T16:21:00Z">
          <w:pPr>
            <w:spacing w:line="360" w:lineRule="auto"/>
            <w:jc w:val="both"/>
          </w:pPr>
        </w:pPrChange>
      </w:pPr>
      <w:proofErr w:type="gramStart"/>
      <w:ins w:id="94" w:author="Huguenot-Noel, Robin" w:date="2025-05-19T11:35:00Z" w16du:dateUtc="2025-05-19T09:35:00Z">
        <w:r w:rsidRPr="00450208">
          <w:rPr>
            <w:rFonts w:asciiTheme="minorHAnsi" w:hAnsiTheme="minorHAnsi"/>
            <w:rPrChange w:id="95" w:author="Huguenot-Noel, Robin" w:date="2025-05-21T16:18:00Z" w16du:dateUtc="2025-05-21T14:18:00Z">
              <w:rPr/>
            </w:rPrChange>
          </w:rPr>
          <w:t>More often than not</w:t>
        </w:r>
        <w:proofErr w:type="gramEnd"/>
        <w:r w:rsidRPr="00450208">
          <w:rPr>
            <w:rFonts w:asciiTheme="minorHAnsi" w:hAnsiTheme="minorHAnsi"/>
            <w:rPrChange w:id="96" w:author="Huguenot-Noel, Robin" w:date="2025-05-21T16:18:00Z" w16du:dateUtc="2025-05-21T14:18:00Z">
              <w:rPr/>
            </w:rPrChange>
          </w:rPr>
          <w:t xml:space="preserve">, CFA ‘stranding’ comes at a cost for the </w:t>
        </w:r>
        <w:r w:rsidRPr="00450208">
          <w:rPr>
            <w:rFonts w:asciiTheme="minorHAnsi" w:hAnsiTheme="minorHAnsi"/>
            <w:i/>
            <w:iCs/>
            <w:rPrChange w:id="97" w:author="Huguenot-Noel, Robin" w:date="2025-05-21T16:18:00Z" w16du:dateUtc="2025-05-21T14:18:00Z">
              <w:rPr>
                <w:i/>
                <w:iCs/>
              </w:rPr>
            </w:rPrChange>
          </w:rPr>
          <w:t>social fabric</w:t>
        </w:r>
        <w:r w:rsidRPr="00450208">
          <w:rPr>
            <w:rFonts w:asciiTheme="minorHAnsi" w:hAnsiTheme="minorHAnsi"/>
            <w:rPrChange w:id="98" w:author="Huguenot-Noel, Robin" w:date="2025-05-21T16:18:00Z" w16du:dateUtc="2025-05-21T14:18:00Z">
              <w:rPr/>
            </w:rPrChange>
          </w:rPr>
          <w:t xml:space="preserve"> of established communities, starting with the fragmentation of social structures at the local level to the contestation of democratic structures by anti-climate parties, as observed in the US, Argentine, or the Netherlands. </w:t>
        </w:r>
      </w:ins>
    </w:p>
    <w:p w14:paraId="09616530" w14:textId="77777777" w:rsidR="004343BC" w:rsidRPr="00450208" w:rsidRDefault="004343BC" w:rsidP="006654FF">
      <w:pPr>
        <w:spacing w:line="276" w:lineRule="auto"/>
        <w:jc w:val="both"/>
        <w:rPr>
          <w:ins w:id="99" w:author="Huguenot-Noel, Robin" w:date="2025-05-19T11:37:00Z" w16du:dateUtc="2025-05-19T09:37:00Z"/>
          <w:rFonts w:asciiTheme="minorHAnsi" w:hAnsiTheme="minorHAnsi"/>
          <w:rPrChange w:id="100" w:author="Huguenot-Noel, Robin" w:date="2025-05-21T16:18:00Z" w16du:dateUtc="2025-05-21T14:18:00Z">
            <w:rPr>
              <w:ins w:id="101" w:author="Huguenot-Noel, Robin" w:date="2025-05-19T11:37:00Z" w16du:dateUtc="2025-05-19T09:37:00Z"/>
            </w:rPr>
          </w:rPrChange>
        </w:rPr>
        <w:pPrChange w:id="102" w:author="Huguenot-Noel, Robin" w:date="2025-05-20T18:21:00Z" w16du:dateUtc="2025-05-20T16:21:00Z">
          <w:pPr>
            <w:spacing w:line="360" w:lineRule="auto"/>
            <w:jc w:val="both"/>
          </w:pPr>
        </w:pPrChange>
      </w:pPr>
      <w:ins w:id="103" w:author="Huguenot-Noel, Robin" w:date="2025-05-19T11:35:00Z" w16du:dateUtc="2025-05-19T09:35:00Z">
        <w:r w:rsidRPr="00450208">
          <w:rPr>
            <w:rFonts w:asciiTheme="minorHAnsi" w:hAnsiTheme="minorHAnsi"/>
            <w:rPrChange w:id="104" w:author="Huguenot-Noel, Robin" w:date="2025-05-21T16:18:00Z" w16du:dateUtc="2025-05-21T14:18:00Z">
              <w:rPr/>
            </w:rPrChange>
          </w:rPr>
          <w:t xml:space="preserve">From a political economy perspective, this context raises </w:t>
        </w:r>
      </w:ins>
      <w:ins w:id="105" w:author="Huguenot-Noel, Robin" w:date="2025-05-19T11:36:00Z" w16du:dateUtc="2025-05-19T09:36:00Z">
        <w:r w:rsidRPr="00450208">
          <w:rPr>
            <w:rFonts w:asciiTheme="minorHAnsi" w:hAnsiTheme="minorHAnsi"/>
            <w:rPrChange w:id="106" w:author="Huguenot-Noel, Robin" w:date="2025-05-21T16:18:00Z" w16du:dateUtc="2025-05-21T14:18:00Z">
              <w:rPr/>
            </w:rPrChange>
          </w:rPr>
          <w:t>two major</w:t>
        </w:r>
      </w:ins>
      <w:ins w:id="107" w:author="Huguenot-Noel, Robin" w:date="2025-05-19T11:35:00Z" w16du:dateUtc="2025-05-19T09:35:00Z">
        <w:r w:rsidRPr="00450208">
          <w:rPr>
            <w:rFonts w:asciiTheme="minorHAnsi" w:hAnsiTheme="minorHAnsi"/>
            <w:rPrChange w:id="108" w:author="Huguenot-Noel, Robin" w:date="2025-05-21T16:18:00Z" w16du:dateUtc="2025-05-21T14:18:00Z">
              <w:rPr/>
            </w:rPrChange>
          </w:rPr>
          <w:t xml:space="preserve"> questions: </w:t>
        </w:r>
      </w:ins>
    </w:p>
    <w:p w14:paraId="15131E55" w14:textId="5F686829" w:rsidR="004343BC" w:rsidRPr="00450208" w:rsidRDefault="004343BC" w:rsidP="006654FF">
      <w:pPr>
        <w:pStyle w:val="ListParagraph"/>
        <w:numPr>
          <w:ilvl w:val="0"/>
          <w:numId w:val="10"/>
        </w:numPr>
        <w:jc w:val="both"/>
        <w:rPr>
          <w:ins w:id="109" w:author="Huguenot-Noel, Robin" w:date="2025-05-19T11:36:00Z" w16du:dateUtc="2025-05-19T09:36:00Z"/>
        </w:rPr>
        <w:pPrChange w:id="110" w:author="Huguenot-Noel, Robin" w:date="2025-05-20T18:21:00Z" w16du:dateUtc="2025-05-20T16:21:00Z">
          <w:pPr>
            <w:pStyle w:val="ListParagraph"/>
            <w:numPr>
              <w:numId w:val="10"/>
            </w:numPr>
            <w:spacing w:line="360" w:lineRule="auto"/>
            <w:ind w:hanging="360"/>
            <w:jc w:val="both"/>
          </w:pPr>
        </w:pPrChange>
      </w:pPr>
      <w:ins w:id="111" w:author="Huguenot-Noel, Robin" w:date="2025-05-19T11:35:00Z" w16du:dateUtc="2025-05-19T09:35:00Z">
        <w:r w:rsidRPr="00450208">
          <w:t>Can asset-stranding policies be designed in a way that enhances (rather than undermines)</w:t>
        </w:r>
      </w:ins>
      <w:ins w:id="112" w:author="Huguenot-Noel, Robin" w:date="2025-05-19T12:44:00Z" w16du:dateUtc="2025-05-19T10:44:00Z">
        <w:r w:rsidR="002A5C1E" w:rsidRPr="00450208">
          <w:rPr>
            <w:rPrChange w:id="113" w:author="Huguenot-Noel, Robin" w:date="2025-05-21T16:18:00Z" w16du:dateUtc="2025-05-21T14:18:00Z">
              <w:rPr>
                <w:rFonts w:ascii="Aptos" w:hAnsi="Aptos"/>
              </w:rPr>
            </w:rPrChange>
          </w:rPr>
          <w:t xml:space="preserve"> local</w:t>
        </w:r>
      </w:ins>
      <w:ins w:id="114" w:author="Huguenot-Noel, Robin" w:date="2025-05-19T11:35:00Z" w16du:dateUtc="2025-05-19T09:35:00Z">
        <w:r w:rsidRPr="00450208">
          <w:t xml:space="preserve"> community ties? </w:t>
        </w:r>
      </w:ins>
    </w:p>
    <w:p w14:paraId="587FC34C" w14:textId="626603F2" w:rsidR="004343BC" w:rsidRPr="00450208" w:rsidRDefault="004343BC" w:rsidP="006654FF">
      <w:pPr>
        <w:pStyle w:val="ListParagraph"/>
        <w:numPr>
          <w:ilvl w:val="0"/>
          <w:numId w:val="10"/>
        </w:numPr>
        <w:jc w:val="both"/>
        <w:rPr>
          <w:ins w:id="115" w:author="Huguenot-Noel, Robin" w:date="2025-05-19T11:40:00Z" w16du:dateUtc="2025-05-19T09:40:00Z"/>
        </w:rPr>
        <w:pPrChange w:id="116" w:author="Huguenot-Noel, Robin" w:date="2025-05-20T18:21:00Z" w16du:dateUtc="2025-05-20T16:21:00Z">
          <w:pPr>
            <w:pStyle w:val="ListParagraph"/>
            <w:numPr>
              <w:numId w:val="10"/>
            </w:numPr>
            <w:spacing w:line="360" w:lineRule="auto"/>
            <w:ind w:hanging="360"/>
            <w:jc w:val="both"/>
          </w:pPr>
        </w:pPrChange>
      </w:pPr>
      <w:ins w:id="117" w:author="Huguenot-Noel, Robin" w:date="2025-05-19T11:35:00Z" w16du:dateUtc="2025-05-19T09:35:00Z">
        <w:r w:rsidRPr="00450208">
          <w:t>To what extent can political intermediaries (such as trade unions) embedded in CFA structures initiate, cope with, and react to large-scale shifts in relative valuations?</w:t>
        </w:r>
      </w:ins>
    </w:p>
    <w:p w14:paraId="165C5941" w14:textId="77777777" w:rsidR="004343BC" w:rsidRPr="00450208" w:rsidRDefault="004343BC" w:rsidP="006654FF">
      <w:pPr>
        <w:spacing w:line="276" w:lineRule="auto"/>
        <w:ind w:left="360"/>
        <w:jc w:val="both"/>
        <w:rPr>
          <w:ins w:id="118" w:author="Huguenot-Noel, Robin" w:date="2025-05-19T11:35:00Z" w16du:dateUtc="2025-05-19T09:35:00Z"/>
          <w:rFonts w:asciiTheme="minorHAnsi" w:hAnsiTheme="minorHAnsi"/>
          <w:rPrChange w:id="119" w:author="Huguenot-Noel, Robin" w:date="2025-05-21T16:18:00Z" w16du:dateUtc="2025-05-21T14:18:00Z">
            <w:rPr>
              <w:ins w:id="120" w:author="Huguenot-Noel, Robin" w:date="2025-05-19T11:35:00Z" w16du:dateUtc="2025-05-19T09:35:00Z"/>
            </w:rPr>
          </w:rPrChange>
        </w:rPr>
        <w:pPrChange w:id="121" w:author="Huguenot-Noel, Robin" w:date="2025-05-20T18:21:00Z" w16du:dateUtc="2025-05-20T16:21:00Z">
          <w:pPr>
            <w:spacing w:line="360" w:lineRule="auto"/>
            <w:jc w:val="both"/>
          </w:pPr>
        </w:pPrChange>
      </w:pPr>
    </w:p>
    <w:p w14:paraId="6F2F6639" w14:textId="0E06A783" w:rsidR="004343BC" w:rsidRPr="00450208" w:rsidRDefault="004343BC" w:rsidP="006654FF">
      <w:pPr>
        <w:pStyle w:val="ListParagraph"/>
        <w:numPr>
          <w:ilvl w:val="0"/>
          <w:numId w:val="8"/>
        </w:numPr>
        <w:spacing w:after="0"/>
        <w:jc w:val="both"/>
        <w:rPr>
          <w:ins w:id="122" w:author="Huguenot-Noel, Robin [2]" w:date="2025-05-19T15:15:00Z" w16du:dateUtc="2025-05-19T13:15:00Z"/>
          <w:b/>
          <w:bCs/>
          <w:sz w:val="28"/>
          <w:szCs w:val="28"/>
          <w:rPrChange w:id="123" w:author="Huguenot-Noel, Robin" w:date="2025-05-21T16:18:00Z" w16du:dateUtc="2025-05-21T14:18:00Z">
            <w:rPr>
              <w:ins w:id="124" w:author="Huguenot-Noel, Robin [2]" w:date="2025-05-19T15:15:00Z" w16du:dateUtc="2025-05-19T13:15:00Z"/>
              <w:b/>
              <w:bCs/>
            </w:rPr>
          </w:rPrChange>
        </w:rPr>
        <w:pPrChange w:id="125" w:author="Huguenot-Noel, Robin" w:date="2025-05-20T18:21:00Z" w16du:dateUtc="2025-05-20T16:21:00Z">
          <w:pPr>
            <w:pStyle w:val="ListParagraph"/>
            <w:numPr>
              <w:numId w:val="8"/>
            </w:numPr>
            <w:spacing w:after="0" w:line="360" w:lineRule="auto"/>
            <w:ind w:left="360" w:hanging="360"/>
            <w:jc w:val="both"/>
          </w:pPr>
        </w:pPrChange>
      </w:pPr>
      <w:ins w:id="126" w:author="Huguenot-Noel, Robin" w:date="2025-05-19T11:37:00Z" w16du:dateUtc="2025-05-19T09:37:00Z">
        <w:r w:rsidRPr="00450208">
          <w:rPr>
            <w:b/>
            <w:bCs/>
            <w:sz w:val="28"/>
            <w:szCs w:val="28"/>
            <w:rPrChange w:id="127" w:author="Huguenot-Noel, Robin" w:date="2025-05-21T16:18:00Z" w16du:dateUtc="2025-05-21T14:18:00Z">
              <w:rPr/>
            </w:rPrChange>
          </w:rPr>
          <w:t>Existing contributions</w:t>
        </w:r>
      </w:ins>
      <w:ins w:id="128" w:author="Huguenot-Noel, Robin" w:date="2025-05-19T11:39:00Z" w16du:dateUtc="2025-05-19T09:39:00Z">
        <w:r w:rsidRPr="00450208">
          <w:rPr>
            <w:b/>
            <w:bCs/>
            <w:sz w:val="28"/>
            <w:szCs w:val="28"/>
            <w:rPrChange w:id="129" w:author="Huguenot-Noel, Robin" w:date="2025-05-21T16:18:00Z" w16du:dateUtc="2025-05-21T14:18:00Z">
              <w:rPr>
                <w:b/>
                <w:bCs/>
              </w:rPr>
            </w:rPrChange>
          </w:rPr>
          <w:t xml:space="preserve"> and research gap</w:t>
        </w:r>
      </w:ins>
      <w:ins w:id="130" w:author="Huguenot-Noel, Robin" w:date="2025-05-19T11:38:00Z" w16du:dateUtc="2025-05-19T09:38:00Z">
        <w:r w:rsidRPr="00450208">
          <w:rPr>
            <w:b/>
            <w:bCs/>
            <w:sz w:val="28"/>
            <w:szCs w:val="28"/>
            <w:rPrChange w:id="131" w:author="Huguenot-Noel, Robin" w:date="2025-05-21T16:18:00Z" w16du:dateUtc="2025-05-21T14:18:00Z">
              <w:rPr>
                <w:b/>
                <w:bCs/>
              </w:rPr>
            </w:rPrChange>
          </w:rPr>
          <w:t xml:space="preserve">: </w:t>
        </w:r>
      </w:ins>
      <w:ins w:id="132" w:author="Huguenot-Noel, Robin" w:date="2025-05-19T11:40:00Z" w16du:dateUtc="2025-05-19T09:40:00Z">
        <w:del w:id="133" w:author="Huguenot-Noel, Robin [2]" w:date="2025-05-19T16:22:00Z" w16du:dateUtc="2025-05-19T14:22:00Z">
          <w:r w:rsidRPr="00450208" w:rsidDel="005B3318">
            <w:rPr>
              <w:b/>
              <w:bCs/>
              <w:sz w:val="28"/>
              <w:szCs w:val="28"/>
              <w:rPrChange w:id="134" w:author="Huguenot-Noel, Robin" w:date="2025-05-21T16:18:00Z" w16du:dateUtc="2025-05-21T14:18:00Z">
                <w:rPr>
                  <w:b/>
                  <w:bCs/>
                </w:rPr>
              </w:rPrChange>
            </w:rPr>
            <w:delText xml:space="preserve">Identifying the role of </w:delText>
          </w:r>
        </w:del>
      </w:ins>
      <w:ins w:id="135" w:author="Huguenot-Noel, Robin" w:date="2025-05-19T12:45:00Z" w16du:dateUtc="2025-05-19T10:45:00Z">
        <w:del w:id="136" w:author="Huguenot-Noel, Robin [2]" w:date="2025-05-19T16:22:00Z" w16du:dateUtc="2025-05-19T14:22:00Z">
          <w:r w:rsidR="002A5C1E" w:rsidRPr="00450208" w:rsidDel="005B3318">
            <w:rPr>
              <w:b/>
              <w:bCs/>
              <w:i/>
              <w:iCs/>
              <w:sz w:val="28"/>
              <w:szCs w:val="28"/>
              <w:rPrChange w:id="137" w:author="Huguenot-Noel, Robin" w:date="2025-05-21T16:18:00Z" w16du:dateUtc="2025-05-21T14:18:00Z">
                <w:rPr>
                  <w:b/>
                  <w:bCs/>
                </w:rPr>
              </w:rPrChange>
            </w:rPr>
            <w:delText xml:space="preserve">local </w:delText>
          </w:r>
        </w:del>
      </w:ins>
      <w:ins w:id="138" w:author="Huguenot-Noel, Robin" w:date="2025-05-19T11:40:00Z" w16du:dateUtc="2025-05-19T09:40:00Z">
        <w:del w:id="139" w:author="Huguenot-Noel, Robin [2]" w:date="2025-05-19T16:22:00Z" w16du:dateUtc="2025-05-19T14:22:00Z">
          <w:r w:rsidRPr="00450208" w:rsidDel="005B3318">
            <w:rPr>
              <w:b/>
              <w:bCs/>
              <w:i/>
              <w:iCs/>
              <w:sz w:val="28"/>
              <w:szCs w:val="28"/>
              <w:rPrChange w:id="140" w:author="Huguenot-Noel, Robin" w:date="2025-05-21T16:18:00Z" w16du:dateUtc="2025-05-21T14:18:00Z">
                <w:rPr>
                  <w:b/>
                  <w:bCs/>
                </w:rPr>
              </w:rPrChange>
            </w:rPr>
            <w:delText>community-building</w:delText>
          </w:r>
        </w:del>
      </w:ins>
      <w:ins w:id="141" w:author="Huguenot-Noel, Robin" w:date="2025-05-19T11:41:00Z" w16du:dateUtc="2025-05-19T09:41:00Z">
        <w:del w:id="142" w:author="Huguenot-Noel, Robin [2]" w:date="2025-05-19T16:22:00Z" w16du:dateUtc="2025-05-19T14:22:00Z">
          <w:r w:rsidRPr="00450208" w:rsidDel="005B3318">
            <w:rPr>
              <w:b/>
              <w:bCs/>
              <w:i/>
              <w:iCs/>
              <w:sz w:val="28"/>
              <w:szCs w:val="28"/>
              <w:rPrChange w:id="143" w:author="Huguenot-Noel, Robin" w:date="2025-05-21T16:18:00Z" w16du:dateUtc="2025-05-21T14:18:00Z">
                <w:rPr>
                  <w:b/>
                  <w:bCs/>
                </w:rPr>
              </w:rPrChange>
            </w:rPr>
            <w:delText xml:space="preserve"> </w:delText>
          </w:r>
        </w:del>
      </w:ins>
      <w:ins w:id="144" w:author="Huguenot-Noel, Robin" w:date="2025-05-19T12:46:00Z" w16du:dateUtc="2025-05-19T10:46:00Z">
        <w:del w:id="145" w:author="Huguenot-Noel, Robin [2]" w:date="2025-05-19T16:22:00Z" w16du:dateUtc="2025-05-19T14:22:00Z">
          <w:r w:rsidR="002A5C1E" w:rsidRPr="00450208" w:rsidDel="005B3318">
            <w:rPr>
              <w:b/>
              <w:bCs/>
              <w:i/>
              <w:iCs/>
              <w:sz w:val="28"/>
              <w:szCs w:val="28"/>
              <w:rPrChange w:id="146" w:author="Huguenot-Noel, Robin" w:date="2025-05-21T16:18:00Z" w16du:dateUtc="2025-05-21T14:18:00Z">
                <w:rPr>
                  <w:b/>
                  <w:bCs/>
                </w:rPr>
              </w:rPrChange>
            </w:rPr>
            <w:delText>interventions</w:delText>
          </w:r>
        </w:del>
      </w:ins>
      <w:ins w:id="147" w:author="Huguenot-Noel, Robin" w:date="2025-05-19T11:40:00Z" w16du:dateUtc="2025-05-19T09:40:00Z">
        <w:del w:id="148" w:author="Huguenot-Noel, Robin [2]" w:date="2025-05-19T16:22:00Z" w16du:dateUtc="2025-05-19T14:22:00Z">
          <w:r w:rsidRPr="00450208" w:rsidDel="005B3318">
            <w:rPr>
              <w:b/>
              <w:bCs/>
              <w:sz w:val="28"/>
              <w:szCs w:val="28"/>
              <w:rPrChange w:id="149" w:author="Huguenot-Noel, Robin" w:date="2025-05-21T16:18:00Z" w16du:dateUtc="2025-05-21T14:18:00Z">
                <w:rPr>
                  <w:b/>
                  <w:bCs/>
                </w:rPr>
              </w:rPrChange>
            </w:rPr>
            <w:delText xml:space="preserve"> in</w:delText>
          </w:r>
        </w:del>
      </w:ins>
      <w:ins w:id="150" w:author="Huguenot-Noel, Robin [2]" w:date="2025-05-19T16:22:00Z" w16du:dateUtc="2025-05-19T14:22:00Z">
        <w:r w:rsidR="005B3318" w:rsidRPr="00450208">
          <w:rPr>
            <w:b/>
            <w:bCs/>
            <w:sz w:val="28"/>
            <w:szCs w:val="28"/>
            <w:rPrChange w:id="151" w:author="Huguenot-Noel, Robin" w:date="2025-05-21T16:18:00Z" w16du:dateUtc="2025-05-21T14:18:00Z">
              <w:rPr>
                <w:b/>
                <w:bCs/>
              </w:rPr>
            </w:rPrChange>
          </w:rPr>
          <w:t>The role of</w:t>
        </w:r>
      </w:ins>
      <w:ins w:id="152" w:author="Huguenot-Noel, Robin" w:date="2025-05-19T11:40:00Z" w16du:dateUtc="2025-05-19T09:40:00Z">
        <w:r w:rsidRPr="00450208">
          <w:rPr>
            <w:b/>
            <w:bCs/>
            <w:sz w:val="28"/>
            <w:szCs w:val="28"/>
            <w:rPrChange w:id="153" w:author="Huguenot-Noel, Robin" w:date="2025-05-21T16:18:00Z" w16du:dateUtc="2025-05-21T14:18:00Z">
              <w:rPr>
                <w:b/>
                <w:bCs/>
              </w:rPr>
            </w:rPrChange>
          </w:rPr>
          <w:t xml:space="preserve"> </w:t>
        </w:r>
        <w:r w:rsidRPr="00450208">
          <w:rPr>
            <w:b/>
            <w:bCs/>
            <w:sz w:val="28"/>
            <w:szCs w:val="28"/>
            <w:rPrChange w:id="154" w:author="Huguenot-Noel, Robin" w:date="2025-05-21T16:18:00Z" w16du:dateUtc="2025-05-21T14:18:00Z">
              <w:rPr>
                <w:b/>
                <w:bCs/>
              </w:rPr>
            </w:rPrChange>
          </w:rPr>
          <w:t>j</w:t>
        </w:r>
        <w:r w:rsidRPr="00450208">
          <w:rPr>
            <w:b/>
            <w:bCs/>
            <w:sz w:val="28"/>
            <w:szCs w:val="28"/>
            <w:rPrChange w:id="155" w:author="Huguenot-Noel, Robin" w:date="2025-05-21T16:18:00Z" w16du:dateUtc="2025-05-21T14:18:00Z">
              <w:rPr>
                <w:b/>
                <w:bCs/>
              </w:rPr>
            </w:rPrChange>
          </w:rPr>
          <w:t xml:space="preserve">ust transition policy support </w:t>
        </w:r>
      </w:ins>
    </w:p>
    <w:p w14:paraId="28202EC5" w14:textId="77777777" w:rsidR="000F78EE" w:rsidRPr="00450208" w:rsidRDefault="000F78EE" w:rsidP="006654FF">
      <w:pPr>
        <w:spacing w:line="276" w:lineRule="auto"/>
        <w:jc w:val="both"/>
        <w:rPr>
          <w:ins w:id="156" w:author="Huguenot-Noel, Robin" w:date="2025-05-19T11:40:00Z" w16du:dateUtc="2025-05-19T09:40:00Z"/>
          <w:rFonts w:asciiTheme="minorHAnsi" w:hAnsiTheme="minorHAnsi"/>
          <w:b/>
          <w:bCs/>
          <w:rPrChange w:id="157" w:author="Huguenot-Noel, Robin" w:date="2025-05-21T16:18:00Z" w16du:dateUtc="2025-05-21T14:18:00Z">
            <w:rPr>
              <w:ins w:id="158" w:author="Huguenot-Noel, Robin" w:date="2025-05-19T11:40:00Z" w16du:dateUtc="2025-05-19T09:40:00Z"/>
            </w:rPr>
          </w:rPrChange>
        </w:rPr>
        <w:pPrChange w:id="159" w:author="Huguenot-Noel, Robin" w:date="2025-05-20T18:21:00Z" w16du:dateUtc="2025-05-20T16:21:00Z">
          <w:pPr>
            <w:pStyle w:val="ListParagraph"/>
            <w:numPr>
              <w:numId w:val="8"/>
            </w:numPr>
            <w:spacing w:after="0" w:line="360" w:lineRule="auto"/>
            <w:ind w:left="360" w:hanging="360"/>
            <w:jc w:val="both"/>
          </w:pPr>
        </w:pPrChange>
      </w:pPr>
    </w:p>
    <w:p w14:paraId="1C065CC6" w14:textId="6D34CA12" w:rsidR="004343BC" w:rsidRPr="00450208" w:rsidDel="000F78EE" w:rsidRDefault="000F78EE" w:rsidP="006654FF">
      <w:pPr>
        <w:pStyle w:val="ListParagraph"/>
        <w:numPr>
          <w:ilvl w:val="1"/>
          <w:numId w:val="8"/>
        </w:numPr>
        <w:rPr>
          <w:del w:id="160" w:author="Huguenot-Noel, Robin [2]" w:date="2025-05-19T15:15:00Z" w16du:dateUtc="2025-05-19T13:15:00Z"/>
          <w:rFonts w:eastAsia="Aptos" w:cs="Aptos"/>
          <w:b/>
          <w:bCs/>
          <w:rPrChange w:id="161" w:author="Huguenot-Noel, Robin" w:date="2025-05-21T16:18:00Z" w16du:dateUtc="2025-05-21T14:18:00Z">
            <w:rPr>
              <w:del w:id="162" w:author="Huguenot-Noel, Robin [2]" w:date="2025-05-19T15:15:00Z" w16du:dateUtc="2025-05-19T13:15:00Z"/>
              <w:rFonts w:asciiTheme="minorHAnsi" w:eastAsia="Aptos" w:hAnsiTheme="minorHAnsi" w:cs="Aptos"/>
            </w:rPr>
          </w:rPrChange>
        </w:rPr>
        <w:pPrChange w:id="163" w:author="Huguenot-Noel, Robin" w:date="2025-05-20T18:21:00Z" w16du:dateUtc="2025-05-20T16:21:00Z">
          <w:pPr>
            <w:spacing w:line="360" w:lineRule="auto"/>
            <w:jc w:val="both"/>
          </w:pPr>
        </w:pPrChange>
      </w:pPr>
      <w:ins w:id="164" w:author="Huguenot-Noel, Robin [2]" w:date="2025-05-19T15:17:00Z" w16du:dateUtc="2025-05-19T13:17:00Z">
        <w:r w:rsidRPr="00450208">
          <w:rPr>
            <w:rFonts w:eastAsia="Aptos" w:cs="Aptos"/>
            <w:b/>
            <w:bCs/>
          </w:rPr>
          <w:t>The political backlash of</w:t>
        </w:r>
      </w:ins>
      <w:ins w:id="165" w:author="Huguenot-Noel, Robin [2]" w:date="2025-05-19T15:15:00Z" w16du:dateUtc="2025-05-19T13:15:00Z">
        <w:r w:rsidRPr="00450208">
          <w:rPr>
            <w:rFonts w:eastAsia="Aptos" w:cs="Aptos"/>
            <w:b/>
            <w:bCs/>
            <w:rPrChange w:id="166" w:author="Huguenot-Noel, Robin" w:date="2025-05-21T16:18:00Z" w16du:dateUtc="2025-05-21T14:18:00Z">
              <w:rPr>
                <w:rFonts w:eastAsia="Aptos" w:cs="Aptos"/>
              </w:rPr>
            </w:rPrChange>
          </w:rPr>
          <w:t xml:space="preserve"> </w:t>
        </w:r>
      </w:ins>
      <w:ins w:id="167" w:author="Huguenot-Noel, Robin [2]" w:date="2025-05-19T15:17:00Z" w16du:dateUtc="2025-05-19T13:17:00Z">
        <w:r w:rsidRPr="00450208">
          <w:rPr>
            <w:rFonts w:eastAsia="Aptos" w:cs="Aptos"/>
            <w:b/>
            <w:bCs/>
          </w:rPr>
          <w:t>‘</w:t>
        </w:r>
      </w:ins>
      <w:ins w:id="168" w:author="Huguenot-Noel, Robin [2]" w:date="2025-05-19T15:15:00Z" w16du:dateUtc="2025-05-19T13:15:00Z">
        <w:r w:rsidRPr="00450208">
          <w:rPr>
            <w:rFonts w:eastAsia="Aptos" w:cs="Aptos"/>
            <w:b/>
            <w:bCs/>
            <w:rPrChange w:id="169" w:author="Huguenot-Noel, Robin" w:date="2025-05-21T16:18:00Z" w16du:dateUtc="2025-05-21T14:18:00Z">
              <w:rPr>
                <w:rFonts w:eastAsia="Aptos" w:cs="Aptos"/>
              </w:rPr>
            </w:rPrChange>
          </w:rPr>
          <w:t>climate-forcing asset holder</w:t>
        </w:r>
      </w:ins>
      <w:ins w:id="170" w:author="Huguenot-Noel, Robin [2]" w:date="2025-05-19T15:17:00Z" w16du:dateUtc="2025-05-19T13:17:00Z">
        <w:r w:rsidRPr="00450208">
          <w:rPr>
            <w:rFonts w:eastAsia="Aptos" w:cs="Aptos"/>
            <w:b/>
            <w:bCs/>
          </w:rPr>
          <w:t>s’</w:t>
        </w:r>
      </w:ins>
    </w:p>
    <w:p w14:paraId="0AEBAB98" w14:textId="77777777" w:rsidR="004B3216" w:rsidRPr="00450208" w:rsidRDefault="004B3216" w:rsidP="006654FF">
      <w:pPr>
        <w:pStyle w:val="ListParagraph"/>
        <w:numPr>
          <w:ilvl w:val="1"/>
          <w:numId w:val="8"/>
        </w:numPr>
        <w:suppressAutoHyphens/>
        <w:rPr>
          <w:ins w:id="171" w:author="Huguenot-Noel, Robin" w:date="2025-05-19T15:04:00Z" w16du:dateUtc="2025-05-19T13:04:00Z"/>
          <w:rPrChange w:id="172" w:author="Huguenot-Noel, Robin" w:date="2025-05-21T16:18:00Z" w16du:dateUtc="2025-05-21T14:18:00Z">
            <w:rPr>
              <w:ins w:id="173" w:author="Huguenot-Noel, Robin" w:date="2025-05-19T15:04:00Z" w16du:dateUtc="2025-05-19T13:04:00Z"/>
              <w:rFonts w:eastAsia="Aptos"/>
            </w:rPr>
          </w:rPrChange>
        </w:rPr>
        <w:pPrChange w:id="174" w:author="Huguenot-Noel, Robin" w:date="2025-05-20T18:21:00Z" w16du:dateUtc="2025-05-20T16:21:00Z">
          <w:pPr>
            <w:spacing w:line="360" w:lineRule="auto"/>
            <w:jc w:val="both"/>
          </w:pPr>
        </w:pPrChange>
      </w:pPr>
    </w:p>
    <w:p w14:paraId="08371CDB" w14:textId="07555CCB" w:rsidR="00C121D9" w:rsidRPr="00450208" w:rsidRDefault="00C121D9" w:rsidP="006654FF">
      <w:pPr>
        <w:pStyle w:val="Standard"/>
        <w:jc w:val="both"/>
        <w:rPr>
          <w:ins w:id="175" w:author="Huguenot-Noel, Robin" w:date="2025-05-20T16:00:00Z" w16du:dateUtc="2025-05-20T14:00:00Z"/>
          <w:rFonts w:asciiTheme="minorHAnsi" w:eastAsia="Aptos" w:hAnsiTheme="minorHAnsi" w:cs="Aptos"/>
        </w:rPr>
        <w:pPrChange w:id="176" w:author="Huguenot-Noel, Robin" w:date="2025-05-20T18:21:00Z" w16du:dateUtc="2025-05-20T16:21:00Z">
          <w:pPr>
            <w:pStyle w:val="Standard"/>
            <w:spacing w:line="360" w:lineRule="auto"/>
            <w:jc w:val="both"/>
          </w:pPr>
        </w:pPrChange>
      </w:pPr>
      <w:ins w:id="177" w:author="Huguenot-Noel, Robin" w:date="2025-05-20T15:54:00Z" w16du:dateUtc="2025-05-20T13:54:00Z">
        <w:r w:rsidRPr="00450208">
          <w:rPr>
            <w:rFonts w:asciiTheme="minorHAnsi" w:hAnsiTheme="minorHAnsi"/>
          </w:rPr>
          <w:t xml:space="preserve">Climate change and decarbonization </w:t>
        </w:r>
        <w:r w:rsidRPr="00450208">
          <w:rPr>
            <w:rFonts w:asciiTheme="minorHAnsi" w:hAnsiTheme="minorHAnsi"/>
          </w:rPr>
          <w:t>po</w:t>
        </w:r>
      </w:ins>
      <w:ins w:id="178" w:author="Huguenot-Noel, Robin" w:date="2025-05-20T15:55:00Z" w16du:dateUtc="2025-05-20T13:55:00Z">
        <w:r w:rsidRPr="00450208">
          <w:rPr>
            <w:rFonts w:asciiTheme="minorHAnsi" w:hAnsiTheme="minorHAnsi"/>
          </w:rPr>
          <w:t xml:space="preserve">licies </w:t>
        </w:r>
      </w:ins>
      <w:ins w:id="179" w:author="Huguenot-Noel, Robin" w:date="2025-05-20T15:56:00Z" w16du:dateUtc="2025-05-20T13:56:00Z">
        <w:r w:rsidRPr="00450208">
          <w:rPr>
            <w:rFonts w:asciiTheme="minorHAnsi" w:hAnsiTheme="minorHAnsi"/>
          </w:rPr>
          <w:t>have an obvious distributive impact</w:t>
        </w:r>
      </w:ins>
      <w:ins w:id="180" w:author="Huguenot-Noel, Robin" w:date="2025-05-20T15:55:00Z" w16du:dateUtc="2025-05-20T13:55:00Z">
        <w:r w:rsidRPr="00450208">
          <w:rPr>
            <w:rFonts w:asciiTheme="minorHAnsi" w:hAnsiTheme="minorHAnsi"/>
          </w:rPr>
          <w:t>.</w:t>
        </w:r>
      </w:ins>
      <w:ins w:id="181" w:author="Huguenot-Noel, Robin" w:date="2025-05-20T15:56:00Z" w16du:dateUtc="2025-05-20T13:56:00Z">
        <w:r w:rsidRPr="00450208">
          <w:rPr>
            <w:rFonts w:asciiTheme="minorHAnsi" w:hAnsiTheme="minorHAnsi"/>
          </w:rPr>
          <w:t xml:space="preserve"> As scholars have shown</w:t>
        </w:r>
      </w:ins>
      <w:ins w:id="182" w:author="Huguenot-Noel, Robin" w:date="2025-05-20T15:57:00Z" w16du:dateUtc="2025-05-20T13:57:00Z">
        <w:r w:rsidRPr="00450208">
          <w:rPr>
            <w:rFonts w:asciiTheme="minorHAnsi" w:hAnsiTheme="minorHAnsi"/>
          </w:rPr>
          <w:t xml:space="preserve"> (</w:t>
        </w:r>
        <w:r w:rsidRPr="00450208">
          <w:rPr>
            <w:rFonts w:asciiTheme="minorHAnsi" w:eastAsia="Aptos" w:hAnsiTheme="minorHAnsi" w:cs="Aptos"/>
          </w:rPr>
          <w:t>Colgan, Green, and Hale, 2021)</w:t>
        </w:r>
        <w:r w:rsidRPr="00450208">
          <w:rPr>
            <w:rFonts w:asciiTheme="minorHAnsi" w:eastAsia="Aptos" w:hAnsiTheme="minorHAnsi" w:cs="Aptos"/>
          </w:rPr>
          <w:t xml:space="preserve">, climate politics </w:t>
        </w:r>
      </w:ins>
      <w:ins w:id="183" w:author="Huguenot-Noel, Robin" w:date="2025-05-19T15:11:00Z" w16du:dateUtc="2025-05-19T13:11:00Z">
        <w:r w:rsidR="004B3216" w:rsidRPr="00450208">
          <w:rPr>
            <w:rFonts w:asciiTheme="minorHAnsi" w:eastAsia="Aptos" w:hAnsiTheme="minorHAnsi" w:cs="Aptos"/>
            <w:rPrChange w:id="184" w:author="Huguenot-Noel, Robin" w:date="2025-05-21T16:18:00Z" w16du:dateUtc="2025-05-21T14:18:00Z">
              <w:rPr>
                <w:rFonts w:eastAsia="Aptos" w:cs="Aptos"/>
                <w:sz w:val="20"/>
                <w:szCs w:val="20"/>
              </w:rPr>
            </w:rPrChange>
          </w:rPr>
          <w:t xml:space="preserve">across the globe </w:t>
        </w:r>
      </w:ins>
      <w:ins w:id="185" w:author="Huguenot-Noel, Robin" w:date="2025-05-20T15:57:00Z" w16du:dateUtc="2025-05-20T13:57:00Z">
        <w:r w:rsidRPr="00450208">
          <w:rPr>
            <w:rFonts w:asciiTheme="minorHAnsi" w:eastAsia="Aptos" w:hAnsiTheme="minorHAnsi" w:cs="Aptos"/>
          </w:rPr>
          <w:t xml:space="preserve">can be essentially portrayed as a struggle between two groups: </w:t>
        </w:r>
      </w:ins>
      <w:ins w:id="186" w:author="Huguenot-Noel, Robin" w:date="2025-05-20T15:58:00Z" w16du:dateUtc="2025-05-20T13:58:00Z">
        <w:r w:rsidRPr="00450208">
          <w:rPr>
            <w:rFonts w:asciiTheme="minorHAnsi" w:eastAsia="Aptos" w:hAnsiTheme="minorHAnsi" w:cs="Aptos"/>
          </w:rPr>
          <w:t xml:space="preserve">To the extent </w:t>
        </w:r>
        <w:r w:rsidRPr="00450208">
          <w:rPr>
            <w:rFonts w:asciiTheme="minorHAnsi" w:eastAsia="Aptos" w:hAnsiTheme="minorHAnsi" w:cs="Aptos"/>
          </w:rPr>
          <w:t xml:space="preserve">that </w:t>
        </w:r>
        <w:r w:rsidRPr="00450208">
          <w:rPr>
            <w:rFonts w:asciiTheme="minorHAnsi" w:eastAsia="Aptos" w:hAnsiTheme="minorHAnsi" w:cs="Aptos"/>
          </w:rPr>
          <w:t>they are</w:t>
        </w:r>
        <w:r w:rsidRPr="00450208">
          <w:rPr>
            <w:rFonts w:asciiTheme="minorHAnsi" w:eastAsia="Aptos" w:hAnsiTheme="minorHAnsi" w:cs="Aptos"/>
          </w:rPr>
          <w:t xml:space="preserve"> negatively impacted by climate change,</w:t>
        </w:r>
      </w:ins>
      <w:ins w:id="187" w:author="Huguenot-Noel, Robin" w:date="2025-05-19T15:11:00Z" w16du:dateUtc="2025-05-19T13:11:00Z">
        <w:r w:rsidR="004B3216" w:rsidRPr="00450208">
          <w:rPr>
            <w:rFonts w:asciiTheme="minorHAnsi" w:eastAsia="Aptos" w:hAnsiTheme="minorHAnsi" w:cs="Aptos"/>
            <w:rPrChange w:id="188" w:author="Huguenot-Noel, Robin" w:date="2025-05-21T16:18:00Z" w16du:dateUtc="2025-05-21T14:18:00Z">
              <w:rPr>
                <w:rFonts w:eastAsia="Aptos" w:cs="Aptos"/>
                <w:sz w:val="20"/>
                <w:szCs w:val="20"/>
              </w:rPr>
            </w:rPrChange>
          </w:rPr>
          <w:t xml:space="preserve"> </w:t>
        </w:r>
      </w:ins>
      <w:ins w:id="189" w:author="Huguenot-Noel, Robin" w:date="2025-05-20T15:56:00Z" w16du:dateUtc="2025-05-20T13:56:00Z">
        <w:r w:rsidRPr="00450208">
          <w:rPr>
            <w:rFonts w:asciiTheme="minorHAnsi" w:eastAsia="Aptos" w:hAnsiTheme="minorHAnsi" w:cs="Aptos"/>
          </w:rPr>
          <w:t>‘climate vulnerable asset holders’ (CVA)</w:t>
        </w:r>
      </w:ins>
      <w:ins w:id="190" w:author="Huguenot-Noel, Robin" w:date="2025-05-20T15:58:00Z" w16du:dateUtc="2025-05-20T13:58:00Z">
        <w:r w:rsidRPr="00450208">
          <w:rPr>
            <w:rFonts w:asciiTheme="minorHAnsi" w:eastAsia="Aptos" w:hAnsiTheme="minorHAnsi" w:cs="Aptos"/>
          </w:rPr>
          <w:t xml:space="preserve"> </w:t>
        </w:r>
      </w:ins>
      <w:ins w:id="191" w:author="Huguenot-Noel, Robin" w:date="2025-05-20T15:59:00Z" w16du:dateUtc="2025-05-20T13:59:00Z">
        <w:r w:rsidRPr="00450208">
          <w:rPr>
            <w:rFonts w:asciiTheme="minorHAnsi" w:eastAsia="Aptos" w:hAnsiTheme="minorHAnsi" w:cs="Aptos"/>
          </w:rPr>
          <w:t xml:space="preserve">generally </w:t>
        </w:r>
      </w:ins>
      <w:ins w:id="192" w:author="Huguenot-Noel, Robin" w:date="2025-05-20T16:01:00Z" w16du:dateUtc="2025-05-20T14:01:00Z">
        <w:r w:rsidRPr="00450208">
          <w:rPr>
            <w:rFonts w:asciiTheme="minorHAnsi" w:eastAsia="Aptos" w:hAnsiTheme="minorHAnsi" w:cs="Aptos"/>
          </w:rPr>
          <w:t>benefit from</w:t>
        </w:r>
      </w:ins>
      <w:ins w:id="193" w:author="Huguenot-Noel, Robin" w:date="2025-05-20T15:57:00Z" w16du:dateUtc="2025-05-20T13:57:00Z">
        <w:r w:rsidRPr="00450208">
          <w:rPr>
            <w:rFonts w:asciiTheme="minorHAnsi" w:eastAsia="Aptos" w:hAnsiTheme="minorHAnsi" w:cs="Aptos"/>
          </w:rPr>
          <w:t xml:space="preserve"> climate p</w:t>
        </w:r>
      </w:ins>
      <w:ins w:id="194" w:author="Huguenot-Noel, Robin" w:date="2025-05-20T15:58:00Z" w16du:dateUtc="2025-05-20T13:58:00Z">
        <w:r w:rsidRPr="00450208">
          <w:rPr>
            <w:rFonts w:asciiTheme="minorHAnsi" w:eastAsia="Aptos" w:hAnsiTheme="minorHAnsi" w:cs="Aptos"/>
          </w:rPr>
          <w:t>olicies.</w:t>
        </w:r>
      </w:ins>
      <w:ins w:id="195" w:author="Huguenot-Noel, Robin" w:date="2025-05-20T15:56:00Z" w16du:dateUtc="2025-05-20T13:56:00Z">
        <w:r w:rsidRPr="00450208">
          <w:rPr>
            <w:rFonts w:asciiTheme="minorHAnsi" w:eastAsia="Aptos" w:hAnsiTheme="minorHAnsi" w:cs="Aptos"/>
          </w:rPr>
          <w:t xml:space="preserve"> </w:t>
        </w:r>
      </w:ins>
      <w:ins w:id="196" w:author="Huguenot-Noel, Robin" w:date="2025-05-20T15:58:00Z" w16du:dateUtc="2025-05-20T13:58:00Z">
        <w:r w:rsidRPr="00450208">
          <w:rPr>
            <w:rFonts w:asciiTheme="minorHAnsi" w:eastAsia="Aptos" w:hAnsiTheme="minorHAnsi" w:cs="Aptos"/>
          </w:rPr>
          <w:t xml:space="preserve">On the other hand, however, </w:t>
        </w:r>
      </w:ins>
      <w:ins w:id="197" w:author="Huguenot-Noel, Robin" w:date="2025-05-20T15:59:00Z" w16du:dateUtc="2025-05-20T13:59:00Z">
        <w:r w:rsidRPr="00450208">
          <w:rPr>
            <w:rFonts w:asciiTheme="minorHAnsi" w:eastAsia="Aptos" w:hAnsiTheme="minorHAnsi" w:cs="Aptos"/>
          </w:rPr>
          <w:t xml:space="preserve">a group of </w:t>
        </w:r>
      </w:ins>
      <w:ins w:id="198" w:author="Huguenot-Noel, Robin" w:date="2025-05-19T15:11:00Z" w16du:dateUtc="2025-05-19T13:11:00Z">
        <w:r w:rsidR="004B3216" w:rsidRPr="00450208">
          <w:rPr>
            <w:rFonts w:asciiTheme="minorHAnsi" w:eastAsia="Aptos" w:hAnsiTheme="minorHAnsi" w:cs="Aptos"/>
            <w:rPrChange w:id="199" w:author="Huguenot-Noel, Robin" w:date="2025-05-21T16:18:00Z" w16du:dateUtc="2025-05-21T14:18:00Z">
              <w:rPr>
                <w:rFonts w:eastAsia="Aptos" w:cs="Aptos"/>
                <w:sz w:val="20"/>
                <w:szCs w:val="20"/>
              </w:rPr>
            </w:rPrChange>
          </w:rPr>
          <w:t>'climate-forcing asset holders’ (CFA)</w:t>
        </w:r>
      </w:ins>
      <w:ins w:id="200" w:author="Huguenot-Noel, Robin" w:date="2025-05-20T15:59:00Z" w16du:dateUtc="2025-05-20T13:59:00Z">
        <w:r w:rsidRPr="00450208">
          <w:rPr>
            <w:rFonts w:asciiTheme="minorHAnsi" w:eastAsia="Aptos" w:hAnsiTheme="minorHAnsi" w:cs="Aptos"/>
          </w:rPr>
          <w:t xml:space="preserve"> are</w:t>
        </w:r>
      </w:ins>
      <w:ins w:id="201" w:author="Huguenot-Noel, Robin" w:date="2025-05-20T16:00:00Z" w16du:dateUtc="2025-05-20T14:00:00Z">
        <w:r w:rsidRPr="00450208">
          <w:rPr>
            <w:rFonts w:asciiTheme="minorHAnsi" w:eastAsia="Aptos" w:hAnsiTheme="minorHAnsi" w:cs="Aptos"/>
          </w:rPr>
          <w:t xml:space="preserve">, on balance, set to be </w:t>
        </w:r>
      </w:ins>
      <w:ins w:id="202" w:author="Huguenot-Noel, Robin" w:date="2025-05-19T15:11:00Z" w16du:dateUtc="2025-05-19T13:11:00Z">
        <w:r w:rsidR="004B3216" w:rsidRPr="00450208">
          <w:rPr>
            <w:rFonts w:asciiTheme="minorHAnsi" w:eastAsia="Aptos" w:hAnsiTheme="minorHAnsi" w:cs="Aptos"/>
            <w:rPrChange w:id="203" w:author="Huguenot-Noel, Robin" w:date="2025-05-21T16:18:00Z" w16du:dateUtc="2025-05-21T14:18:00Z">
              <w:rPr>
                <w:rFonts w:eastAsia="Aptos" w:cs="Aptos"/>
                <w:sz w:val="20"/>
                <w:szCs w:val="20"/>
              </w:rPr>
            </w:rPrChange>
          </w:rPr>
          <w:t>negatively affected by decarbonization policies</w:t>
        </w:r>
      </w:ins>
      <w:ins w:id="204" w:author="Huguenot-Noel, Robin" w:date="2025-05-20T15:59:00Z" w16du:dateUtc="2025-05-20T13:59:00Z">
        <w:r w:rsidRPr="00450208">
          <w:rPr>
            <w:rFonts w:asciiTheme="minorHAnsi" w:eastAsia="Aptos" w:hAnsiTheme="minorHAnsi" w:cs="Aptos"/>
          </w:rPr>
          <w:t xml:space="preserve">. </w:t>
        </w:r>
      </w:ins>
    </w:p>
    <w:p w14:paraId="5449066E" w14:textId="77777777" w:rsidR="007F0DA0" w:rsidRPr="00450208" w:rsidRDefault="00C121D9" w:rsidP="006654FF">
      <w:pPr>
        <w:pStyle w:val="Standard"/>
        <w:jc w:val="both"/>
        <w:rPr>
          <w:ins w:id="205" w:author="Huguenot-Noel, Robin" w:date="2025-05-20T16:10:00Z" w16du:dateUtc="2025-05-20T14:10:00Z"/>
          <w:rFonts w:asciiTheme="minorHAnsi" w:eastAsia="Aptos" w:hAnsiTheme="minorHAnsi" w:cs="Aptos"/>
        </w:rPr>
        <w:pPrChange w:id="206" w:author="Huguenot-Noel, Robin" w:date="2025-05-20T18:21:00Z" w16du:dateUtc="2025-05-20T16:21:00Z">
          <w:pPr>
            <w:pStyle w:val="Standard"/>
            <w:spacing w:line="360" w:lineRule="auto"/>
            <w:jc w:val="both"/>
          </w:pPr>
        </w:pPrChange>
      </w:pPr>
      <w:ins w:id="207" w:author="Huguenot-Noel, Robin" w:date="2025-05-20T16:00:00Z" w16du:dateUtc="2025-05-20T14:00:00Z">
        <w:r w:rsidRPr="00450208">
          <w:rPr>
            <w:rFonts w:asciiTheme="minorHAnsi" w:eastAsia="Aptos" w:hAnsiTheme="minorHAnsi" w:cs="Aptos"/>
          </w:rPr>
          <w:lastRenderedPageBreak/>
          <w:t xml:space="preserve">While decarbonization policies </w:t>
        </w:r>
      </w:ins>
      <w:ins w:id="208" w:author="Huguenot-Noel, Robin" w:date="2025-05-20T16:01:00Z" w16du:dateUtc="2025-05-20T14:01:00Z">
        <w:r w:rsidRPr="00450208">
          <w:rPr>
            <w:rFonts w:asciiTheme="minorHAnsi" w:eastAsia="Aptos" w:hAnsiTheme="minorHAnsi" w:cs="Aptos"/>
          </w:rPr>
          <w:t>may rely on the support of</w:t>
        </w:r>
      </w:ins>
      <w:ins w:id="209" w:author="Huguenot-Noel, Robin" w:date="2025-05-20T16:00:00Z" w16du:dateUtc="2025-05-20T14:00:00Z">
        <w:r w:rsidRPr="00450208">
          <w:rPr>
            <w:rFonts w:asciiTheme="minorHAnsi" w:eastAsia="Aptos" w:hAnsiTheme="minorHAnsi" w:cs="Aptos"/>
          </w:rPr>
          <w:t xml:space="preserve"> CVAs,</w:t>
        </w:r>
      </w:ins>
      <w:ins w:id="210" w:author="Huguenot-Noel, Robin" w:date="2025-05-20T16:01:00Z" w16du:dateUtc="2025-05-20T14:01:00Z">
        <w:r w:rsidRPr="00450208">
          <w:rPr>
            <w:rFonts w:asciiTheme="minorHAnsi" w:eastAsia="Aptos" w:hAnsiTheme="minorHAnsi" w:cs="Aptos"/>
          </w:rPr>
          <w:t xml:space="preserve"> recent events suggest that climate change policies won’t be adopted without a certain degree of realignment of </w:t>
        </w:r>
      </w:ins>
      <w:ins w:id="211" w:author="Huguenot-Noel, Robin" w:date="2025-05-20T16:02:00Z" w16du:dateUtc="2025-05-20T14:02:00Z">
        <w:r w:rsidRPr="00450208">
          <w:rPr>
            <w:rFonts w:asciiTheme="minorHAnsi" w:eastAsia="Aptos" w:hAnsiTheme="minorHAnsi" w:cs="Aptos"/>
          </w:rPr>
          <w:t xml:space="preserve">CFAs. As studies have shown, </w:t>
        </w:r>
      </w:ins>
      <w:ins w:id="212" w:author="Huguenot-Noel, Robin" w:date="2025-05-20T16:03:00Z" w16du:dateUtc="2025-05-20T14:03:00Z">
        <w:r w:rsidRPr="00450208">
          <w:rPr>
            <w:rFonts w:asciiTheme="minorHAnsi" w:eastAsia="Aptos" w:hAnsiTheme="minorHAnsi" w:cs="Aptos"/>
            <w:highlight w:val="red"/>
            <w:rPrChange w:id="213" w:author="Huguenot-Noel, Robin" w:date="2025-05-21T16:18:00Z" w16du:dateUtc="2025-05-21T14:18:00Z">
              <w:rPr>
                <w:rFonts w:asciiTheme="minorHAnsi" w:eastAsia="Aptos" w:hAnsiTheme="minorHAnsi" w:cs="Aptos"/>
              </w:rPr>
            </w:rPrChange>
          </w:rPr>
          <w:t>voters</w:t>
        </w:r>
        <w:r w:rsidRPr="00450208">
          <w:rPr>
            <w:rFonts w:asciiTheme="minorHAnsi" w:eastAsia="Aptos" w:hAnsiTheme="minorHAnsi" w:cs="Aptos"/>
          </w:rPr>
          <w:t xml:space="preserve"> </w:t>
        </w:r>
        <w:r w:rsidRPr="00450208">
          <w:rPr>
            <w:rFonts w:asciiTheme="minorHAnsi" w:eastAsia="Aptos" w:hAnsiTheme="minorHAnsi" w:cs="Aptos"/>
          </w:rPr>
          <w:t xml:space="preserve">are highly responsive to price signals from decarbonization policies, as </w:t>
        </w:r>
      </w:ins>
      <w:ins w:id="214" w:author="Huguenot-Noel, Robin" w:date="2025-05-20T16:04:00Z" w16du:dateUtc="2025-05-20T14:04:00Z">
        <w:r w:rsidR="007F0DA0" w:rsidRPr="00450208">
          <w:rPr>
            <w:rFonts w:asciiTheme="minorHAnsi" w:eastAsia="Aptos" w:hAnsiTheme="minorHAnsi" w:cs="Aptos"/>
          </w:rPr>
          <w:t>show</w:t>
        </w:r>
      </w:ins>
      <w:ins w:id="215" w:author="Huguenot-Noel, Robin" w:date="2025-05-20T16:05:00Z" w16du:dateUtc="2025-05-20T14:05:00Z">
        <w:r w:rsidR="007F0DA0" w:rsidRPr="00450208">
          <w:rPr>
            <w:rFonts w:asciiTheme="minorHAnsi" w:eastAsia="Aptos" w:hAnsiTheme="minorHAnsi" w:cs="Aptos"/>
          </w:rPr>
          <w:t xml:space="preserve">ed in the case of </w:t>
        </w:r>
      </w:ins>
      <w:ins w:id="216" w:author="Huguenot-Noel, Robin [2]" w:date="2025-05-19T15:22:00Z" w16du:dateUtc="2025-05-19T13:22:00Z">
        <w:del w:id="217" w:author="Huguenot-Noel, Robin" w:date="2025-05-20T16:02:00Z" w16du:dateUtc="2025-05-20T14:02:00Z">
          <w:r w:rsidR="000F78EE" w:rsidRPr="00450208" w:rsidDel="00C121D9">
            <w:rPr>
              <w:rFonts w:asciiTheme="minorHAnsi" w:eastAsia="Aptos" w:hAnsiTheme="minorHAnsi" w:cs="Aptos"/>
              <w:rPrChange w:id="218" w:author="Huguenot-Noel, Robin" w:date="2025-05-21T16:18:00Z" w16du:dateUtc="2025-05-21T14:18:00Z">
                <w:rPr>
                  <w:rFonts w:eastAsia="Aptos" w:cs="Aptos"/>
                  <w:sz w:val="20"/>
                  <w:szCs w:val="20"/>
                </w:rPr>
              </w:rPrChange>
            </w:rPr>
            <w:delText>Studies have shown that voters are highly responsive to price signals from decarbonization policies, as seen in examples like the</w:delText>
          </w:r>
        </w:del>
        <w:del w:id="219" w:author="Huguenot-Noel, Robin" w:date="2025-05-20T16:04:00Z" w16du:dateUtc="2025-05-20T14:04:00Z">
          <w:r w:rsidR="000F78EE" w:rsidRPr="00450208" w:rsidDel="007F0DA0">
            <w:rPr>
              <w:rFonts w:asciiTheme="minorHAnsi" w:eastAsia="Aptos" w:hAnsiTheme="minorHAnsi" w:cs="Aptos"/>
              <w:rPrChange w:id="220" w:author="Huguenot-Noel, Robin" w:date="2025-05-21T16:18:00Z" w16du:dateUtc="2025-05-21T14:18:00Z">
                <w:rPr>
                  <w:rFonts w:eastAsia="Aptos" w:cs="Aptos"/>
                  <w:sz w:val="20"/>
                  <w:szCs w:val="20"/>
                </w:rPr>
              </w:rPrChange>
            </w:rPr>
            <w:delText xml:space="preserve"> </w:delText>
          </w:r>
        </w:del>
        <w:del w:id="221" w:author="Huguenot-Noel, Robin" w:date="2025-05-20T16:05:00Z" w16du:dateUtc="2025-05-20T14:05:00Z">
          <w:r w:rsidR="000F78EE" w:rsidRPr="00450208" w:rsidDel="007F0DA0">
            <w:rPr>
              <w:rFonts w:asciiTheme="minorHAnsi" w:eastAsia="Aptos" w:hAnsiTheme="minorHAnsi" w:cs="Aptos"/>
              <w:rPrChange w:id="222" w:author="Huguenot-Noel, Robin" w:date="2025-05-21T16:18:00Z" w16du:dateUtc="2025-05-21T14:18:00Z">
                <w:rPr>
                  <w:rFonts w:eastAsia="Aptos" w:cs="Aptos"/>
                  <w:sz w:val="20"/>
                  <w:szCs w:val="20"/>
                </w:rPr>
              </w:rPrChange>
            </w:rPr>
            <w:delText xml:space="preserve">rise in </w:delText>
          </w:r>
        </w:del>
        <w:r w:rsidR="000F78EE" w:rsidRPr="00450208">
          <w:rPr>
            <w:rFonts w:asciiTheme="minorHAnsi" w:eastAsia="Aptos" w:hAnsiTheme="minorHAnsi" w:cs="Aptos"/>
            <w:rPrChange w:id="223" w:author="Huguenot-Noel, Robin" w:date="2025-05-21T16:18:00Z" w16du:dateUtc="2025-05-21T14:18:00Z">
              <w:rPr>
                <w:rFonts w:eastAsia="Aptos" w:cs="Aptos"/>
                <w:sz w:val="20"/>
                <w:szCs w:val="20"/>
              </w:rPr>
            </w:rPrChange>
          </w:rPr>
          <w:t>energy prices in the Netherlands (</w:t>
        </w:r>
        <w:proofErr w:type="spellStart"/>
        <w:r w:rsidR="000F78EE" w:rsidRPr="00450208">
          <w:rPr>
            <w:rFonts w:asciiTheme="minorHAnsi" w:eastAsia="Aptos" w:hAnsiTheme="minorHAnsi" w:cs="Aptos"/>
            <w:rPrChange w:id="224" w:author="Huguenot-Noel, Robin" w:date="2025-05-21T16:18:00Z" w16du:dateUtc="2025-05-21T14:18:00Z">
              <w:rPr>
                <w:rFonts w:eastAsia="Aptos" w:cs="Aptos"/>
                <w:sz w:val="20"/>
                <w:szCs w:val="20"/>
              </w:rPr>
            </w:rPrChange>
          </w:rPr>
          <w:t>Voeten</w:t>
        </w:r>
        <w:proofErr w:type="spellEnd"/>
        <w:r w:rsidR="000F78EE" w:rsidRPr="00450208">
          <w:rPr>
            <w:rFonts w:asciiTheme="minorHAnsi" w:eastAsia="Aptos" w:hAnsiTheme="minorHAnsi" w:cs="Aptos"/>
            <w:rPrChange w:id="225" w:author="Huguenot-Noel, Robin" w:date="2025-05-21T16:18:00Z" w16du:dateUtc="2025-05-21T14:18:00Z">
              <w:rPr>
                <w:rFonts w:eastAsia="Aptos" w:cs="Aptos"/>
                <w:sz w:val="20"/>
                <w:szCs w:val="20"/>
              </w:rPr>
            </w:rPrChange>
          </w:rPr>
          <w:t xml:space="preserve">, 2024) </w:t>
        </w:r>
        <w:del w:id="226" w:author="Huguenot-Noel, Robin" w:date="2025-05-20T16:04:00Z" w16du:dateUtc="2025-05-20T14:04:00Z">
          <w:r w:rsidR="000F78EE" w:rsidRPr="00450208" w:rsidDel="007F0DA0">
            <w:rPr>
              <w:rFonts w:asciiTheme="minorHAnsi" w:eastAsia="Aptos" w:hAnsiTheme="minorHAnsi" w:cs="Aptos"/>
              <w:rPrChange w:id="227" w:author="Huguenot-Noel, Robin" w:date="2025-05-21T16:18:00Z" w16du:dateUtc="2025-05-21T14:18:00Z">
                <w:rPr>
                  <w:rFonts w:eastAsia="Aptos" w:cs="Aptos"/>
                  <w:sz w:val="20"/>
                  <w:szCs w:val="20"/>
                </w:rPr>
              </w:rPrChange>
            </w:rPr>
            <w:delText>and</w:delText>
          </w:r>
        </w:del>
      </w:ins>
      <w:ins w:id="228" w:author="Huguenot-Noel, Robin" w:date="2025-05-20T16:04:00Z" w16du:dateUtc="2025-05-20T14:04:00Z">
        <w:r w:rsidR="007F0DA0" w:rsidRPr="00450208">
          <w:rPr>
            <w:rFonts w:asciiTheme="minorHAnsi" w:eastAsia="Aptos" w:hAnsiTheme="minorHAnsi" w:cs="Aptos"/>
          </w:rPr>
          <w:t>or</w:t>
        </w:r>
      </w:ins>
      <w:ins w:id="229" w:author="Huguenot-Noel, Robin [2]" w:date="2025-05-19T15:22:00Z" w16du:dateUtc="2025-05-19T13:22:00Z">
        <w:r w:rsidR="000F78EE" w:rsidRPr="00450208">
          <w:rPr>
            <w:rFonts w:asciiTheme="minorHAnsi" w:eastAsia="Aptos" w:hAnsiTheme="minorHAnsi" w:cs="Aptos"/>
            <w:rPrChange w:id="230" w:author="Huguenot-Noel, Robin" w:date="2025-05-21T16:18:00Z" w16du:dateUtc="2025-05-21T14:18:00Z">
              <w:rPr>
                <w:rFonts w:eastAsia="Aptos" w:cs="Aptos"/>
                <w:sz w:val="20"/>
                <w:szCs w:val="20"/>
              </w:rPr>
            </w:rPrChange>
          </w:rPr>
          <w:t xml:space="preserve"> the ban on polluting cars in Milan (</w:t>
        </w:r>
        <w:proofErr w:type="spellStart"/>
        <w:r w:rsidR="000F78EE" w:rsidRPr="00450208">
          <w:rPr>
            <w:rFonts w:asciiTheme="minorHAnsi" w:eastAsia="Aptos" w:hAnsiTheme="minorHAnsi" w:cs="Aptos"/>
            <w:rPrChange w:id="231" w:author="Huguenot-Noel, Robin" w:date="2025-05-21T16:18:00Z" w16du:dateUtc="2025-05-21T14:18:00Z">
              <w:rPr>
                <w:rFonts w:eastAsia="Aptos" w:cs="Aptos"/>
                <w:sz w:val="20"/>
                <w:szCs w:val="20"/>
              </w:rPr>
            </w:rPrChange>
          </w:rPr>
          <w:t>Colontone</w:t>
        </w:r>
        <w:proofErr w:type="spellEnd"/>
        <w:r w:rsidR="000F78EE" w:rsidRPr="00450208">
          <w:rPr>
            <w:rFonts w:asciiTheme="minorHAnsi" w:eastAsia="Aptos" w:hAnsiTheme="minorHAnsi" w:cs="Aptos"/>
            <w:rPrChange w:id="232" w:author="Huguenot-Noel, Robin" w:date="2025-05-21T16:18:00Z" w16du:dateUtc="2025-05-21T14:18:00Z">
              <w:rPr>
                <w:rFonts w:eastAsia="Aptos" w:cs="Aptos"/>
                <w:sz w:val="20"/>
                <w:szCs w:val="20"/>
              </w:rPr>
            </w:rPrChange>
          </w:rPr>
          <w:t xml:space="preserve"> et al., 2023).</w:t>
        </w:r>
        <w:del w:id="233" w:author="Huguenot-Noel, Robin" w:date="2025-05-20T16:07:00Z" w16du:dateUtc="2025-05-20T14:07:00Z">
          <w:r w:rsidR="000F78EE" w:rsidRPr="00450208" w:rsidDel="007F0DA0">
            <w:rPr>
              <w:rFonts w:asciiTheme="minorHAnsi" w:eastAsia="Aptos" w:hAnsiTheme="minorHAnsi" w:cs="Aptos"/>
              <w:rPrChange w:id="234" w:author="Huguenot-Noel, Robin" w:date="2025-05-21T16:18:00Z" w16du:dateUtc="2025-05-21T14:18:00Z">
                <w:rPr>
                  <w:rFonts w:eastAsia="Aptos" w:cs="Aptos"/>
                  <w:sz w:val="20"/>
                  <w:szCs w:val="20"/>
                </w:rPr>
              </w:rPrChange>
            </w:rPr>
            <w:delText xml:space="preserve"> </w:delText>
          </w:r>
        </w:del>
      </w:ins>
      <w:ins w:id="235" w:author="Huguenot-Noel, Robin" w:date="2025-05-20T16:07:00Z" w16du:dateUtc="2025-05-20T14:07:00Z">
        <w:r w:rsidR="007F0DA0" w:rsidRPr="00450208">
          <w:rPr>
            <w:rFonts w:asciiTheme="minorHAnsi" w:eastAsia="Aptos" w:hAnsiTheme="minorHAnsi" w:cs="Aptos"/>
          </w:rPr>
          <w:t xml:space="preserve"> P</w:t>
        </w:r>
      </w:ins>
      <w:ins w:id="236" w:author="Huguenot-Noel, Robin" w:date="2025-05-19T15:11:00Z" w16du:dateUtc="2025-05-19T13:11:00Z">
        <w:r w:rsidR="004B3216" w:rsidRPr="00450208">
          <w:rPr>
            <w:rFonts w:asciiTheme="minorHAnsi" w:eastAsia="Aptos" w:hAnsiTheme="minorHAnsi" w:cs="Aptos"/>
            <w:rPrChange w:id="237" w:author="Huguenot-Noel, Robin" w:date="2025-05-21T16:18:00Z" w16du:dateUtc="2025-05-21T14:18:00Z">
              <w:rPr>
                <w:rFonts w:eastAsia="Aptos" w:cs="Aptos"/>
                <w:sz w:val="20"/>
                <w:szCs w:val="20"/>
              </w:rPr>
            </w:rPrChange>
          </w:rPr>
          <w:t xml:space="preserve">olicy resistance and political mobilization by CVAs </w:t>
        </w:r>
        <w:del w:id="238" w:author="Huguenot-Noel, Robin [2]" w:date="2025-05-19T15:23:00Z" w16du:dateUtc="2025-05-19T13:23:00Z">
          <w:r w:rsidR="004B3216" w:rsidRPr="00450208" w:rsidDel="000F78EE">
            <w:rPr>
              <w:rFonts w:asciiTheme="minorHAnsi" w:eastAsia="Aptos" w:hAnsiTheme="minorHAnsi" w:cs="Aptos"/>
              <w:rPrChange w:id="239" w:author="Huguenot-Noel, Robin" w:date="2025-05-21T16:18:00Z" w16du:dateUtc="2025-05-21T14:18:00Z">
                <w:rPr>
                  <w:rFonts w:eastAsia="Aptos" w:cs="Aptos"/>
                  <w:sz w:val="20"/>
                  <w:szCs w:val="20"/>
                </w:rPr>
              </w:rPrChange>
            </w:rPr>
            <w:delText>represents a major political development</w:delText>
          </w:r>
        </w:del>
      </w:ins>
      <w:ins w:id="240" w:author="Huguenot-Noel, Robin [2]" w:date="2025-05-19T15:23:00Z" w16du:dateUtc="2025-05-19T13:23:00Z">
        <w:del w:id="241" w:author="Huguenot-Noel, Robin" w:date="2025-05-20T16:06:00Z" w16du:dateUtc="2025-05-20T14:06:00Z">
          <w:r w:rsidR="000F78EE" w:rsidRPr="00450208" w:rsidDel="007F0DA0">
            <w:rPr>
              <w:rFonts w:asciiTheme="minorHAnsi" w:eastAsia="Aptos" w:hAnsiTheme="minorHAnsi" w:cs="Aptos"/>
            </w:rPr>
            <w:delText xml:space="preserve">could </w:delText>
          </w:r>
        </w:del>
      </w:ins>
      <w:ins w:id="242" w:author="Huguenot-Noel, Robin [2]" w:date="2025-05-19T15:24:00Z" w16du:dateUtc="2025-05-19T13:24:00Z">
        <w:del w:id="243" w:author="Huguenot-Noel, Robin" w:date="2025-05-20T16:06:00Z" w16du:dateUtc="2025-05-20T14:06:00Z">
          <w:r w:rsidR="000F78EE" w:rsidRPr="00450208" w:rsidDel="007F0DA0">
            <w:rPr>
              <w:rFonts w:asciiTheme="minorHAnsi" w:eastAsia="Aptos" w:hAnsiTheme="minorHAnsi" w:cs="Aptos"/>
            </w:rPr>
            <w:delText>overtrump this support</w:delText>
          </w:r>
        </w:del>
      </w:ins>
      <w:ins w:id="244" w:author="Huguenot-Noel, Robin" w:date="2025-05-20T16:07:00Z" w16du:dateUtc="2025-05-20T14:07:00Z">
        <w:r w:rsidR="007F0DA0" w:rsidRPr="00450208">
          <w:rPr>
            <w:rFonts w:asciiTheme="minorHAnsi" w:eastAsia="Aptos" w:hAnsiTheme="minorHAnsi" w:cs="Aptos"/>
          </w:rPr>
          <w:t>also translated in anti-climate parties</w:t>
        </w:r>
      </w:ins>
      <w:ins w:id="245" w:author="Huguenot-Noel, Robin" w:date="2025-05-20T16:08:00Z" w16du:dateUtc="2025-05-20T14:08:00Z">
        <w:r w:rsidR="007F0DA0" w:rsidRPr="00450208">
          <w:rPr>
            <w:rFonts w:asciiTheme="minorHAnsi" w:eastAsia="Aptos" w:hAnsiTheme="minorHAnsi" w:cs="Aptos"/>
          </w:rPr>
          <w:t xml:space="preserve"> recently</w:t>
        </w:r>
      </w:ins>
      <w:ins w:id="246" w:author="Huguenot-Noel, Robin" w:date="2025-05-20T16:06:00Z" w16du:dateUtc="2025-05-20T14:06:00Z">
        <w:r w:rsidR="007F0DA0" w:rsidRPr="00450208">
          <w:rPr>
            <w:rFonts w:asciiTheme="minorHAnsi" w:eastAsia="Aptos" w:hAnsiTheme="minorHAnsi" w:cs="Aptos"/>
          </w:rPr>
          <w:t xml:space="preserve"> winning </w:t>
        </w:r>
      </w:ins>
      <w:ins w:id="247" w:author="Huguenot-Noel, Robin" w:date="2025-05-20T16:08:00Z" w16du:dateUtc="2025-05-20T14:08:00Z">
        <w:r w:rsidR="007F0DA0" w:rsidRPr="00450208">
          <w:rPr>
            <w:rFonts w:asciiTheme="minorHAnsi" w:eastAsia="Aptos" w:hAnsiTheme="minorHAnsi" w:cs="Aptos"/>
          </w:rPr>
          <w:t xml:space="preserve">major </w:t>
        </w:r>
      </w:ins>
      <w:ins w:id="248" w:author="Huguenot-Noel, Robin" w:date="2025-05-20T16:06:00Z" w16du:dateUtc="2025-05-20T14:06:00Z">
        <w:r w:rsidR="007F0DA0" w:rsidRPr="00450208">
          <w:rPr>
            <w:rFonts w:asciiTheme="minorHAnsi" w:eastAsia="Aptos" w:hAnsiTheme="minorHAnsi" w:cs="Aptos"/>
          </w:rPr>
          <w:t>national elections</w:t>
        </w:r>
      </w:ins>
      <w:ins w:id="249" w:author="Huguenot-Noel, Robin" w:date="2025-05-19T15:11:00Z" w16du:dateUtc="2025-05-19T13:11:00Z">
        <w:r w:rsidR="004B3216" w:rsidRPr="00450208">
          <w:rPr>
            <w:rFonts w:asciiTheme="minorHAnsi" w:eastAsia="Aptos" w:hAnsiTheme="minorHAnsi" w:cs="Aptos"/>
            <w:rPrChange w:id="250" w:author="Huguenot-Noel, Robin" w:date="2025-05-21T16:18:00Z" w16du:dateUtc="2025-05-21T14:18:00Z">
              <w:rPr>
                <w:rFonts w:eastAsia="Aptos" w:cs="Aptos"/>
                <w:sz w:val="20"/>
                <w:szCs w:val="20"/>
              </w:rPr>
            </w:rPrChange>
          </w:rPr>
          <w:t xml:space="preserve"> </w:t>
        </w:r>
        <w:r w:rsidR="004B3216" w:rsidRPr="00450208">
          <w:rPr>
            <w:rFonts w:asciiTheme="minorHAnsi" w:eastAsia="Aptos" w:hAnsiTheme="minorHAnsi" w:cs="Aptos"/>
            <w:rPrChange w:id="251" w:author="Huguenot-Noel, Robin" w:date="2025-05-21T16:18:00Z" w16du:dateUtc="2025-05-21T14:18:00Z">
              <w:rPr>
                <w:rFonts w:eastAsia="Aptos" w:cs="Aptos"/>
                <w:sz w:val="20"/>
                <w:szCs w:val="20"/>
              </w:rPr>
            </w:rPrChange>
          </w:rPr>
          <w:t xml:space="preserve">(e.g. US election in 2024, Argentine election in 2023, the Netherlands in 2023, etc.). </w:t>
        </w:r>
      </w:ins>
    </w:p>
    <w:p w14:paraId="7D17F51C" w14:textId="34BC8E93" w:rsidR="004B3216" w:rsidRPr="00450208" w:rsidRDefault="007F0DA0" w:rsidP="006654FF">
      <w:pPr>
        <w:pStyle w:val="Standard"/>
        <w:jc w:val="both"/>
        <w:rPr>
          <w:ins w:id="252" w:author="Huguenot-Noel, Robin [2]" w:date="2025-05-19T15:15:00Z" w16du:dateUtc="2025-05-19T13:15:00Z"/>
          <w:rFonts w:asciiTheme="minorHAnsi" w:eastAsia="Aptos" w:hAnsiTheme="minorHAnsi" w:cs="Aptos"/>
        </w:rPr>
      </w:pPr>
      <w:ins w:id="253" w:author="Huguenot-Noel, Robin" w:date="2025-05-20T16:07:00Z" w16du:dateUtc="2025-05-20T14:07:00Z">
        <w:r w:rsidRPr="00450208">
          <w:rPr>
            <w:rFonts w:asciiTheme="minorHAnsi" w:eastAsia="Aptos" w:hAnsiTheme="minorHAnsi" w:cs="Aptos"/>
          </w:rPr>
          <w:t>This</w:t>
        </w:r>
      </w:ins>
      <w:ins w:id="254" w:author="Huguenot-Noel, Robin" w:date="2025-05-20T16:08:00Z" w16du:dateUtc="2025-05-20T14:08:00Z">
        <w:r w:rsidRPr="00450208">
          <w:rPr>
            <w:rFonts w:asciiTheme="minorHAnsi" w:eastAsia="Aptos" w:hAnsiTheme="minorHAnsi" w:cs="Aptos"/>
          </w:rPr>
          <w:t xml:space="preserve"> context raises the question as to </w:t>
        </w:r>
      </w:ins>
      <w:ins w:id="255" w:author="Huguenot-Noel, Robin" w:date="2025-05-20T16:10:00Z" w16du:dateUtc="2025-05-20T14:10:00Z">
        <w:r w:rsidRPr="00450208">
          <w:rPr>
            <w:rFonts w:asciiTheme="minorHAnsi" w:eastAsia="Aptos" w:hAnsiTheme="minorHAnsi" w:cs="Aptos"/>
          </w:rPr>
          <w:t>the conditions under which</w:t>
        </w:r>
      </w:ins>
      <w:ins w:id="256" w:author="Huguenot-Noel, Robin" w:date="2025-05-20T16:08:00Z" w16du:dateUtc="2025-05-20T14:08:00Z">
        <w:r w:rsidRPr="00450208">
          <w:rPr>
            <w:rFonts w:asciiTheme="minorHAnsi" w:eastAsia="Aptos" w:hAnsiTheme="minorHAnsi" w:cs="Aptos"/>
          </w:rPr>
          <w:t xml:space="preserve"> climate forcing asset holders, widely defined as those industries, workers, and citizens, holding climate forcing assets, </w:t>
        </w:r>
      </w:ins>
      <w:ins w:id="257" w:author="Huguenot-Noel, Robin" w:date="2025-05-20T16:09:00Z" w16du:dateUtc="2025-05-20T14:09:00Z">
        <w:r w:rsidRPr="00450208">
          <w:rPr>
            <w:rFonts w:asciiTheme="minorHAnsi" w:eastAsia="Aptos" w:hAnsiTheme="minorHAnsi" w:cs="Aptos"/>
            <w:b/>
            <w:bCs/>
            <w:rPrChange w:id="258" w:author="Huguenot-Noel, Robin" w:date="2025-05-21T16:18:00Z" w16du:dateUtc="2025-05-21T14:18:00Z">
              <w:rPr>
                <w:rFonts w:asciiTheme="minorHAnsi" w:eastAsia="Aptos" w:hAnsiTheme="minorHAnsi" w:cs="Aptos"/>
              </w:rPr>
            </w:rPrChange>
          </w:rPr>
          <w:t>may be realigned to consent to climate policies, even when these come at short-term costs for their individual position i</w:t>
        </w:r>
      </w:ins>
      <w:ins w:id="259" w:author="Huguenot-Noel, Robin" w:date="2025-05-20T16:10:00Z" w16du:dateUtc="2025-05-20T14:10:00Z">
        <w:r w:rsidRPr="00450208">
          <w:rPr>
            <w:rFonts w:asciiTheme="minorHAnsi" w:eastAsia="Aptos" w:hAnsiTheme="minorHAnsi" w:cs="Aptos"/>
            <w:b/>
            <w:bCs/>
            <w:rPrChange w:id="260" w:author="Huguenot-Noel, Robin" w:date="2025-05-21T16:18:00Z" w16du:dateUtc="2025-05-21T14:18:00Z">
              <w:rPr>
                <w:rFonts w:asciiTheme="minorHAnsi" w:eastAsia="Aptos" w:hAnsiTheme="minorHAnsi" w:cs="Aptos"/>
              </w:rPr>
            </w:rPrChange>
          </w:rPr>
          <w:t>n climate politics</w:t>
        </w:r>
      </w:ins>
      <w:ins w:id="261" w:author="Huguenot-Noel, Robin" w:date="2025-05-20T16:09:00Z" w16du:dateUtc="2025-05-20T14:09:00Z">
        <w:r w:rsidRPr="00450208">
          <w:rPr>
            <w:rFonts w:asciiTheme="minorHAnsi" w:eastAsia="Aptos" w:hAnsiTheme="minorHAnsi" w:cs="Aptos"/>
            <w:b/>
            <w:bCs/>
            <w:rPrChange w:id="262" w:author="Huguenot-Noel, Robin" w:date="2025-05-21T16:18:00Z" w16du:dateUtc="2025-05-21T14:18:00Z">
              <w:rPr>
                <w:rFonts w:asciiTheme="minorHAnsi" w:eastAsia="Aptos" w:hAnsiTheme="minorHAnsi" w:cs="Aptos"/>
              </w:rPr>
            </w:rPrChange>
          </w:rPr>
          <w:t>?</w:t>
        </w:r>
        <w:r w:rsidRPr="00450208">
          <w:rPr>
            <w:rFonts w:asciiTheme="minorHAnsi" w:eastAsia="Aptos" w:hAnsiTheme="minorHAnsi" w:cs="Aptos"/>
          </w:rPr>
          <w:t xml:space="preserve"> </w:t>
        </w:r>
      </w:ins>
    </w:p>
    <w:p w14:paraId="7BC06680" w14:textId="77777777" w:rsidR="000F78EE" w:rsidRPr="00450208" w:rsidRDefault="000F78EE" w:rsidP="006654FF">
      <w:pPr>
        <w:pStyle w:val="Standard"/>
        <w:jc w:val="both"/>
        <w:rPr>
          <w:ins w:id="263" w:author="Huguenot-Noel, Robin [2]" w:date="2025-05-19T15:15:00Z" w16du:dateUtc="2025-05-19T13:15:00Z"/>
          <w:rFonts w:asciiTheme="minorHAnsi" w:eastAsia="Aptos" w:hAnsiTheme="minorHAnsi" w:cs="Aptos"/>
        </w:rPr>
      </w:pPr>
    </w:p>
    <w:p w14:paraId="13D217E6" w14:textId="77777777" w:rsidR="005B3318" w:rsidRPr="00450208" w:rsidRDefault="000F78EE" w:rsidP="006654FF">
      <w:pPr>
        <w:pStyle w:val="Standard"/>
        <w:numPr>
          <w:ilvl w:val="1"/>
          <w:numId w:val="8"/>
        </w:numPr>
        <w:jc w:val="both"/>
        <w:rPr>
          <w:ins w:id="264" w:author="Huguenot-Noel, Robin [2]" w:date="2025-05-19T16:22:00Z" w16du:dateUtc="2025-05-19T14:22:00Z"/>
          <w:rFonts w:asciiTheme="minorHAnsi" w:eastAsia="Aptos" w:hAnsiTheme="minorHAnsi" w:cs="Aptos"/>
          <w:b/>
          <w:bCs/>
        </w:rPr>
      </w:pPr>
      <w:commentRangeStart w:id="265"/>
      <w:ins w:id="266" w:author="Huguenot-Noel, Robin [2]" w:date="2025-05-19T15:18:00Z" w16du:dateUtc="2025-05-19T13:18:00Z">
        <w:r w:rsidRPr="00450208">
          <w:rPr>
            <w:rFonts w:asciiTheme="minorHAnsi" w:eastAsia="Aptos" w:hAnsiTheme="minorHAnsi" w:cs="Aptos"/>
            <w:b/>
            <w:bCs/>
            <w:rPrChange w:id="267" w:author="Huguenot-Noel, Robin" w:date="2025-05-21T16:18:00Z" w16du:dateUtc="2025-05-21T14:18:00Z">
              <w:rPr>
                <w:rFonts w:eastAsia="Aptos" w:cs="Aptos"/>
                <w:b/>
                <w:bCs/>
              </w:rPr>
            </w:rPrChange>
          </w:rPr>
          <w:t xml:space="preserve">Realigning climate forcing players: </w:t>
        </w:r>
      </w:ins>
      <w:ins w:id="268" w:author="Huguenot-Noel, Robin [2]" w:date="2025-05-19T16:22:00Z" w16du:dateUtc="2025-05-19T14:22:00Z">
        <w:r w:rsidR="005B3318" w:rsidRPr="00450208">
          <w:rPr>
            <w:rFonts w:asciiTheme="minorHAnsi" w:eastAsia="Aptos" w:hAnsiTheme="minorHAnsi" w:cs="Aptos"/>
            <w:b/>
            <w:bCs/>
          </w:rPr>
          <w:t>How policy features affect different motives</w:t>
        </w:r>
      </w:ins>
      <w:commentRangeEnd w:id="265"/>
      <w:ins w:id="269" w:author="Huguenot-Noel, Robin [2]" w:date="2025-05-21T10:34:00Z" w16du:dateUtc="2025-05-21T08:34:00Z">
        <w:r w:rsidR="00DD27A3" w:rsidRPr="00450208">
          <w:rPr>
            <w:rStyle w:val="CommentReference"/>
            <w:rFonts w:asciiTheme="minorHAnsi" w:eastAsiaTheme="minorEastAsia" w:hAnsiTheme="minorHAnsi" w:cstheme="minorBidi"/>
          </w:rPr>
          <w:commentReference w:id="265"/>
        </w:r>
      </w:ins>
    </w:p>
    <w:p w14:paraId="59FE7FC9" w14:textId="5FBA9424" w:rsidR="000F78EE" w:rsidRPr="00450208" w:rsidDel="000F78EE" w:rsidRDefault="000F78EE" w:rsidP="006654FF">
      <w:pPr>
        <w:pStyle w:val="Standard"/>
        <w:ind w:left="720"/>
        <w:jc w:val="both"/>
        <w:rPr>
          <w:del w:id="270" w:author="Huguenot-Noel, Robin [2]" w:date="2025-05-19T15:17:00Z" w16du:dateUtc="2025-05-19T13:17:00Z"/>
          <w:rFonts w:asciiTheme="minorHAnsi" w:eastAsia="Aptos" w:hAnsiTheme="minorHAnsi" w:cs="Aptos"/>
          <w:b/>
          <w:bCs/>
          <w:rPrChange w:id="271" w:author="Huguenot-Noel, Robin" w:date="2025-05-21T16:18:00Z" w16du:dateUtc="2025-05-21T14:18:00Z">
            <w:rPr>
              <w:del w:id="272" w:author="Huguenot-Noel, Robin [2]" w:date="2025-05-19T15:17:00Z" w16du:dateUtc="2025-05-19T13:17:00Z"/>
              <w:rFonts w:asciiTheme="minorHAnsi" w:hAnsiTheme="minorHAnsi"/>
            </w:rPr>
          </w:rPrChange>
        </w:rPr>
        <w:pPrChange w:id="273" w:author="Huguenot-Noel, Robin" w:date="2025-05-20T18:21:00Z" w16du:dateUtc="2025-05-20T16:21:00Z">
          <w:pPr>
            <w:pStyle w:val="Standard"/>
            <w:jc w:val="both"/>
          </w:pPr>
        </w:pPrChange>
      </w:pPr>
      <w:ins w:id="274" w:author="Huguenot-Noel, Robin [2]" w:date="2025-05-19T15:19:00Z" w16du:dateUtc="2025-05-19T13:19:00Z">
        <w:r w:rsidRPr="00450208">
          <w:rPr>
            <w:rFonts w:asciiTheme="minorHAnsi" w:eastAsia="Aptos" w:hAnsiTheme="minorHAnsi" w:cs="Aptos"/>
            <w:b/>
            <w:bCs/>
            <w:rPrChange w:id="275" w:author="Huguenot-Noel, Robin" w:date="2025-05-21T16:18:00Z" w16du:dateUtc="2025-05-21T14:18:00Z">
              <w:rPr>
                <w:rFonts w:eastAsia="Aptos" w:cs="Aptos"/>
                <w:b/>
                <w:bCs/>
              </w:rPr>
            </w:rPrChange>
          </w:rPr>
          <w:t xml:space="preserve"> </w:t>
        </w:r>
      </w:ins>
    </w:p>
    <w:p w14:paraId="06C38788" w14:textId="77777777" w:rsidR="000F78EE" w:rsidRPr="00450208" w:rsidRDefault="000F78EE" w:rsidP="006654FF">
      <w:pPr>
        <w:pStyle w:val="Standard"/>
        <w:ind w:left="720"/>
        <w:jc w:val="both"/>
        <w:rPr>
          <w:ins w:id="276" w:author="Huguenot-Noel, Robin [2]" w:date="2025-05-19T15:21:00Z" w16du:dateUtc="2025-05-19T13:21:00Z"/>
          <w:rFonts w:asciiTheme="minorHAnsi" w:hAnsiTheme="minorHAnsi"/>
        </w:rPr>
        <w:pPrChange w:id="277" w:author="Huguenot-Noel, Robin" w:date="2025-05-20T18:21:00Z" w16du:dateUtc="2025-05-20T16:21:00Z">
          <w:pPr>
            <w:pStyle w:val="Standard"/>
            <w:jc w:val="both"/>
          </w:pPr>
        </w:pPrChange>
      </w:pPr>
    </w:p>
    <w:p w14:paraId="7EC7F91D" w14:textId="4EC52D6D" w:rsidR="0005381A" w:rsidRPr="00450208" w:rsidRDefault="007F0DA0" w:rsidP="006654FF">
      <w:pPr>
        <w:pStyle w:val="Standard"/>
        <w:jc w:val="both"/>
        <w:rPr>
          <w:ins w:id="278" w:author="Huguenot-Noel, Robin [2]" w:date="2025-05-19T16:00:00Z" w16du:dateUtc="2025-05-19T14:00:00Z"/>
          <w:rFonts w:asciiTheme="minorHAnsi" w:eastAsia="Aptos" w:hAnsiTheme="minorHAnsi" w:cs="Aptos"/>
          <w:rPrChange w:id="279" w:author="Huguenot-Noel, Robin" w:date="2025-05-21T16:18:00Z" w16du:dateUtc="2025-05-21T14:18:00Z">
            <w:rPr>
              <w:ins w:id="280" w:author="Huguenot-Noel, Robin [2]" w:date="2025-05-19T16:00:00Z" w16du:dateUtc="2025-05-19T14:00:00Z"/>
              <w:rFonts w:asciiTheme="minorHAnsi" w:eastAsia="MS Mincho" w:hAnsiTheme="minorHAnsi" w:cs="Arial"/>
            </w:rPr>
          </w:rPrChange>
        </w:rPr>
        <w:pPrChange w:id="281" w:author="Huguenot-Noel, Robin" w:date="2025-05-20T18:21:00Z" w16du:dateUtc="2025-05-20T16:21:00Z">
          <w:pPr>
            <w:pStyle w:val="Standard"/>
            <w:spacing w:line="360" w:lineRule="auto"/>
            <w:jc w:val="both"/>
          </w:pPr>
        </w:pPrChange>
      </w:pPr>
      <w:ins w:id="282" w:author="Huguenot-Noel, Robin" w:date="2025-05-20T16:10:00Z" w16du:dateUtc="2025-05-20T14:10:00Z">
        <w:r w:rsidRPr="00450208">
          <w:rPr>
            <w:rFonts w:asciiTheme="minorHAnsi" w:hAnsiTheme="minorHAnsi"/>
          </w:rPr>
          <w:t xml:space="preserve">A key finding from the climate policy literature is that </w:t>
        </w:r>
      </w:ins>
      <w:ins w:id="283" w:author="Huguenot-Noel, Robin" w:date="2025-05-20T16:11:00Z" w16du:dateUtc="2025-05-20T14:11:00Z">
        <w:r w:rsidRPr="00450208">
          <w:rPr>
            <w:rFonts w:asciiTheme="minorHAnsi" w:hAnsiTheme="minorHAnsi"/>
          </w:rPr>
          <w:t>the design of</w:t>
        </w:r>
      </w:ins>
      <w:ins w:id="284" w:author="Huguenot-Noel, Robin" w:date="2025-05-20T16:10:00Z" w16du:dateUtc="2025-05-20T14:10:00Z">
        <w:r w:rsidRPr="00450208">
          <w:rPr>
            <w:rFonts w:asciiTheme="minorHAnsi" w:hAnsiTheme="minorHAnsi"/>
          </w:rPr>
          <w:t xml:space="preserve"> climate policy may sway </w:t>
        </w:r>
      </w:ins>
      <w:ins w:id="285" w:author="Huguenot-Noel, Robin" w:date="2025-05-20T16:11:00Z" w16du:dateUtc="2025-05-20T14:11:00Z">
        <w:r w:rsidRPr="00450208">
          <w:rPr>
            <w:rFonts w:asciiTheme="minorHAnsi" w:hAnsiTheme="minorHAnsi"/>
          </w:rPr>
          <w:t xml:space="preserve">CFAs to vote against their immediate climate interests, in the hope of making other gains.  </w:t>
        </w:r>
      </w:ins>
      <w:ins w:id="286" w:author="Huguenot-Noel, Robin [2]" w:date="2025-05-19T15:20:00Z" w16du:dateUtc="2025-05-19T13:20:00Z">
        <w:del w:id="287" w:author="Huguenot-Noel, Robin" w:date="2025-05-20T16:11:00Z" w16du:dateUtc="2025-05-20T14:11:00Z">
          <w:r w:rsidR="000F78EE" w:rsidRPr="00450208" w:rsidDel="007F0DA0">
            <w:rPr>
              <w:rFonts w:asciiTheme="minorHAnsi" w:hAnsiTheme="minorHAnsi"/>
            </w:rPr>
            <w:delText>Losing</w:delText>
          </w:r>
          <w:r w:rsidR="000F78EE" w:rsidRPr="00450208" w:rsidDel="007F0DA0">
            <w:rPr>
              <w:rFonts w:asciiTheme="minorHAnsi" w:eastAsia="Times New Roman" w:hAnsiTheme="minorHAnsi" w:cs="Times New Roman"/>
              <w:lang w:eastAsia="en-GB"/>
            </w:rPr>
            <w:delText xml:space="preserve"> out from decarbonization policies, however, does not irremediably translate in political backlash.</w:delText>
          </w:r>
        </w:del>
      </w:ins>
      <w:ins w:id="288" w:author="Huguenot-Noel, Robin [2]" w:date="2025-05-19T15:21:00Z" w16du:dateUtc="2025-05-19T13:21:00Z">
        <w:del w:id="289" w:author="Huguenot-Noel, Robin" w:date="2025-05-20T16:11:00Z" w16du:dateUtc="2025-05-20T14:11:00Z">
          <w:r w:rsidR="000F78EE" w:rsidRPr="00450208" w:rsidDel="007F0DA0">
            <w:rPr>
              <w:rFonts w:asciiTheme="minorHAnsi" w:eastAsia="Times New Roman" w:hAnsiTheme="minorHAnsi" w:cs="Times New Roman"/>
              <w:lang w:eastAsia="en-GB"/>
            </w:rPr>
            <w:delText xml:space="preserve">  </w:delText>
          </w:r>
        </w:del>
        <w:del w:id="290" w:author="Huguenot-Noel, Robin" w:date="2025-05-20T16:13:00Z" w16du:dateUtc="2025-05-20T14:13:00Z">
          <w:r w:rsidR="000F78EE" w:rsidRPr="00450208" w:rsidDel="007F0DA0">
            <w:rPr>
              <w:rFonts w:asciiTheme="minorHAnsi" w:eastAsia="Aptos" w:hAnsiTheme="minorHAnsi" w:cs="Aptos"/>
            </w:rPr>
            <w:delText>can end upting</w:delText>
          </w:r>
        </w:del>
      </w:ins>
      <w:ins w:id="291" w:author="Huguenot-Noel, Robin" w:date="2025-05-20T16:13:00Z" w16du:dateUtc="2025-05-20T14:13:00Z">
        <w:r w:rsidRPr="00450208">
          <w:rPr>
            <w:rFonts w:asciiTheme="minorHAnsi" w:eastAsia="Aptos" w:hAnsiTheme="minorHAnsi" w:cs="Aptos"/>
          </w:rPr>
          <w:t xml:space="preserve"> </w:t>
        </w:r>
        <w:proofErr w:type="gramStart"/>
        <w:r w:rsidRPr="00450208">
          <w:rPr>
            <w:rFonts w:asciiTheme="minorHAnsi" w:eastAsia="Aptos" w:hAnsiTheme="minorHAnsi" w:cs="Aptos"/>
          </w:rPr>
          <w:t>In particular, a</w:t>
        </w:r>
        <w:proofErr w:type="gramEnd"/>
        <w:r w:rsidRPr="00450208">
          <w:rPr>
            <w:rFonts w:asciiTheme="minorHAnsi" w:eastAsia="Aptos" w:hAnsiTheme="minorHAnsi" w:cs="Aptos"/>
          </w:rPr>
          <w:t xml:space="preserve"> rich literature on Just Transition policies has shown that, when </w:t>
        </w:r>
        <w:r w:rsidRPr="00450208">
          <w:rPr>
            <w:rFonts w:asciiTheme="minorHAnsi" w:eastAsia="Aptos" w:hAnsiTheme="minorHAnsi" w:cs="Aptos"/>
          </w:rPr>
          <w:t xml:space="preserve">climate policies </w:t>
        </w:r>
      </w:ins>
      <w:ins w:id="292" w:author="Huguenot-Noel, Robin" w:date="2025-05-20T16:14:00Z" w16du:dateUtc="2025-05-20T14:14:00Z">
        <w:r w:rsidRPr="00450208">
          <w:rPr>
            <w:rFonts w:asciiTheme="minorHAnsi" w:eastAsia="Aptos" w:hAnsiTheme="minorHAnsi" w:cs="Aptos"/>
          </w:rPr>
          <w:t>tend to receive stronger support from the fossil fuel communities when these are associated with compensatory</w:t>
        </w:r>
        <w:r w:rsidR="007F728B" w:rsidRPr="00450208">
          <w:rPr>
            <w:rFonts w:asciiTheme="minorHAnsi" w:eastAsia="Aptos" w:hAnsiTheme="minorHAnsi" w:cs="Aptos"/>
          </w:rPr>
          <w:t xml:space="preserve"> </w:t>
        </w:r>
        <w:proofErr w:type="spellStart"/>
        <w:r w:rsidR="007F728B" w:rsidRPr="00450208">
          <w:rPr>
            <w:rFonts w:asciiTheme="minorHAnsi" w:eastAsia="Aptos" w:hAnsiTheme="minorHAnsi" w:cs="Aptos"/>
          </w:rPr>
          <w:t>progra</w:t>
        </w:r>
      </w:ins>
      <w:ins w:id="293" w:author="Huguenot-Noel, Robin" w:date="2025-05-20T16:15:00Z" w16du:dateUtc="2025-05-20T14:15:00Z">
        <w:r w:rsidR="007F728B" w:rsidRPr="00450208">
          <w:rPr>
            <w:rFonts w:asciiTheme="minorHAnsi" w:eastAsia="Aptos" w:hAnsiTheme="minorHAnsi" w:cs="Aptos"/>
          </w:rPr>
          <w:t>mmes</w:t>
        </w:r>
        <w:proofErr w:type="spellEnd"/>
        <w:r w:rsidR="007F728B" w:rsidRPr="00450208">
          <w:rPr>
            <w:rFonts w:asciiTheme="minorHAnsi" w:eastAsia="Aptos" w:hAnsiTheme="minorHAnsi" w:cs="Aptos"/>
          </w:rPr>
          <w:t xml:space="preserve">. While a rich debate exists on </w:t>
        </w:r>
        <w:proofErr w:type="gramStart"/>
        <w:r w:rsidR="007F728B" w:rsidRPr="00450208">
          <w:rPr>
            <w:rFonts w:asciiTheme="minorHAnsi" w:eastAsia="Aptos" w:hAnsiTheme="minorHAnsi" w:cs="Aptos"/>
          </w:rPr>
          <w:t>the wha</w:t>
        </w:r>
      </w:ins>
      <w:ins w:id="294" w:author="Huguenot-Noel, Robin" w:date="2025-05-20T16:16:00Z" w16du:dateUtc="2025-05-20T14:16:00Z">
        <w:r w:rsidR="007F728B" w:rsidRPr="00450208">
          <w:rPr>
            <w:rFonts w:asciiTheme="minorHAnsi" w:eastAsia="Aptos" w:hAnsiTheme="minorHAnsi" w:cs="Aptos"/>
          </w:rPr>
          <w:t>t</w:t>
        </w:r>
      </w:ins>
      <w:proofErr w:type="gramEnd"/>
      <w:ins w:id="295" w:author="Huguenot-Noel, Robin" w:date="2025-05-20T16:15:00Z" w16du:dateUtc="2025-05-20T14:15:00Z">
        <w:r w:rsidR="007F728B" w:rsidRPr="00450208">
          <w:rPr>
            <w:rFonts w:asciiTheme="minorHAnsi" w:eastAsia="Aptos" w:hAnsiTheme="minorHAnsi" w:cs="Aptos"/>
          </w:rPr>
          <w:t xml:space="preserve"> ‘Just Transition’</w:t>
        </w:r>
      </w:ins>
      <w:ins w:id="296" w:author="Huguenot-Noel, Robin" w:date="2025-05-20T16:16:00Z" w16du:dateUtc="2025-05-20T14:16:00Z">
        <w:r w:rsidR="007F728B" w:rsidRPr="00450208">
          <w:rPr>
            <w:rFonts w:asciiTheme="minorHAnsi" w:eastAsia="Aptos" w:hAnsiTheme="minorHAnsi" w:cs="Aptos"/>
          </w:rPr>
          <w:t xml:space="preserve"> policies </w:t>
        </w:r>
        <w:proofErr w:type="gramStart"/>
        <w:r w:rsidR="007F728B" w:rsidRPr="00450208">
          <w:rPr>
            <w:rFonts w:asciiTheme="minorHAnsi" w:eastAsia="Aptos" w:hAnsiTheme="minorHAnsi" w:cs="Aptos"/>
          </w:rPr>
          <w:t>actually include</w:t>
        </w:r>
        <w:proofErr w:type="gramEnd"/>
        <w:r w:rsidR="007F728B" w:rsidRPr="00450208">
          <w:rPr>
            <w:rFonts w:asciiTheme="minorHAnsi" w:eastAsia="Aptos" w:hAnsiTheme="minorHAnsi" w:cs="Aptos"/>
          </w:rPr>
          <w:t xml:space="preserve">, two approaches can essentially be distinguished.  </w:t>
        </w:r>
      </w:ins>
      <w:ins w:id="297" w:author="Huguenot-Noel, Robin [2]" w:date="2025-05-19T15:41:00Z" w16du:dateUtc="2025-05-19T13:41:00Z">
        <w:del w:id="298" w:author="Huguenot-Noel, Robin" w:date="2025-05-20T16:12:00Z" w16du:dateUtc="2025-05-20T14:12:00Z">
          <w:r w:rsidR="00637F76" w:rsidRPr="00450208" w:rsidDel="007F0DA0">
            <w:rPr>
              <w:rFonts w:asciiTheme="minorHAnsi" w:eastAsia="Aptos" w:hAnsiTheme="minorHAnsi" w:cs="Aptos"/>
              <w:rPrChange w:id="299" w:author="Huguenot-Noel, Robin" w:date="2025-05-21T16:18:00Z" w16du:dateUtc="2025-05-21T14:18:00Z">
                <w:rPr>
                  <w:rFonts w:eastAsia="Aptos" w:cs="Aptos"/>
                  <w:sz w:val="20"/>
                  <w:szCs w:val="20"/>
                </w:rPr>
              </w:rPrChange>
            </w:rPr>
            <w:delText>Rather than viewing public opinion as an immutable barrier to climate action, studies show</w:delText>
          </w:r>
        </w:del>
        <w:del w:id="300" w:author="Huguenot-Noel, Robin" w:date="2025-05-20T16:15:00Z" w16du:dateUtc="2025-05-20T14:15:00Z">
          <w:r w:rsidR="00637F76" w:rsidRPr="00450208" w:rsidDel="007F728B">
            <w:rPr>
              <w:rFonts w:asciiTheme="minorHAnsi" w:eastAsia="Aptos" w:hAnsiTheme="minorHAnsi" w:cs="Aptos"/>
              <w:rPrChange w:id="301" w:author="Huguenot-Noel, Robin" w:date="2025-05-21T16:18:00Z" w16du:dateUtc="2025-05-21T14:18:00Z">
                <w:rPr>
                  <w:rFonts w:eastAsia="Aptos" w:cs="Aptos"/>
                  <w:sz w:val="20"/>
                  <w:szCs w:val="20"/>
                </w:rPr>
              </w:rPrChange>
            </w:rPr>
            <w:delText xml:space="preserve"> that 66% of fossil fuel community residents </w:delText>
          </w:r>
        </w:del>
        <w:del w:id="302" w:author="Huguenot-Noel, Robin" w:date="2025-05-20T16:12:00Z" w16du:dateUtc="2025-05-20T14:12:00Z">
          <w:r w:rsidR="00637F76" w:rsidRPr="00450208" w:rsidDel="007F0DA0">
            <w:rPr>
              <w:rFonts w:asciiTheme="minorHAnsi" w:eastAsia="Aptos" w:hAnsiTheme="minorHAnsi" w:cs="Aptos"/>
              <w:rPrChange w:id="303" w:author="Huguenot-Noel, Robin" w:date="2025-05-21T16:18:00Z" w16du:dateUtc="2025-05-21T14:18:00Z">
                <w:rPr>
                  <w:rFonts w:eastAsia="Aptos" w:cs="Aptos"/>
                  <w:sz w:val="20"/>
                  <w:szCs w:val="20"/>
                </w:rPr>
              </w:rPrChange>
            </w:rPr>
            <w:delText>would</w:delText>
          </w:r>
        </w:del>
        <w:del w:id="304" w:author="Huguenot-Noel, Robin" w:date="2025-05-20T16:15:00Z" w16du:dateUtc="2025-05-20T14:15:00Z">
          <w:r w:rsidR="00637F76" w:rsidRPr="00450208" w:rsidDel="007F728B">
            <w:rPr>
              <w:rFonts w:asciiTheme="minorHAnsi" w:eastAsia="Aptos" w:hAnsiTheme="minorHAnsi" w:cs="Aptos"/>
              <w:rPrChange w:id="305" w:author="Huguenot-Noel, Robin" w:date="2025-05-21T16:18:00Z" w16du:dateUtc="2025-05-21T14:18:00Z">
                <w:rPr>
                  <w:rFonts w:eastAsia="Aptos" w:cs="Aptos"/>
                  <w:sz w:val="20"/>
                  <w:szCs w:val="20"/>
                </w:rPr>
              </w:rPrChange>
            </w:rPr>
            <w:delText xml:space="preserve"> endorse climate policies if accompanied by just transition assistance (Gazmarian, 2024). </w:delText>
          </w:r>
        </w:del>
      </w:ins>
      <w:ins w:id="306" w:author="Huguenot-Noel, Robin [2]" w:date="2025-05-19T15:59:00Z" w16du:dateUtc="2025-05-19T13:59:00Z">
        <w:del w:id="307" w:author="Huguenot-Noel, Robin" w:date="2025-05-20T16:16:00Z" w16du:dateUtc="2025-05-20T14:16:00Z">
          <w:r w:rsidR="00E04102" w:rsidRPr="00450208" w:rsidDel="007F728B">
            <w:rPr>
              <w:rFonts w:asciiTheme="minorHAnsi" w:eastAsia="Aptos" w:hAnsiTheme="minorHAnsi" w:cs="Aptos"/>
            </w:rPr>
            <w:delText>When</w:delText>
          </w:r>
          <w:r w:rsidR="00E04102" w:rsidRPr="00450208" w:rsidDel="007F728B">
            <w:rPr>
              <w:rFonts w:asciiTheme="minorHAnsi" w:eastAsia="MS Mincho" w:hAnsiTheme="minorHAnsi" w:cs="Arial"/>
            </w:rPr>
            <w:delText xml:space="preserve"> looking at the means to achieve this ‘Just Transition’, different perspectives seem to concur </w:delText>
          </w:r>
        </w:del>
      </w:ins>
      <w:ins w:id="308" w:author="Huguenot-Noel, Robin" w:date="2025-05-20T16:16:00Z" w16du:dateUtc="2025-05-20T14:16:00Z">
        <w:r w:rsidR="007F728B" w:rsidRPr="00450208">
          <w:rPr>
            <w:rFonts w:asciiTheme="minorHAnsi" w:eastAsia="MS Mincho" w:hAnsiTheme="minorHAnsi" w:cs="Arial"/>
          </w:rPr>
          <w:t>T</w:t>
        </w:r>
      </w:ins>
      <w:ins w:id="309" w:author="Huguenot-Noel, Robin [2]" w:date="2025-05-19T15:59:00Z" w16du:dateUtc="2025-05-19T13:59:00Z">
        <w:del w:id="310" w:author="Huguenot-Noel, Robin" w:date="2025-05-20T16:16:00Z" w16du:dateUtc="2025-05-20T14:16:00Z">
          <w:r w:rsidR="00E04102" w:rsidRPr="00450208" w:rsidDel="007F728B">
            <w:rPr>
              <w:rFonts w:asciiTheme="minorHAnsi" w:eastAsia="MS Mincho" w:hAnsiTheme="minorHAnsi" w:cs="Arial"/>
            </w:rPr>
            <w:delText>today. T</w:delText>
          </w:r>
        </w:del>
        <w:r w:rsidR="00E04102" w:rsidRPr="00450208">
          <w:rPr>
            <w:rFonts w:asciiTheme="minorHAnsi" w:eastAsia="MS Mincho" w:hAnsiTheme="minorHAnsi" w:cs="Arial"/>
          </w:rPr>
          <w:t xml:space="preserve">hese views notably distinguish themselves in their conception of (i) the </w:t>
        </w:r>
        <w:del w:id="311" w:author="Huguenot-Noel, Robin" w:date="2025-05-20T16:17:00Z" w16du:dateUtc="2025-05-20T14:17:00Z">
          <w:r w:rsidR="00E04102" w:rsidRPr="00450208" w:rsidDel="007F728B">
            <w:rPr>
              <w:rFonts w:asciiTheme="minorHAnsi" w:eastAsia="MS Mincho" w:hAnsiTheme="minorHAnsi" w:cs="Arial"/>
              <w:i/>
              <w:iCs/>
              <w:rPrChange w:id="312" w:author="Huguenot-Noel, Robin" w:date="2025-05-21T16:18:00Z" w16du:dateUtc="2025-05-21T14:18:00Z">
                <w:rPr>
                  <w:rFonts w:asciiTheme="minorHAnsi" w:eastAsia="MS Mincho" w:hAnsiTheme="minorHAnsi" w:cs="Arial"/>
                </w:rPr>
              </w:rPrChange>
            </w:rPr>
            <w:delText xml:space="preserve">individual </w:delText>
          </w:r>
          <w:r w:rsidR="00E04102" w:rsidRPr="00450208" w:rsidDel="007F728B">
            <w:rPr>
              <w:rFonts w:asciiTheme="minorHAnsi" w:eastAsia="MS Mincho" w:hAnsiTheme="minorHAnsi" w:cs="Arial"/>
              <w:i/>
              <w:iCs/>
            </w:rPr>
            <w:delText>triggers</w:delText>
          </w:r>
        </w:del>
      </w:ins>
      <w:ins w:id="313" w:author="Huguenot-Noel, Robin" w:date="2025-05-20T16:17:00Z" w16du:dateUtc="2025-05-20T14:17:00Z">
        <w:r w:rsidR="007F728B" w:rsidRPr="00450208">
          <w:rPr>
            <w:rFonts w:asciiTheme="minorHAnsi" w:eastAsia="MS Mincho" w:hAnsiTheme="minorHAnsi" w:cs="Arial"/>
            <w:i/>
            <w:iCs/>
            <w:rPrChange w:id="314" w:author="Huguenot-Noel, Robin" w:date="2025-05-21T16:18:00Z" w16du:dateUtc="2025-05-21T14:18:00Z">
              <w:rPr>
                <w:rFonts w:asciiTheme="minorHAnsi" w:eastAsia="MS Mincho" w:hAnsiTheme="minorHAnsi" w:cs="Arial"/>
              </w:rPr>
            </w:rPrChange>
          </w:rPr>
          <w:t>micro-drivers</w:t>
        </w:r>
      </w:ins>
      <w:ins w:id="315" w:author="Huguenot-Noel, Robin [2]" w:date="2025-05-19T15:59:00Z" w16du:dateUtc="2025-05-19T13:59:00Z">
        <w:r w:rsidR="00E04102" w:rsidRPr="00450208">
          <w:rPr>
            <w:rFonts w:asciiTheme="minorHAnsi" w:eastAsia="MS Mincho" w:hAnsiTheme="minorHAnsi" w:cs="Arial"/>
            <w:i/>
            <w:iCs/>
          </w:rPr>
          <w:t xml:space="preserve"> of </w:t>
        </w:r>
      </w:ins>
      <w:proofErr w:type="spellStart"/>
      <w:ins w:id="316" w:author="Huguenot-Noel, Robin" w:date="2025-05-20T16:17:00Z" w16du:dateUtc="2025-05-20T14:17:00Z">
        <w:r w:rsidR="007F728B" w:rsidRPr="00450208">
          <w:rPr>
            <w:rFonts w:asciiTheme="minorHAnsi" w:eastAsia="MS Mincho" w:hAnsiTheme="minorHAnsi" w:cs="Arial"/>
            <w:rPrChange w:id="317" w:author="Huguenot-Noel, Robin" w:date="2025-05-21T16:18:00Z" w16du:dateUtc="2025-05-21T14:18:00Z">
              <w:rPr>
                <w:rFonts w:asciiTheme="minorHAnsi" w:eastAsia="MS Mincho" w:hAnsiTheme="minorHAnsi" w:cs="Arial"/>
                <w:i/>
                <w:iCs/>
              </w:rPr>
            </w:rPrChange>
          </w:rPr>
          <w:t>behavioural</w:t>
        </w:r>
        <w:proofErr w:type="spellEnd"/>
        <w:r w:rsidR="007F728B" w:rsidRPr="00450208">
          <w:rPr>
            <w:rFonts w:asciiTheme="minorHAnsi" w:eastAsia="MS Mincho" w:hAnsiTheme="minorHAnsi" w:cs="Arial"/>
            <w:rPrChange w:id="318" w:author="Huguenot-Noel, Robin" w:date="2025-05-21T16:18:00Z" w16du:dateUtc="2025-05-21T14:18:00Z">
              <w:rPr>
                <w:rFonts w:asciiTheme="minorHAnsi" w:eastAsia="MS Mincho" w:hAnsiTheme="minorHAnsi" w:cs="Arial"/>
                <w:i/>
                <w:iCs/>
              </w:rPr>
            </w:rPrChange>
          </w:rPr>
          <w:t xml:space="preserve"> </w:t>
        </w:r>
      </w:ins>
      <w:ins w:id="319" w:author="Huguenot-Noel, Robin [2]" w:date="2025-05-19T15:59:00Z" w16du:dateUtc="2025-05-19T13:59:00Z">
        <w:r w:rsidR="00E04102" w:rsidRPr="00450208">
          <w:rPr>
            <w:rFonts w:asciiTheme="minorHAnsi" w:eastAsia="MS Mincho" w:hAnsiTheme="minorHAnsi" w:cs="Arial"/>
            <w:rPrChange w:id="320" w:author="Huguenot-Noel, Robin" w:date="2025-05-21T16:18:00Z" w16du:dateUtc="2025-05-21T14:18:00Z">
              <w:rPr>
                <w:rFonts w:asciiTheme="minorHAnsi" w:eastAsia="MS Mincho" w:hAnsiTheme="minorHAnsi" w:cs="Arial"/>
                <w:i/>
                <w:iCs/>
              </w:rPr>
            </w:rPrChange>
          </w:rPr>
          <w:t>change</w:t>
        </w:r>
        <w:r w:rsidR="00E04102" w:rsidRPr="00450208">
          <w:rPr>
            <w:rFonts w:asciiTheme="minorHAnsi" w:eastAsia="MS Mincho" w:hAnsiTheme="minorHAnsi" w:cs="Arial"/>
          </w:rPr>
          <w:t xml:space="preserve"> (ii) the </w:t>
        </w:r>
        <w:del w:id="321" w:author="Huguenot-Noel, Robin" w:date="2025-05-20T16:17:00Z" w16du:dateUtc="2025-05-20T14:17:00Z">
          <w:r w:rsidR="00E04102" w:rsidRPr="00450208" w:rsidDel="007F728B">
            <w:rPr>
              <w:rFonts w:asciiTheme="minorHAnsi" w:eastAsia="MS Mincho" w:hAnsiTheme="minorHAnsi" w:cs="Arial"/>
              <w:rPrChange w:id="322" w:author="Huguenot-Noel, Robin" w:date="2025-05-21T16:18:00Z" w16du:dateUtc="2025-05-21T14:18:00Z">
                <w:rPr>
                  <w:rFonts w:asciiTheme="minorHAnsi" w:eastAsia="MS Mincho" w:hAnsiTheme="minorHAnsi" w:cs="Arial"/>
                  <w:i/>
                  <w:iCs/>
                </w:rPr>
              </w:rPrChange>
            </w:rPr>
            <w:delText>role</w:delText>
          </w:r>
          <w:r w:rsidR="00E04102" w:rsidRPr="00450208" w:rsidDel="007F728B">
            <w:rPr>
              <w:rFonts w:asciiTheme="minorHAnsi" w:eastAsia="MS Mincho" w:hAnsiTheme="minorHAnsi" w:cs="Arial"/>
            </w:rPr>
            <w:delText xml:space="preserve"> of</w:delText>
          </w:r>
        </w:del>
      </w:ins>
      <w:ins w:id="323" w:author="Huguenot-Noel, Robin" w:date="2025-05-20T16:17:00Z" w16du:dateUtc="2025-05-20T14:17:00Z">
        <w:r w:rsidR="007F728B" w:rsidRPr="00450208">
          <w:rPr>
            <w:rFonts w:asciiTheme="minorHAnsi" w:eastAsia="MS Mincho" w:hAnsiTheme="minorHAnsi" w:cs="Arial"/>
            <w:i/>
            <w:iCs/>
          </w:rPr>
          <w:t>function</w:t>
        </w:r>
        <w:r w:rsidR="007F728B" w:rsidRPr="00450208">
          <w:rPr>
            <w:rFonts w:asciiTheme="minorHAnsi" w:eastAsia="MS Mincho" w:hAnsiTheme="minorHAnsi" w:cs="Arial"/>
            <w:rPrChange w:id="324" w:author="Huguenot-Noel, Robin" w:date="2025-05-21T16:18:00Z" w16du:dateUtc="2025-05-21T14:18:00Z">
              <w:rPr>
                <w:rFonts w:asciiTheme="minorHAnsi" w:eastAsia="MS Mincho" w:hAnsiTheme="minorHAnsi" w:cs="Arial"/>
                <w:i/>
                <w:iCs/>
              </w:rPr>
            </w:rPrChange>
          </w:rPr>
          <w:t xml:space="preserve"> played by</w:t>
        </w:r>
      </w:ins>
      <w:ins w:id="325" w:author="Huguenot-Noel, Robin [2]" w:date="2025-05-19T15:59:00Z" w16du:dateUtc="2025-05-19T13:59:00Z">
        <w:r w:rsidR="00E04102" w:rsidRPr="00450208">
          <w:rPr>
            <w:rFonts w:asciiTheme="minorHAnsi" w:eastAsia="MS Mincho" w:hAnsiTheme="minorHAnsi" w:cs="Arial"/>
          </w:rPr>
          <w:t xml:space="preserve"> </w:t>
        </w:r>
        <w:del w:id="326" w:author="Huguenot-Noel, Robin" w:date="2025-05-20T16:18:00Z" w16du:dateUtc="2025-05-20T14:18:00Z">
          <w:r w:rsidR="00E04102" w:rsidRPr="00450208" w:rsidDel="007F728B">
            <w:rPr>
              <w:rFonts w:asciiTheme="minorHAnsi" w:eastAsia="MS Mincho" w:hAnsiTheme="minorHAnsi" w:cs="Arial"/>
            </w:rPr>
            <w:delText>just transition</w:delText>
          </w:r>
        </w:del>
      </w:ins>
      <w:ins w:id="327" w:author="Huguenot-Noel, Robin" w:date="2025-05-20T16:18:00Z" w16du:dateUtc="2025-05-20T14:18:00Z">
        <w:r w:rsidR="007F728B" w:rsidRPr="00450208">
          <w:rPr>
            <w:rFonts w:asciiTheme="minorHAnsi" w:eastAsia="MS Mincho" w:hAnsiTheme="minorHAnsi" w:cs="Arial"/>
          </w:rPr>
          <w:t>policy</w:t>
        </w:r>
      </w:ins>
      <w:ins w:id="328" w:author="Huguenot-Noel, Robin [2]" w:date="2025-05-19T15:59:00Z" w16du:dateUtc="2025-05-19T13:59:00Z">
        <w:r w:rsidR="00E04102" w:rsidRPr="00450208">
          <w:rPr>
            <w:rFonts w:asciiTheme="minorHAnsi" w:eastAsia="MS Mincho" w:hAnsiTheme="minorHAnsi" w:cs="Arial"/>
          </w:rPr>
          <w:t xml:space="preserve"> interventions; and (iii) the desirable </w:t>
        </w:r>
        <w:r w:rsidR="00E04102" w:rsidRPr="00450208">
          <w:rPr>
            <w:rFonts w:asciiTheme="minorHAnsi" w:eastAsia="MS Mincho" w:hAnsiTheme="minorHAnsi" w:cs="Arial"/>
            <w:i/>
            <w:iCs/>
          </w:rPr>
          <w:t>features</w:t>
        </w:r>
        <w:r w:rsidR="00E04102" w:rsidRPr="00450208">
          <w:rPr>
            <w:rFonts w:asciiTheme="minorHAnsi" w:eastAsia="MS Mincho" w:hAnsiTheme="minorHAnsi" w:cs="Arial"/>
            <w:i/>
            <w:iCs/>
            <w:rPrChange w:id="329" w:author="Huguenot-Noel, Robin" w:date="2025-05-21T16:18:00Z" w16du:dateUtc="2025-05-21T14:18:00Z">
              <w:rPr>
                <w:rFonts w:asciiTheme="minorHAnsi" w:eastAsia="MS Mincho" w:hAnsiTheme="minorHAnsi" w:cs="Arial"/>
              </w:rPr>
            </w:rPrChange>
          </w:rPr>
          <w:t xml:space="preserve"> </w:t>
        </w:r>
        <w:r w:rsidR="00E04102" w:rsidRPr="00450208">
          <w:rPr>
            <w:rFonts w:asciiTheme="minorHAnsi" w:eastAsia="MS Mincho" w:hAnsiTheme="minorHAnsi" w:cs="Arial"/>
          </w:rPr>
          <w:t>of social policies associated to climate policies.</w:t>
        </w:r>
      </w:ins>
    </w:p>
    <w:p w14:paraId="0E71F467" w14:textId="77777777" w:rsidR="00E04102" w:rsidRPr="00450208" w:rsidRDefault="00E04102" w:rsidP="006654FF">
      <w:pPr>
        <w:pStyle w:val="Standard"/>
        <w:jc w:val="both"/>
        <w:rPr>
          <w:ins w:id="330" w:author="Huguenot-Noel, Robin [2]" w:date="2025-05-19T15:32:00Z" w16du:dateUtc="2025-05-19T13:32:00Z"/>
          <w:rFonts w:asciiTheme="minorHAnsi" w:eastAsia="Aptos" w:hAnsiTheme="minorHAnsi" w:cs="Aptos"/>
        </w:rPr>
        <w:pPrChange w:id="331" w:author="Huguenot-Noel, Robin" w:date="2025-05-20T18:21:00Z" w16du:dateUtc="2025-05-20T16:21:00Z">
          <w:pPr>
            <w:pStyle w:val="Standard"/>
            <w:spacing w:line="360" w:lineRule="auto"/>
            <w:jc w:val="both"/>
          </w:pPr>
        </w:pPrChange>
      </w:pPr>
    </w:p>
    <w:p w14:paraId="7DBB1032" w14:textId="03083C83" w:rsidR="0005381A" w:rsidRPr="00450208" w:rsidRDefault="00E04102" w:rsidP="006654FF">
      <w:pPr>
        <w:pStyle w:val="Standard"/>
        <w:numPr>
          <w:ilvl w:val="2"/>
          <w:numId w:val="8"/>
        </w:numPr>
        <w:jc w:val="both"/>
        <w:rPr>
          <w:ins w:id="332" w:author="Huguenot-Noel, Robin" w:date="2025-05-19T15:11:00Z" w16du:dateUtc="2025-05-19T13:11:00Z"/>
          <w:rFonts w:asciiTheme="minorHAnsi" w:eastAsia="Times New Roman" w:hAnsiTheme="minorHAnsi" w:cs="Times New Roman"/>
          <w:b/>
          <w:bCs/>
          <w:i/>
          <w:iCs/>
          <w:lang w:eastAsia="en-GB"/>
          <w:rPrChange w:id="333" w:author="Huguenot-Noel, Robin" w:date="2025-05-21T16:18:00Z" w16du:dateUtc="2025-05-21T14:18:00Z">
            <w:rPr>
              <w:ins w:id="334" w:author="Huguenot-Noel, Robin" w:date="2025-05-19T15:11:00Z" w16du:dateUtc="2025-05-19T13:11:00Z"/>
              <w:rFonts w:asciiTheme="minorHAnsi" w:eastAsia="Aptos" w:hAnsiTheme="minorHAnsi" w:cs="Aptos"/>
            </w:rPr>
          </w:rPrChange>
        </w:rPr>
        <w:pPrChange w:id="335" w:author="Huguenot-Noel, Robin" w:date="2025-05-20T18:21:00Z" w16du:dateUtc="2025-05-20T16:21:00Z">
          <w:pPr>
            <w:spacing w:line="360" w:lineRule="auto"/>
            <w:jc w:val="both"/>
          </w:pPr>
        </w:pPrChange>
      </w:pPr>
      <w:proofErr w:type="spellStart"/>
      <w:ins w:id="336" w:author="Huguenot-Noel, Robin [2]" w:date="2025-05-19T16:01:00Z" w16du:dateUtc="2025-05-19T14:01:00Z">
        <w:r w:rsidRPr="00450208">
          <w:rPr>
            <w:rFonts w:asciiTheme="minorHAnsi" w:eastAsia="Aptos" w:hAnsiTheme="minorHAnsi" w:cs="Aptos"/>
            <w:b/>
            <w:bCs/>
            <w:i/>
            <w:iCs/>
          </w:rPr>
          <w:t>Egotropic</w:t>
        </w:r>
        <w:proofErr w:type="spellEnd"/>
        <w:r w:rsidRPr="00450208">
          <w:rPr>
            <w:rFonts w:asciiTheme="minorHAnsi" w:eastAsia="Aptos" w:hAnsiTheme="minorHAnsi" w:cs="Aptos"/>
            <w:b/>
            <w:bCs/>
            <w:i/>
            <w:iCs/>
          </w:rPr>
          <w:t xml:space="preserve"> motives</w:t>
        </w:r>
      </w:ins>
    </w:p>
    <w:p w14:paraId="06F5A419" w14:textId="258EA0F2" w:rsidR="004B3216" w:rsidRPr="00450208" w:rsidDel="0005381A" w:rsidRDefault="004B3216" w:rsidP="006654FF">
      <w:pPr>
        <w:spacing w:line="276" w:lineRule="auto"/>
        <w:jc w:val="both"/>
        <w:rPr>
          <w:ins w:id="337" w:author="Huguenot-Noel, Robin" w:date="2025-05-19T15:04:00Z" w16du:dateUtc="2025-05-19T13:04:00Z"/>
          <w:del w:id="338" w:author="Huguenot-Noel, Robin [2]" w:date="2025-05-19T15:29:00Z" w16du:dateUtc="2025-05-19T13:29:00Z"/>
          <w:rFonts w:asciiTheme="minorHAnsi" w:eastAsia="Aptos" w:hAnsiTheme="minorHAnsi" w:cs="Aptos"/>
        </w:rPr>
        <w:pPrChange w:id="339" w:author="Huguenot-Noel, Robin" w:date="2025-05-20T18:21:00Z" w16du:dateUtc="2025-05-20T16:21:00Z">
          <w:pPr>
            <w:spacing w:line="360" w:lineRule="auto"/>
            <w:jc w:val="both"/>
          </w:pPr>
        </w:pPrChange>
      </w:pPr>
    </w:p>
    <w:p w14:paraId="10C78E51" w14:textId="6BFD3CB5" w:rsidR="004343BC" w:rsidRPr="00450208" w:rsidDel="00637F76" w:rsidRDefault="004343BC" w:rsidP="006654FF">
      <w:pPr>
        <w:spacing w:line="276" w:lineRule="auto"/>
        <w:jc w:val="both"/>
        <w:rPr>
          <w:del w:id="340" w:author="Huguenot-Noel, Robin [2]" w:date="2025-05-19T15:29:00Z" w16du:dateUtc="2025-05-19T13:29:00Z"/>
          <w:rFonts w:asciiTheme="minorHAnsi" w:eastAsia="MS Mincho" w:hAnsiTheme="minorHAnsi" w:cs="Arial"/>
        </w:rPr>
        <w:pPrChange w:id="341" w:author="Huguenot-Noel, Robin" w:date="2025-05-20T18:21:00Z" w16du:dateUtc="2025-05-20T16:21:00Z">
          <w:pPr>
            <w:spacing w:line="360" w:lineRule="auto"/>
            <w:jc w:val="both"/>
          </w:pPr>
        </w:pPrChange>
      </w:pPr>
      <w:ins w:id="342" w:author="Huguenot-Noel, Robin" w:date="2025-05-19T11:44:00Z" w16du:dateUtc="2025-05-19T09:44:00Z">
        <w:del w:id="343" w:author="Huguenot-Noel, Robin [2]" w:date="2025-05-19T15:29:00Z" w16du:dateUtc="2025-05-19T13:29:00Z">
          <w:r w:rsidRPr="00450208" w:rsidDel="0005381A">
            <w:rPr>
              <w:rFonts w:asciiTheme="minorHAnsi" w:eastAsia="MS Mincho" w:hAnsiTheme="minorHAnsi" w:cs="Arial"/>
            </w:rPr>
            <w:delText>However, when</w:delText>
          </w:r>
        </w:del>
        <w:del w:id="344" w:author="Huguenot-Noel, Robin [2]" w:date="2025-05-19T15:59:00Z" w16du:dateUtc="2025-05-19T13:59:00Z">
          <w:r w:rsidRPr="00450208" w:rsidDel="00E04102">
            <w:rPr>
              <w:rFonts w:asciiTheme="minorHAnsi" w:eastAsia="MS Mincho" w:hAnsiTheme="minorHAnsi" w:cs="Arial"/>
            </w:rPr>
            <w:delText xml:space="preserve"> looking at the means to achieve this ‘Just Transition’, different</w:delText>
          </w:r>
        </w:del>
        <w:del w:id="345" w:author="Huguenot-Noel, Robin [2]" w:date="2025-05-19T15:29:00Z" w16du:dateUtc="2025-05-19T13:29:00Z">
          <w:r w:rsidRPr="00450208" w:rsidDel="0005381A">
            <w:rPr>
              <w:rFonts w:asciiTheme="minorHAnsi" w:eastAsia="MS Mincho" w:hAnsiTheme="minorHAnsi" w:cs="Arial"/>
            </w:rPr>
            <w:delText xml:space="preserve">, individually-coherent, </w:delText>
          </w:r>
        </w:del>
        <w:del w:id="346" w:author="Huguenot-Noel, Robin [2]" w:date="2025-05-19T15:59:00Z" w16du:dateUtc="2025-05-19T13:59:00Z">
          <w:r w:rsidRPr="00450208" w:rsidDel="00E04102">
            <w:rPr>
              <w:rFonts w:asciiTheme="minorHAnsi" w:eastAsia="MS Mincho" w:hAnsiTheme="minorHAnsi" w:cs="Arial"/>
            </w:rPr>
            <w:delText xml:space="preserve">perspectives seem to concur today. These views notably distinguish themselves in their conception of (i) the individual </w:delText>
          </w:r>
          <w:r w:rsidRPr="00450208" w:rsidDel="00E04102">
            <w:rPr>
              <w:rFonts w:asciiTheme="minorHAnsi" w:eastAsia="MS Mincho" w:hAnsiTheme="minorHAnsi" w:cs="Arial"/>
              <w:i/>
              <w:iCs/>
            </w:rPr>
            <w:delText>triggers of change</w:delText>
          </w:r>
          <w:r w:rsidRPr="00450208" w:rsidDel="00E04102">
            <w:rPr>
              <w:rFonts w:asciiTheme="minorHAnsi" w:eastAsia="MS Mincho" w:hAnsiTheme="minorHAnsi" w:cs="Arial"/>
            </w:rPr>
            <w:delText xml:space="preserve"> (ii) the </w:delText>
          </w:r>
          <w:r w:rsidRPr="00450208" w:rsidDel="00E04102">
            <w:rPr>
              <w:rFonts w:asciiTheme="minorHAnsi" w:eastAsia="MS Mincho" w:hAnsiTheme="minorHAnsi" w:cs="Arial"/>
              <w:i/>
              <w:iCs/>
            </w:rPr>
            <w:delText>role</w:delText>
          </w:r>
          <w:r w:rsidRPr="00450208" w:rsidDel="00E04102">
            <w:rPr>
              <w:rFonts w:asciiTheme="minorHAnsi" w:eastAsia="MS Mincho" w:hAnsiTheme="minorHAnsi" w:cs="Arial"/>
            </w:rPr>
            <w:delText xml:space="preserve"> of just transition interventions; and (iii) the desirable </w:delText>
          </w:r>
          <w:r w:rsidRPr="00450208" w:rsidDel="00E04102">
            <w:rPr>
              <w:rFonts w:asciiTheme="minorHAnsi" w:eastAsia="MS Mincho" w:hAnsiTheme="minorHAnsi" w:cs="Arial"/>
              <w:i/>
              <w:iCs/>
            </w:rPr>
            <w:delText>features</w:delText>
          </w:r>
          <w:r w:rsidRPr="00450208" w:rsidDel="00E04102">
            <w:rPr>
              <w:rFonts w:asciiTheme="minorHAnsi" w:eastAsia="MS Mincho" w:hAnsiTheme="minorHAnsi" w:cs="Arial"/>
            </w:rPr>
            <w:delText xml:space="preserve"> of social policies associated to climate policies. </w:delText>
          </w:r>
        </w:del>
        <w:r w:rsidRPr="00450208">
          <w:rPr>
            <w:rFonts w:asciiTheme="minorHAnsi" w:eastAsia="MS Mincho" w:hAnsiTheme="minorHAnsi" w:cs="Arial"/>
          </w:rPr>
          <w:t xml:space="preserve">A dominant view in the scholarship focuses on the role of </w:t>
        </w:r>
      </w:ins>
      <w:proofErr w:type="spellStart"/>
      <w:ins w:id="347" w:author="Huguenot-Noel, Robin" w:date="2025-05-20T16:18:00Z" w16du:dateUtc="2025-05-20T14:18:00Z">
        <w:r w:rsidR="007F728B" w:rsidRPr="00450208">
          <w:rPr>
            <w:rFonts w:asciiTheme="minorHAnsi" w:eastAsia="MS Mincho" w:hAnsiTheme="minorHAnsi" w:cs="Arial"/>
            <w:b/>
            <w:bCs/>
            <w:i/>
            <w:iCs/>
            <w:rPrChange w:id="348" w:author="Huguenot-Noel, Robin" w:date="2025-05-21T16:18:00Z" w16du:dateUtc="2025-05-21T14:18:00Z">
              <w:rPr>
                <w:rFonts w:asciiTheme="minorHAnsi" w:eastAsia="MS Mincho" w:hAnsiTheme="minorHAnsi" w:cs="Arial"/>
              </w:rPr>
            </w:rPrChange>
          </w:rPr>
          <w:t>egotropic</w:t>
        </w:r>
      </w:ins>
      <w:proofErr w:type="spellEnd"/>
      <w:ins w:id="349" w:author="Huguenot-Noel, Robin" w:date="2025-05-19T11:44:00Z" w16du:dateUtc="2025-05-19T09:44:00Z">
        <w:r w:rsidRPr="00450208">
          <w:rPr>
            <w:rFonts w:asciiTheme="minorHAnsi" w:eastAsia="MS Mincho" w:hAnsiTheme="minorHAnsi" w:cs="Arial"/>
            <w:b/>
            <w:bCs/>
            <w:i/>
            <w:iCs/>
            <w:rPrChange w:id="350" w:author="Huguenot-Noel, Robin" w:date="2025-05-21T16:18:00Z" w16du:dateUtc="2025-05-21T14:18:00Z">
              <w:rPr>
                <w:rFonts w:asciiTheme="minorHAnsi" w:eastAsia="MS Mincho" w:hAnsiTheme="minorHAnsi" w:cs="Arial"/>
              </w:rPr>
            </w:rPrChange>
          </w:rPr>
          <w:t xml:space="preserve"> </w:t>
        </w:r>
      </w:ins>
      <w:ins w:id="351" w:author="Huguenot-Noel, Robin" w:date="2025-05-20T16:19:00Z" w16du:dateUtc="2025-05-20T14:19:00Z">
        <w:r w:rsidR="007F728B" w:rsidRPr="00450208">
          <w:rPr>
            <w:rFonts w:asciiTheme="minorHAnsi" w:eastAsia="MS Mincho" w:hAnsiTheme="minorHAnsi" w:cs="Arial"/>
            <w:b/>
            <w:bCs/>
            <w:i/>
            <w:iCs/>
            <w:rPrChange w:id="352" w:author="Huguenot-Noel, Robin" w:date="2025-05-21T16:18:00Z" w16du:dateUtc="2025-05-21T14:18:00Z">
              <w:rPr>
                <w:rFonts w:asciiTheme="minorHAnsi" w:eastAsia="MS Mincho" w:hAnsiTheme="minorHAnsi" w:cs="Arial"/>
              </w:rPr>
            </w:rPrChange>
          </w:rPr>
          <w:t>motivations</w:t>
        </w:r>
        <w:r w:rsidR="007F728B" w:rsidRPr="00450208">
          <w:rPr>
            <w:rFonts w:asciiTheme="minorHAnsi" w:eastAsia="MS Mincho" w:hAnsiTheme="minorHAnsi" w:cs="Arial"/>
          </w:rPr>
          <w:t xml:space="preserve"> </w:t>
        </w:r>
      </w:ins>
      <w:ins w:id="353" w:author="Huguenot-Noel, Robin" w:date="2025-05-19T11:44:00Z" w16du:dateUtc="2025-05-19T09:44:00Z">
        <w:r w:rsidRPr="00450208">
          <w:rPr>
            <w:rFonts w:asciiTheme="minorHAnsi" w:eastAsia="MS Mincho" w:hAnsiTheme="minorHAnsi" w:cs="Arial"/>
          </w:rPr>
          <w:t>in individual realignment. In this perspective, Just Transition interventions are essentially conceived as a barter between theoretically pre-established social groups: Decarbonization policies will create clearly identifiable ‘</w:t>
        </w:r>
        <w:proofErr w:type="gramStart"/>
        <w:r w:rsidRPr="00450208">
          <w:rPr>
            <w:rFonts w:asciiTheme="minorHAnsi" w:eastAsia="MS Mincho" w:hAnsiTheme="minorHAnsi" w:cs="Arial"/>
          </w:rPr>
          <w:t>losers’</w:t>
        </w:r>
        <w:proofErr w:type="gramEnd"/>
        <w:r w:rsidRPr="00450208">
          <w:rPr>
            <w:rFonts w:asciiTheme="minorHAnsi" w:eastAsia="MS Mincho" w:hAnsiTheme="minorHAnsi" w:cs="Arial"/>
          </w:rPr>
          <w:t xml:space="preserve">. In this game-theoretical environment, social policies are viewed as </w:t>
        </w:r>
        <w:commentRangeStart w:id="354"/>
        <w:r w:rsidRPr="00450208">
          <w:rPr>
            <w:rFonts w:asciiTheme="minorHAnsi" w:eastAsia="MS Mincho" w:hAnsiTheme="minorHAnsi" w:cs="Arial"/>
            <w:b/>
            <w:bCs/>
            <w:i/>
            <w:iCs/>
            <w:rPrChange w:id="355" w:author="Huguenot-Noel, Robin" w:date="2025-05-21T16:18:00Z" w16du:dateUtc="2025-05-21T14:18:00Z">
              <w:rPr>
                <w:rFonts w:asciiTheme="minorHAnsi" w:eastAsia="MS Mincho" w:hAnsiTheme="minorHAnsi" w:cs="Arial"/>
              </w:rPr>
            </w:rPrChange>
          </w:rPr>
          <w:t>compensation tools</w:t>
        </w:r>
        <w:r w:rsidRPr="00450208">
          <w:rPr>
            <w:rFonts w:asciiTheme="minorHAnsi" w:eastAsia="MS Mincho" w:hAnsiTheme="minorHAnsi" w:cs="Arial"/>
          </w:rPr>
          <w:t xml:space="preserve"> for the economic costs imposed on 'climate-forcing asset holders’.</w:t>
        </w:r>
      </w:ins>
      <w:commentRangeEnd w:id="354"/>
      <w:r w:rsidR="00E04102" w:rsidRPr="00450208">
        <w:rPr>
          <w:rStyle w:val="CommentReference"/>
          <w:rFonts w:asciiTheme="minorHAnsi" w:eastAsiaTheme="minorEastAsia" w:hAnsiTheme="minorHAnsi" w:cstheme="minorBidi"/>
          <w:sz w:val="24"/>
          <w:szCs w:val="24"/>
          <w:lang w:eastAsia="ja-JP"/>
          <w:rPrChange w:id="356" w:author="Huguenot-Noel, Robin" w:date="2025-05-21T16:18:00Z" w16du:dateUtc="2025-05-21T14:18:00Z">
            <w:rPr>
              <w:rStyle w:val="CommentReference"/>
              <w:rFonts w:asciiTheme="minorHAnsi" w:eastAsiaTheme="minorEastAsia" w:hAnsiTheme="minorHAnsi" w:cstheme="minorBidi"/>
              <w:lang w:eastAsia="ja-JP"/>
            </w:rPr>
          </w:rPrChange>
        </w:rPr>
        <w:commentReference w:id="354"/>
      </w:r>
    </w:p>
    <w:p w14:paraId="042D449E" w14:textId="77777777" w:rsidR="00637F76" w:rsidRPr="00450208" w:rsidRDefault="00637F76" w:rsidP="006654FF">
      <w:pPr>
        <w:spacing w:line="276" w:lineRule="auto"/>
        <w:jc w:val="both"/>
        <w:rPr>
          <w:ins w:id="357" w:author="Huguenot-Noel, Robin [2]" w:date="2025-05-19T15:37:00Z" w16du:dateUtc="2025-05-19T13:37:00Z"/>
          <w:rFonts w:asciiTheme="minorHAnsi" w:eastAsia="MS Mincho" w:hAnsiTheme="minorHAnsi" w:cs="Arial"/>
        </w:rPr>
        <w:pPrChange w:id="358" w:author="Huguenot-Noel, Robin" w:date="2025-05-20T18:21:00Z" w16du:dateUtc="2025-05-20T16:21:00Z">
          <w:pPr>
            <w:spacing w:line="360" w:lineRule="auto"/>
            <w:jc w:val="both"/>
          </w:pPr>
        </w:pPrChange>
      </w:pPr>
    </w:p>
    <w:p w14:paraId="2C167FAF" w14:textId="77777777" w:rsidR="004343BC" w:rsidRPr="00450208" w:rsidDel="0005381A" w:rsidRDefault="004343BC" w:rsidP="006654FF">
      <w:pPr>
        <w:spacing w:line="276" w:lineRule="auto"/>
        <w:jc w:val="both"/>
        <w:rPr>
          <w:del w:id="359" w:author="Huguenot-Noel, Robin [2]" w:date="2025-05-19T15:30:00Z" w16du:dateUtc="2025-05-19T13:30:00Z"/>
          <w:rFonts w:asciiTheme="minorHAnsi" w:eastAsia="MS Mincho" w:hAnsiTheme="minorHAnsi" w:cs="Arial"/>
        </w:rPr>
        <w:pPrChange w:id="360" w:author="Huguenot-Noel, Robin" w:date="2025-05-20T18:21:00Z" w16du:dateUtc="2025-05-20T16:21:00Z">
          <w:pPr>
            <w:spacing w:line="360" w:lineRule="auto"/>
            <w:jc w:val="both"/>
          </w:pPr>
        </w:pPrChange>
      </w:pPr>
    </w:p>
    <w:p w14:paraId="2089D4A7" w14:textId="77777777" w:rsidR="00637F76" w:rsidRPr="00450208" w:rsidRDefault="00637F76" w:rsidP="006654FF">
      <w:pPr>
        <w:pStyle w:val="Standard"/>
        <w:suppressAutoHyphens/>
        <w:jc w:val="both"/>
        <w:rPr>
          <w:ins w:id="361" w:author="Huguenot-Noel, Robin [2]" w:date="2025-05-19T15:33:00Z" w16du:dateUtc="2025-05-19T13:33:00Z"/>
          <w:rFonts w:asciiTheme="minorHAnsi" w:hAnsiTheme="minorHAnsi"/>
          <w:rPrChange w:id="362" w:author="Huguenot-Noel, Robin" w:date="2025-05-21T16:18:00Z" w16du:dateUtc="2025-05-21T14:18:00Z">
            <w:rPr>
              <w:ins w:id="363" w:author="Huguenot-Noel, Robin [2]" w:date="2025-05-19T15:33:00Z" w16du:dateUtc="2025-05-19T13:33:00Z"/>
              <w:rFonts w:asciiTheme="minorHAnsi" w:eastAsia="MS Mincho" w:hAnsiTheme="minorHAnsi" w:cs="Arial"/>
            </w:rPr>
          </w:rPrChange>
        </w:rPr>
        <w:pPrChange w:id="364" w:author="Huguenot-Noel, Robin" w:date="2025-05-20T18:21:00Z" w16du:dateUtc="2025-05-20T16:21:00Z">
          <w:pPr>
            <w:spacing w:line="360" w:lineRule="auto"/>
            <w:jc w:val="both"/>
          </w:pPr>
        </w:pPrChange>
      </w:pPr>
    </w:p>
    <w:p w14:paraId="6A33BDF8" w14:textId="4CDF5116" w:rsidR="00E04102" w:rsidRPr="00450208" w:rsidRDefault="00E04102" w:rsidP="006654FF">
      <w:pPr>
        <w:pStyle w:val="Standard"/>
        <w:numPr>
          <w:ilvl w:val="2"/>
          <w:numId w:val="8"/>
        </w:numPr>
        <w:jc w:val="both"/>
        <w:rPr>
          <w:ins w:id="365" w:author="Huguenot-Noel, Robin [2]" w:date="2025-05-19T16:01:00Z" w16du:dateUtc="2025-05-19T14:01:00Z"/>
          <w:rFonts w:asciiTheme="minorHAnsi" w:eastAsia="Times New Roman" w:hAnsiTheme="minorHAnsi" w:cs="Times New Roman"/>
          <w:b/>
          <w:bCs/>
          <w:i/>
          <w:iCs/>
          <w:lang w:eastAsia="en-GB"/>
        </w:rPr>
        <w:pPrChange w:id="366" w:author="Huguenot-Noel, Robin" w:date="2025-05-20T18:21:00Z" w16du:dateUtc="2025-05-20T16:21:00Z">
          <w:pPr>
            <w:pStyle w:val="Standard"/>
            <w:spacing w:line="360" w:lineRule="auto"/>
            <w:jc w:val="both"/>
          </w:pPr>
        </w:pPrChange>
      </w:pPr>
      <w:proofErr w:type="spellStart"/>
      <w:ins w:id="367" w:author="Huguenot-Noel, Robin [2]" w:date="2025-05-19T16:01:00Z" w16du:dateUtc="2025-05-19T14:01:00Z">
        <w:r w:rsidRPr="00450208">
          <w:rPr>
            <w:rFonts w:asciiTheme="minorHAnsi" w:eastAsia="Aptos" w:hAnsiTheme="minorHAnsi" w:cs="Aptos"/>
            <w:b/>
            <w:bCs/>
            <w:i/>
            <w:iCs/>
          </w:rPr>
          <w:t>Sociotropic</w:t>
        </w:r>
        <w:proofErr w:type="spellEnd"/>
        <w:r w:rsidRPr="00450208">
          <w:rPr>
            <w:rFonts w:asciiTheme="minorHAnsi" w:eastAsia="Aptos" w:hAnsiTheme="minorHAnsi" w:cs="Aptos"/>
            <w:b/>
            <w:bCs/>
            <w:i/>
            <w:iCs/>
          </w:rPr>
          <w:t xml:space="preserve"> motives</w:t>
        </w:r>
      </w:ins>
    </w:p>
    <w:p w14:paraId="086D5D01" w14:textId="77777777" w:rsidR="007853E5" w:rsidRPr="00450208" w:rsidRDefault="00E04102" w:rsidP="006654FF">
      <w:pPr>
        <w:pStyle w:val="Standard"/>
        <w:jc w:val="both"/>
        <w:rPr>
          <w:ins w:id="368" w:author="Huguenot-Noel, Robin [2]" w:date="2025-05-21T10:30:00Z" w16du:dateUtc="2025-05-21T08:30:00Z"/>
          <w:rFonts w:asciiTheme="minorHAnsi" w:eastAsia="MS Mincho" w:hAnsiTheme="minorHAnsi" w:cs="Arial"/>
        </w:rPr>
      </w:pPr>
      <w:ins w:id="369" w:author="Huguenot-Noel, Robin [2]" w:date="2025-05-19T16:02:00Z" w16du:dateUtc="2025-05-19T14:02:00Z">
        <w:r w:rsidRPr="00450208">
          <w:rPr>
            <w:rFonts w:asciiTheme="minorHAnsi" w:eastAsia="MS Mincho" w:hAnsiTheme="minorHAnsi" w:cs="Arial"/>
          </w:rPr>
          <w:lastRenderedPageBreak/>
          <w:t xml:space="preserve">However, emerging research performed on the US context has also shown that individual realignment may also rest on </w:t>
        </w:r>
        <w:del w:id="370" w:author="Huguenot-Noel, Robin" w:date="2025-05-20T16:19:00Z" w16du:dateUtc="2025-05-20T14:19:00Z">
          <w:r w:rsidRPr="00450208" w:rsidDel="007F728B">
            <w:rPr>
              <w:rFonts w:asciiTheme="minorHAnsi" w:eastAsia="MS Mincho" w:hAnsiTheme="minorHAnsi" w:cs="Arial"/>
            </w:rPr>
            <w:delText>preferences</w:delText>
          </w:r>
        </w:del>
      </w:ins>
      <w:ins w:id="371" w:author="Huguenot-Noel, Robin" w:date="2025-05-20T16:19:00Z" w16du:dateUtc="2025-05-20T14:19:00Z">
        <w:r w:rsidR="007F728B" w:rsidRPr="00450208">
          <w:rPr>
            <w:rFonts w:asciiTheme="minorHAnsi" w:eastAsia="MS Mincho" w:hAnsiTheme="minorHAnsi" w:cs="Arial"/>
          </w:rPr>
          <w:t>motivations</w:t>
        </w:r>
      </w:ins>
      <w:ins w:id="372" w:author="Huguenot-Noel, Robin [2]" w:date="2025-05-19T16:02:00Z" w16du:dateUtc="2025-05-19T14:02:00Z">
        <w:r w:rsidRPr="00450208">
          <w:rPr>
            <w:rFonts w:asciiTheme="minorHAnsi" w:eastAsia="MS Mincho" w:hAnsiTheme="minorHAnsi" w:cs="Arial"/>
          </w:rPr>
          <w:t xml:space="preserve"> of a more </w:t>
        </w:r>
        <w:proofErr w:type="spellStart"/>
        <w:r w:rsidRPr="00450208">
          <w:rPr>
            <w:rFonts w:asciiTheme="minorHAnsi" w:eastAsia="MS Mincho" w:hAnsiTheme="minorHAnsi" w:cs="Arial"/>
          </w:rPr>
          <w:t>sociotropic</w:t>
        </w:r>
        <w:proofErr w:type="spellEnd"/>
        <w:r w:rsidRPr="00450208">
          <w:rPr>
            <w:rFonts w:asciiTheme="minorHAnsi" w:eastAsia="MS Mincho" w:hAnsiTheme="minorHAnsi" w:cs="Arial"/>
          </w:rPr>
          <w:t xml:space="preserve"> nature (</w:t>
        </w:r>
        <w:proofErr w:type="spellStart"/>
        <w:r w:rsidRPr="00450208">
          <w:rPr>
            <w:rFonts w:asciiTheme="minorHAnsi" w:eastAsia="Aptos" w:hAnsiTheme="minorHAnsi" w:cs="Aptos"/>
            <w:rPrChange w:id="373" w:author="Huguenot-Noel, Robin" w:date="2025-05-21T16:18:00Z" w16du:dateUtc="2025-05-21T14:18:00Z">
              <w:rPr>
                <w:rFonts w:eastAsia="Aptos" w:cs="Aptos"/>
              </w:rPr>
            </w:rPrChange>
          </w:rPr>
          <w:t>Gazmarian</w:t>
        </w:r>
        <w:proofErr w:type="spellEnd"/>
        <w:r w:rsidRPr="00450208">
          <w:rPr>
            <w:rFonts w:asciiTheme="minorHAnsi" w:eastAsia="Aptos" w:hAnsiTheme="minorHAnsi" w:cs="Aptos"/>
            <w:rPrChange w:id="374" w:author="Huguenot-Noel, Robin" w:date="2025-05-21T16:18:00Z" w16du:dateUtc="2025-05-21T14:18:00Z">
              <w:rPr>
                <w:rFonts w:eastAsia="Aptos" w:cs="Aptos"/>
              </w:rPr>
            </w:rPrChange>
          </w:rPr>
          <w:t xml:space="preserve">, 2024). </w:t>
        </w:r>
        <w:proofErr w:type="spellStart"/>
        <w:r w:rsidRPr="00450208">
          <w:rPr>
            <w:rFonts w:asciiTheme="minorHAnsi" w:eastAsia="MS Mincho" w:hAnsiTheme="minorHAnsi" w:cs="Arial"/>
          </w:rPr>
          <w:t>Decarbonisation</w:t>
        </w:r>
        <w:proofErr w:type="spellEnd"/>
        <w:r w:rsidRPr="00450208">
          <w:rPr>
            <w:rFonts w:asciiTheme="minorHAnsi" w:eastAsia="MS Mincho" w:hAnsiTheme="minorHAnsi" w:cs="Arial"/>
          </w:rPr>
          <w:t xml:space="preserve"> may economically affect certain individual and sectors more than others, but its main social risks will reside in the wider social and political implications of CFA stranding. In this view, Just Transition interventions should be perceived as impacting local ecosystems. Social policies, in turn, should be viewed as capacitation tools that should contribute to revitalizing the social capital of most vulnerable places. </w:t>
        </w:r>
      </w:ins>
    </w:p>
    <w:p w14:paraId="0C104BAA" w14:textId="77777777" w:rsidR="00212BA1" w:rsidRPr="00450208" w:rsidRDefault="00212BA1" w:rsidP="006654FF">
      <w:pPr>
        <w:pStyle w:val="Standard"/>
        <w:jc w:val="both"/>
        <w:rPr>
          <w:ins w:id="375" w:author="Huguenot-Noel, Robin" w:date="2025-05-20T16:26:00Z" w16du:dateUtc="2025-05-20T14:26:00Z"/>
          <w:rFonts w:asciiTheme="minorHAnsi" w:eastAsia="MS Mincho" w:hAnsiTheme="minorHAnsi" w:cs="Arial"/>
        </w:rPr>
        <w:pPrChange w:id="376" w:author="Huguenot-Noel, Robin" w:date="2025-05-20T18:21:00Z" w16du:dateUtc="2025-05-20T16:21:00Z">
          <w:pPr>
            <w:pStyle w:val="Standard"/>
            <w:spacing w:line="360" w:lineRule="auto"/>
            <w:jc w:val="both"/>
          </w:pPr>
        </w:pPrChange>
      </w:pPr>
    </w:p>
    <w:p w14:paraId="2C7BA68B" w14:textId="65EACA76" w:rsidR="007853E5" w:rsidRPr="00450208" w:rsidRDefault="007853E5" w:rsidP="006654FF">
      <w:pPr>
        <w:pStyle w:val="Standard"/>
        <w:numPr>
          <w:ilvl w:val="2"/>
          <w:numId w:val="8"/>
        </w:numPr>
        <w:jc w:val="both"/>
        <w:rPr>
          <w:ins w:id="377" w:author="Huguenot-Noel, Robin" w:date="2025-05-20T16:25:00Z" w16du:dateUtc="2025-05-20T14:25:00Z"/>
          <w:rFonts w:asciiTheme="minorHAnsi" w:eastAsia="MS Mincho" w:hAnsiTheme="minorHAnsi" w:cs="Arial"/>
        </w:rPr>
        <w:pPrChange w:id="378" w:author="Huguenot-Noel, Robin" w:date="2025-05-20T18:21:00Z" w16du:dateUtc="2025-05-20T16:21:00Z">
          <w:pPr>
            <w:pStyle w:val="Standard"/>
            <w:spacing w:line="360" w:lineRule="auto"/>
            <w:jc w:val="both"/>
          </w:pPr>
        </w:pPrChange>
      </w:pPr>
      <w:ins w:id="379" w:author="Huguenot-Noel, Robin" w:date="2025-05-20T16:26:00Z" w16du:dateUtc="2025-05-20T14:26:00Z">
        <w:r w:rsidRPr="00450208">
          <w:rPr>
            <w:rFonts w:asciiTheme="minorHAnsi" w:eastAsia="Aptos" w:hAnsiTheme="minorHAnsi" w:cs="Aptos"/>
            <w:b/>
            <w:bCs/>
          </w:rPr>
          <w:t>Expected contribution</w:t>
        </w:r>
      </w:ins>
    </w:p>
    <w:p w14:paraId="2EB682FF" w14:textId="7CE34152" w:rsidR="00E04102" w:rsidRPr="00450208" w:rsidRDefault="00E04102" w:rsidP="006654FF">
      <w:pPr>
        <w:pStyle w:val="Standard"/>
        <w:jc w:val="both"/>
        <w:rPr>
          <w:ins w:id="380" w:author="Huguenot-Noel, Robin" w:date="2025-05-20T16:28:00Z" w16du:dateUtc="2025-05-20T14:28:00Z"/>
          <w:rFonts w:asciiTheme="minorHAnsi" w:eastAsia="MS Mincho" w:hAnsiTheme="minorHAnsi" w:cs="Arial"/>
        </w:rPr>
        <w:pPrChange w:id="381" w:author="Huguenot-Noel, Robin" w:date="2025-05-20T18:21:00Z" w16du:dateUtc="2025-05-20T16:21:00Z">
          <w:pPr>
            <w:pStyle w:val="Standard"/>
            <w:spacing w:line="360" w:lineRule="auto"/>
            <w:jc w:val="both"/>
          </w:pPr>
        </w:pPrChange>
      </w:pPr>
      <w:commentRangeStart w:id="382"/>
      <w:ins w:id="383" w:author="Huguenot-Noel, Robin [2]" w:date="2025-05-19T16:02:00Z" w16du:dateUtc="2025-05-19T14:02:00Z">
        <w:r w:rsidRPr="00450208">
          <w:rPr>
            <w:rFonts w:asciiTheme="minorHAnsi" w:eastAsia="MS Mincho" w:hAnsiTheme="minorHAnsi" w:cs="Arial"/>
            <w:rPrChange w:id="384" w:author="Huguenot-Noel, Robin" w:date="2025-05-21T16:18:00Z" w16du:dateUtc="2025-05-21T14:18:00Z">
              <w:rPr>
                <w:rFonts w:eastAsia="MS Mincho" w:cs="Arial"/>
              </w:rPr>
            </w:rPrChange>
          </w:rPr>
          <w:t xml:space="preserve">A first contribution of this project </w:t>
        </w:r>
        <w:del w:id="385" w:author="Huguenot-Noel, Robin" w:date="2025-05-20T16:26:00Z" w16du:dateUtc="2025-05-20T14:26:00Z">
          <w:r w:rsidRPr="00450208" w:rsidDel="007853E5">
            <w:rPr>
              <w:rFonts w:asciiTheme="minorHAnsi" w:eastAsia="MS Mincho" w:hAnsiTheme="minorHAnsi" w:cs="Arial"/>
              <w:rPrChange w:id="386" w:author="Huguenot-Noel, Robin" w:date="2025-05-21T16:18:00Z" w16du:dateUtc="2025-05-21T14:18:00Z">
                <w:rPr>
                  <w:rFonts w:eastAsia="MS Mincho" w:cs="Arial"/>
                </w:rPr>
              </w:rPrChange>
            </w:rPr>
            <w:delText xml:space="preserve">accordingly </w:delText>
          </w:r>
        </w:del>
        <w:r w:rsidRPr="00450208">
          <w:rPr>
            <w:rFonts w:asciiTheme="minorHAnsi" w:eastAsia="MS Mincho" w:hAnsiTheme="minorHAnsi" w:cs="Arial"/>
            <w:rPrChange w:id="387" w:author="Huguenot-Noel, Robin" w:date="2025-05-21T16:18:00Z" w16du:dateUtc="2025-05-21T14:18:00Z">
              <w:rPr>
                <w:rFonts w:eastAsia="MS Mincho" w:cs="Arial"/>
              </w:rPr>
            </w:rPrChange>
          </w:rPr>
          <w:t xml:space="preserve">seeks to assess the </w:t>
        </w:r>
        <w:r w:rsidRPr="00450208">
          <w:rPr>
            <w:rFonts w:asciiTheme="minorHAnsi" w:eastAsia="MS Mincho" w:hAnsiTheme="minorHAnsi" w:cs="Arial"/>
            <w:i/>
            <w:iCs/>
            <w:rPrChange w:id="388" w:author="Huguenot-Noel, Robin" w:date="2025-05-21T16:18:00Z" w16du:dateUtc="2025-05-21T14:18:00Z">
              <w:rPr>
                <w:rFonts w:eastAsia="MS Mincho" w:cs="Arial"/>
              </w:rPr>
            </w:rPrChange>
          </w:rPr>
          <w:t>relative role</w:t>
        </w:r>
        <w:r w:rsidRPr="00450208">
          <w:rPr>
            <w:rFonts w:asciiTheme="minorHAnsi" w:eastAsia="MS Mincho" w:hAnsiTheme="minorHAnsi" w:cs="Arial"/>
            <w:rPrChange w:id="389" w:author="Huguenot-Noel, Robin" w:date="2025-05-21T16:18:00Z" w16du:dateUtc="2025-05-21T14:18:00Z">
              <w:rPr>
                <w:rFonts w:eastAsia="MS Mincho" w:cs="Arial"/>
              </w:rPr>
            </w:rPrChange>
          </w:rPr>
          <w:t xml:space="preserve"> of </w:t>
        </w:r>
        <w:proofErr w:type="spellStart"/>
        <w:r w:rsidRPr="00450208">
          <w:rPr>
            <w:rFonts w:asciiTheme="minorHAnsi" w:eastAsia="MS Mincho" w:hAnsiTheme="minorHAnsi" w:cs="Arial"/>
            <w:rPrChange w:id="390" w:author="Huguenot-Noel, Robin" w:date="2025-05-21T16:18:00Z" w16du:dateUtc="2025-05-21T14:18:00Z">
              <w:rPr>
                <w:rFonts w:eastAsia="MS Mincho" w:cs="Arial"/>
              </w:rPr>
            </w:rPrChange>
          </w:rPr>
          <w:t>egotropic</w:t>
        </w:r>
        <w:proofErr w:type="spellEnd"/>
        <w:r w:rsidRPr="00450208">
          <w:rPr>
            <w:rFonts w:asciiTheme="minorHAnsi" w:eastAsia="MS Mincho" w:hAnsiTheme="minorHAnsi" w:cs="Arial"/>
            <w:rPrChange w:id="391" w:author="Huguenot-Noel, Robin" w:date="2025-05-21T16:18:00Z" w16du:dateUtc="2025-05-21T14:18:00Z">
              <w:rPr>
                <w:rFonts w:eastAsia="MS Mincho" w:cs="Arial"/>
              </w:rPr>
            </w:rPrChange>
          </w:rPr>
          <w:t xml:space="preserve"> vs. </w:t>
        </w:r>
        <w:proofErr w:type="spellStart"/>
        <w:r w:rsidRPr="00450208">
          <w:rPr>
            <w:rFonts w:asciiTheme="minorHAnsi" w:eastAsia="MS Mincho" w:hAnsiTheme="minorHAnsi" w:cs="Arial"/>
            <w:rPrChange w:id="392" w:author="Huguenot-Noel, Robin" w:date="2025-05-21T16:18:00Z" w16du:dateUtc="2025-05-21T14:18:00Z">
              <w:rPr>
                <w:rFonts w:eastAsia="MS Mincho" w:cs="Arial"/>
              </w:rPr>
            </w:rPrChange>
          </w:rPr>
          <w:t>sociotropic</w:t>
        </w:r>
        <w:proofErr w:type="spellEnd"/>
        <w:r w:rsidRPr="00450208">
          <w:rPr>
            <w:rFonts w:asciiTheme="minorHAnsi" w:eastAsia="MS Mincho" w:hAnsiTheme="minorHAnsi" w:cs="Arial"/>
            <w:rPrChange w:id="393" w:author="Huguenot-Noel, Robin" w:date="2025-05-21T16:18:00Z" w16du:dateUtc="2025-05-21T14:18:00Z">
              <w:rPr>
                <w:rFonts w:eastAsia="MS Mincho" w:cs="Arial"/>
              </w:rPr>
            </w:rPrChange>
          </w:rPr>
          <w:t xml:space="preserve"> preferences Just Transition interventions</w:t>
        </w:r>
      </w:ins>
      <w:ins w:id="394" w:author="Huguenot-Noel, Robin" w:date="2025-05-20T16:26:00Z" w16du:dateUtc="2025-05-20T14:26:00Z">
        <w:r w:rsidR="007853E5" w:rsidRPr="00450208">
          <w:rPr>
            <w:rFonts w:asciiTheme="minorHAnsi" w:eastAsia="MS Mincho" w:hAnsiTheme="minorHAnsi" w:cs="Arial"/>
          </w:rPr>
          <w:t xml:space="preserve"> in the European con</w:t>
        </w:r>
      </w:ins>
      <w:ins w:id="395" w:author="Huguenot-Noel, Robin" w:date="2025-05-20T16:27:00Z" w16du:dateUtc="2025-05-20T14:27:00Z">
        <w:r w:rsidR="007853E5" w:rsidRPr="00450208">
          <w:rPr>
            <w:rFonts w:asciiTheme="minorHAnsi" w:eastAsia="MS Mincho" w:hAnsiTheme="minorHAnsi" w:cs="Arial"/>
          </w:rPr>
          <w:t>text</w:t>
        </w:r>
      </w:ins>
      <w:ins w:id="396" w:author="Huguenot-Noel, Robin [2]" w:date="2025-05-19T16:02:00Z" w16du:dateUtc="2025-05-19T14:02:00Z">
        <w:r w:rsidRPr="00450208">
          <w:rPr>
            <w:rFonts w:asciiTheme="minorHAnsi" w:eastAsia="MS Mincho" w:hAnsiTheme="minorHAnsi" w:cs="Arial"/>
            <w:rPrChange w:id="397" w:author="Huguenot-Noel, Robin" w:date="2025-05-21T16:18:00Z" w16du:dateUtc="2025-05-21T14:18:00Z">
              <w:rPr>
                <w:rFonts w:eastAsia="MS Mincho" w:cs="Arial"/>
              </w:rPr>
            </w:rPrChange>
          </w:rPr>
          <w:t xml:space="preserve">. </w:t>
        </w:r>
        <w:commentRangeEnd w:id="382"/>
        <w:r w:rsidRPr="00450208">
          <w:rPr>
            <w:rStyle w:val="CommentReference"/>
            <w:rFonts w:asciiTheme="minorHAnsi" w:eastAsiaTheme="minorEastAsia" w:hAnsiTheme="minorHAnsi" w:cstheme="minorBidi"/>
            <w:sz w:val="24"/>
            <w:szCs w:val="24"/>
            <w:rPrChange w:id="398" w:author="Huguenot-Noel, Robin" w:date="2025-05-21T16:18:00Z" w16du:dateUtc="2025-05-21T14:18:00Z">
              <w:rPr>
                <w:rStyle w:val="CommentReference"/>
                <w:rFonts w:asciiTheme="minorHAnsi" w:eastAsiaTheme="minorEastAsia" w:hAnsiTheme="minorHAnsi" w:cstheme="minorBidi"/>
              </w:rPr>
            </w:rPrChange>
          </w:rPr>
          <w:commentReference w:id="382"/>
        </w:r>
      </w:ins>
      <w:ins w:id="399" w:author="Huguenot-Noel, Robin" w:date="2025-05-20T16:27:00Z" w16du:dateUtc="2025-05-20T14:27:00Z">
        <w:r w:rsidR="007853E5" w:rsidRPr="00450208">
          <w:rPr>
            <w:rFonts w:asciiTheme="minorHAnsi" w:eastAsia="MS Mincho" w:hAnsiTheme="minorHAnsi" w:cs="Arial"/>
          </w:rPr>
          <w:t>Yet</w:t>
        </w:r>
      </w:ins>
      <w:ins w:id="400" w:author="Huguenot-Noel, Robin" w:date="2025-05-20T16:26:00Z" w16du:dateUtc="2025-05-20T14:26:00Z">
        <w:r w:rsidR="007853E5" w:rsidRPr="00450208">
          <w:rPr>
            <w:rFonts w:asciiTheme="minorHAnsi" w:eastAsia="MS Mincho" w:hAnsiTheme="minorHAnsi" w:cs="Arial"/>
          </w:rPr>
          <w:t xml:space="preserve">, we also know too little today, about </w:t>
        </w:r>
      </w:ins>
      <w:ins w:id="401" w:author="Huguenot-Noel, Robin" w:date="2025-05-20T16:27:00Z" w16du:dateUtc="2025-05-20T14:27:00Z">
        <w:r w:rsidR="007853E5" w:rsidRPr="00450208">
          <w:rPr>
            <w:rFonts w:asciiTheme="minorHAnsi" w:eastAsia="MS Mincho" w:hAnsiTheme="minorHAnsi" w:cs="Arial"/>
          </w:rPr>
          <w:t xml:space="preserve">the extent to which these motivations may be mobilized by different actors to </w:t>
        </w:r>
      </w:ins>
      <w:ins w:id="402" w:author="Huguenot-Noel, Robin" w:date="2025-05-20T16:28:00Z" w16du:dateUtc="2025-05-20T14:28:00Z">
        <w:r w:rsidR="007853E5" w:rsidRPr="00450208">
          <w:rPr>
            <w:rFonts w:asciiTheme="minorHAnsi" w:eastAsia="MS Mincho" w:hAnsiTheme="minorHAnsi" w:cs="Arial"/>
          </w:rPr>
          <w:t xml:space="preserve">prompt a re-evaluation of the preferences of CFAs. </w:t>
        </w:r>
      </w:ins>
    </w:p>
    <w:p w14:paraId="4FE30CCC" w14:textId="352AA874" w:rsidR="007853E5" w:rsidRPr="00450208" w:rsidDel="002B6B56" w:rsidRDefault="007853E5" w:rsidP="006654FF">
      <w:pPr>
        <w:pStyle w:val="Standard"/>
        <w:jc w:val="both"/>
        <w:rPr>
          <w:del w:id="403" w:author="Huguenot-Noel, Robin" w:date="2025-05-20T16:32:00Z" w16du:dateUtc="2025-05-20T14:32:00Z"/>
          <w:rFonts w:asciiTheme="minorHAnsi" w:eastAsia="MS Mincho" w:hAnsiTheme="minorHAnsi" w:cs="Arial"/>
        </w:rPr>
      </w:pPr>
      <w:ins w:id="404" w:author="Huguenot-Noel, Robin" w:date="2025-05-20T16:28:00Z" w16du:dateUtc="2025-05-20T14:28:00Z">
        <w:r w:rsidRPr="00450208">
          <w:rPr>
            <w:rFonts w:asciiTheme="minorHAnsi" w:eastAsia="MS Mincho" w:hAnsiTheme="minorHAnsi" w:cs="Arial"/>
          </w:rPr>
          <w:t xml:space="preserve">In this study, we </w:t>
        </w:r>
        <w:proofErr w:type="spellStart"/>
        <w:r w:rsidRPr="00450208">
          <w:rPr>
            <w:rFonts w:asciiTheme="minorHAnsi" w:eastAsia="MS Mincho" w:hAnsiTheme="minorHAnsi" w:cs="Arial"/>
          </w:rPr>
          <w:t>hypothesise</w:t>
        </w:r>
        <w:proofErr w:type="spellEnd"/>
        <w:r w:rsidRPr="00450208">
          <w:rPr>
            <w:rFonts w:asciiTheme="minorHAnsi" w:eastAsia="MS Mincho" w:hAnsiTheme="minorHAnsi" w:cs="Arial"/>
          </w:rPr>
          <w:t xml:space="preserve"> that whi</w:t>
        </w:r>
      </w:ins>
      <w:ins w:id="405" w:author="Huguenot-Noel, Robin" w:date="2025-05-20T16:29:00Z" w16du:dateUtc="2025-05-20T14:29:00Z">
        <w:r w:rsidRPr="00450208">
          <w:rPr>
            <w:rFonts w:asciiTheme="minorHAnsi" w:eastAsia="MS Mincho" w:hAnsiTheme="minorHAnsi" w:cs="Arial"/>
          </w:rPr>
          <w:t xml:space="preserve">le the content of just transition policies certainly </w:t>
        </w:r>
      </w:ins>
      <w:ins w:id="406" w:author="Huguenot-Noel, Robin" w:date="2025-05-20T16:32:00Z" w16du:dateUtc="2025-05-20T14:32:00Z">
        <w:r w:rsidRPr="00450208">
          <w:rPr>
            <w:rFonts w:asciiTheme="minorHAnsi" w:eastAsia="MS Mincho" w:hAnsiTheme="minorHAnsi" w:cs="Arial"/>
          </w:rPr>
          <w:t xml:space="preserve">affect </w:t>
        </w:r>
      </w:ins>
      <w:ins w:id="407" w:author="Huguenot-Noel, Robin" w:date="2025-05-20T16:33:00Z" w16du:dateUtc="2025-05-20T14:33:00Z">
        <w:r w:rsidRPr="00450208">
          <w:rPr>
            <w:rFonts w:asciiTheme="minorHAnsi" w:eastAsia="MS Mincho" w:hAnsiTheme="minorHAnsi" w:cs="Arial"/>
          </w:rPr>
          <w:t xml:space="preserve">climate policy consent by CFAs, this effect will be mediated by the position expressed by </w:t>
        </w:r>
      </w:ins>
      <w:ins w:id="408" w:author="Huguenot-Noel, Robin" w:date="2025-05-20T16:36:00Z" w16du:dateUtc="2025-05-20T14:36:00Z">
        <w:r w:rsidR="007534FE" w:rsidRPr="00450208">
          <w:rPr>
            <w:rFonts w:asciiTheme="minorHAnsi" w:eastAsia="MS Mincho" w:hAnsiTheme="minorHAnsi" w:cs="Arial"/>
          </w:rPr>
          <w:t xml:space="preserve">representative bodies holding a sufficient level of credibility </w:t>
        </w:r>
      </w:ins>
      <w:ins w:id="409" w:author="Huguenot-Noel, Robin" w:date="2025-05-20T16:37:00Z" w16du:dateUtc="2025-05-20T14:37:00Z">
        <w:r w:rsidR="007534FE" w:rsidRPr="00450208">
          <w:rPr>
            <w:rFonts w:asciiTheme="minorHAnsi" w:eastAsia="MS Mincho" w:hAnsiTheme="minorHAnsi" w:cs="Arial"/>
          </w:rPr>
          <w:t>in the</w:t>
        </w:r>
      </w:ins>
      <w:ins w:id="410" w:author="Huguenot-Noel, Robin" w:date="2025-05-20T16:36:00Z" w16du:dateUtc="2025-05-20T14:36:00Z">
        <w:r w:rsidR="007534FE" w:rsidRPr="00450208">
          <w:rPr>
            <w:rFonts w:asciiTheme="minorHAnsi" w:eastAsia="MS Mincho" w:hAnsiTheme="minorHAnsi" w:cs="Arial"/>
          </w:rPr>
          <w:t xml:space="preserve"> eyes of these actors. </w:t>
        </w:r>
      </w:ins>
      <w:ins w:id="411" w:author="Huguenot-Noel, Robin" w:date="2025-05-20T16:32:00Z" w16du:dateUtc="2025-05-20T14:32:00Z">
        <w:r w:rsidRPr="00450208">
          <w:rPr>
            <w:rFonts w:asciiTheme="minorHAnsi" w:eastAsia="MS Mincho" w:hAnsiTheme="minorHAnsi" w:cs="Arial"/>
          </w:rPr>
          <w:t xml:space="preserve"> </w:t>
        </w:r>
      </w:ins>
    </w:p>
    <w:p w14:paraId="4EDCD9A2" w14:textId="77777777" w:rsidR="002B6B56" w:rsidRPr="00450208" w:rsidRDefault="002B6B56" w:rsidP="006654FF">
      <w:pPr>
        <w:pStyle w:val="Standard"/>
        <w:jc w:val="both"/>
        <w:rPr>
          <w:ins w:id="412" w:author="Huguenot-Noel, Robin [2]" w:date="2025-05-21T10:04:00Z" w16du:dateUtc="2025-05-21T08:04:00Z"/>
          <w:rFonts w:asciiTheme="minorHAnsi" w:eastAsia="MS Mincho" w:hAnsiTheme="minorHAnsi" w:cs="Arial"/>
        </w:rPr>
        <w:pPrChange w:id="413" w:author="Huguenot-Noel, Robin" w:date="2025-05-20T18:21:00Z" w16du:dateUtc="2025-05-20T16:21:00Z">
          <w:pPr>
            <w:pStyle w:val="Standard"/>
            <w:spacing w:line="360" w:lineRule="auto"/>
            <w:jc w:val="both"/>
          </w:pPr>
        </w:pPrChange>
      </w:pPr>
    </w:p>
    <w:p w14:paraId="7F9E21EF" w14:textId="77777777" w:rsidR="00CA1128" w:rsidRPr="00450208" w:rsidDel="007853E5" w:rsidRDefault="00CA1128" w:rsidP="006654FF">
      <w:pPr>
        <w:pStyle w:val="Standard"/>
        <w:jc w:val="both"/>
        <w:rPr>
          <w:ins w:id="414" w:author="Huguenot-Noel, Robin [2]" w:date="2025-05-19T16:15:00Z" w16du:dateUtc="2025-05-19T14:15:00Z"/>
          <w:del w:id="415" w:author="Huguenot-Noel, Robin" w:date="2025-05-20T16:28:00Z" w16du:dateUtc="2025-05-20T14:28:00Z"/>
          <w:rFonts w:asciiTheme="minorHAnsi" w:eastAsia="MS Mincho" w:hAnsiTheme="minorHAnsi" w:cs="Arial"/>
        </w:rPr>
        <w:pPrChange w:id="416" w:author="Huguenot-Noel, Robin" w:date="2025-05-20T18:21:00Z" w16du:dateUtc="2025-05-20T16:21:00Z">
          <w:pPr>
            <w:spacing w:line="360" w:lineRule="auto"/>
            <w:jc w:val="both"/>
          </w:pPr>
        </w:pPrChange>
      </w:pPr>
    </w:p>
    <w:p w14:paraId="5362CE13" w14:textId="20BDA2DE" w:rsidR="004343BC" w:rsidRPr="00450208" w:rsidDel="00637F76" w:rsidRDefault="00CA1128" w:rsidP="006654FF">
      <w:pPr>
        <w:pStyle w:val="Standard"/>
        <w:jc w:val="both"/>
        <w:rPr>
          <w:del w:id="417" w:author="Huguenot-Noel, Robin" w:date="2025-05-19T11:40:00Z" w16du:dateUtc="2025-05-19T09:40:00Z"/>
          <w:rFonts w:asciiTheme="minorHAnsi" w:hAnsiTheme="minorHAnsi"/>
          <w:b/>
          <w:bCs/>
        </w:rPr>
        <w:pPrChange w:id="418" w:author="Huguenot-Noel, Robin" w:date="2025-05-20T18:21:00Z" w16du:dateUtc="2025-05-20T16:21:00Z">
          <w:pPr>
            <w:pStyle w:val="Standard"/>
            <w:jc w:val="both"/>
          </w:pPr>
        </w:pPrChange>
      </w:pPr>
      <w:commentRangeStart w:id="419"/>
      <w:ins w:id="420" w:author="Huguenot-Noel, Robin [2]" w:date="2025-05-19T16:15:00Z" w16du:dateUtc="2025-05-19T14:15:00Z">
        <w:del w:id="421" w:author="Huguenot-Noel, Robin" w:date="2025-05-20T16:28:00Z" w16du:dateUtc="2025-05-20T14:28:00Z">
          <w:r w:rsidRPr="00450208" w:rsidDel="007853E5">
            <w:rPr>
              <w:rFonts w:asciiTheme="minorHAnsi" w:eastAsia="Aptos" w:hAnsiTheme="minorHAnsi" w:cs="Aptos"/>
              <w:b/>
              <w:bCs/>
            </w:rPr>
            <w:delText>Missing links</w:delText>
          </w:r>
        </w:del>
      </w:ins>
      <w:commentRangeStart w:id="422"/>
      <w:commentRangeEnd w:id="422"/>
      <w:del w:id="423" w:author="Huguenot-Noel, Robin" w:date="2025-05-20T16:28:00Z" w16du:dateUtc="2025-05-20T14:28:00Z">
        <w:r w:rsidR="00E04102" w:rsidRPr="00450208" w:rsidDel="007853E5">
          <w:rPr>
            <w:rStyle w:val="CommentReference"/>
            <w:rFonts w:asciiTheme="minorHAnsi" w:eastAsiaTheme="minorEastAsia" w:hAnsiTheme="minorHAnsi" w:cstheme="minorBidi"/>
            <w:sz w:val="24"/>
            <w:szCs w:val="24"/>
          </w:rPr>
          <w:commentReference w:id="422"/>
        </w:r>
        <w:commentRangeEnd w:id="419"/>
        <w:r w:rsidR="005B3318" w:rsidRPr="00450208" w:rsidDel="007853E5">
          <w:rPr>
            <w:rStyle w:val="CommentReference"/>
            <w:rFonts w:asciiTheme="minorHAnsi" w:hAnsiTheme="minorHAnsi"/>
            <w:sz w:val="24"/>
            <w:szCs w:val="24"/>
          </w:rPr>
          <w:commentReference w:id="419"/>
        </w:r>
      </w:del>
    </w:p>
    <w:p w14:paraId="09C72768" w14:textId="633ACE77" w:rsidR="002B08C1" w:rsidRPr="00450208" w:rsidDel="007853E5" w:rsidRDefault="00000000" w:rsidP="006654FF">
      <w:pPr>
        <w:pStyle w:val="Standard"/>
        <w:jc w:val="both"/>
        <w:rPr>
          <w:del w:id="424" w:author="Huguenot-Noel, Robin" w:date="2025-05-20T16:28:00Z" w16du:dateUtc="2025-05-20T14:28:00Z"/>
          <w:moveFrom w:id="425" w:author="Huguenot-Noel, Robin" w:date="2025-05-19T15:08:00Z" w16du:dateUtc="2025-05-19T13:08:00Z"/>
          <w:rFonts w:asciiTheme="minorHAnsi" w:eastAsia="Aptos" w:hAnsiTheme="minorHAnsi" w:cs="Aptos"/>
          <w:rPrChange w:id="426" w:author="Huguenot-Noel, Robin" w:date="2025-05-21T16:18:00Z" w16du:dateUtc="2025-05-21T14:18:00Z">
            <w:rPr>
              <w:del w:id="427" w:author="Huguenot-Noel, Robin" w:date="2025-05-20T16:28:00Z" w16du:dateUtc="2025-05-20T14:28:00Z"/>
              <w:moveFrom w:id="428" w:author="Huguenot-Noel, Robin" w:date="2025-05-19T15:08:00Z" w16du:dateUtc="2025-05-19T13:08:00Z"/>
              <w:rFonts w:eastAsia="Aptos" w:cs="Aptos"/>
              <w:sz w:val="20"/>
              <w:szCs w:val="20"/>
            </w:rPr>
          </w:rPrChange>
        </w:rPr>
        <w:pPrChange w:id="429" w:author="Huguenot-Noel, Robin" w:date="2025-05-20T18:21:00Z" w16du:dateUtc="2025-05-20T16:21:00Z">
          <w:pPr>
            <w:pStyle w:val="ListParagraph"/>
          </w:pPr>
        </w:pPrChange>
      </w:pPr>
      <w:moveFromRangeStart w:id="430" w:author="Huguenot-Noel, Robin" w:date="2025-05-19T15:08:00Z" w:name="move198559739"/>
      <w:moveFrom w:id="431" w:author="Huguenot-Noel, Robin" w:date="2025-05-19T15:08:00Z" w16du:dateUtc="2025-05-19T13:08:00Z">
        <w:del w:id="432" w:author="Huguenot-Noel, Robin" w:date="2025-05-20T16:28:00Z" w16du:dateUtc="2025-05-20T14:28:00Z">
          <w:r w:rsidRPr="00450208" w:rsidDel="007853E5">
            <w:rPr>
              <w:rFonts w:asciiTheme="minorHAnsi" w:eastAsia="Aptos" w:hAnsiTheme="minorHAnsi" w:cs="Aptos"/>
              <w:rPrChange w:id="433" w:author="Huguenot-Noel, Robin" w:date="2025-05-21T16:18:00Z" w16du:dateUtc="2025-05-21T14:18:00Z">
                <w:rPr/>
              </w:rPrChange>
            </w:rPr>
            <w:delText xml:space="preserve">Concerns are growing about the political backlash surrounding the distributional consequences of climate policies in a context where anti-climate political parties are winning elections (e.g. US election in 2024, Argentine election in 2023, the Netherlands in 2023, etc.). </w:delText>
          </w:r>
        </w:del>
      </w:moveFrom>
    </w:p>
    <w:moveFromRangeEnd w:id="430"/>
    <w:p w14:paraId="33C0CAD9" w14:textId="29FBFB45" w:rsidR="005B3318" w:rsidRPr="00450208" w:rsidDel="007853E5" w:rsidRDefault="005B3318" w:rsidP="006654FF">
      <w:pPr>
        <w:pStyle w:val="Standard"/>
        <w:jc w:val="both"/>
        <w:rPr>
          <w:ins w:id="434" w:author="Huguenot-Noel, Robin [2]" w:date="2025-05-19T16:23:00Z" w16du:dateUtc="2025-05-19T14:23:00Z"/>
          <w:del w:id="435" w:author="Huguenot-Noel, Robin" w:date="2025-05-20T16:28:00Z" w16du:dateUtc="2025-05-20T14:28:00Z"/>
          <w:rFonts w:asciiTheme="minorHAnsi" w:hAnsiTheme="minorHAnsi"/>
          <w:rPrChange w:id="436" w:author="Huguenot-Noel, Robin" w:date="2025-05-21T16:18:00Z" w16du:dateUtc="2025-05-21T14:18:00Z">
            <w:rPr>
              <w:ins w:id="437" w:author="Huguenot-Noel, Robin [2]" w:date="2025-05-19T16:23:00Z" w16du:dateUtc="2025-05-19T14:23:00Z"/>
              <w:del w:id="438" w:author="Huguenot-Noel, Robin" w:date="2025-05-20T16:28:00Z" w16du:dateUtc="2025-05-20T14:28:00Z"/>
              <w:b/>
              <w:bCs/>
            </w:rPr>
          </w:rPrChange>
        </w:rPr>
        <w:pPrChange w:id="439" w:author="Huguenot-Noel, Robin" w:date="2025-05-20T18:21:00Z" w16du:dateUtc="2025-05-20T16:21:00Z">
          <w:pPr>
            <w:pStyle w:val="Standard"/>
            <w:spacing w:line="360" w:lineRule="auto"/>
            <w:jc w:val="both"/>
          </w:pPr>
        </w:pPrChange>
      </w:pPr>
    </w:p>
    <w:p w14:paraId="43F34804" w14:textId="42E343BC" w:rsidR="005B3318" w:rsidRPr="00450208" w:rsidDel="007853E5" w:rsidRDefault="005B3318" w:rsidP="006654FF">
      <w:pPr>
        <w:pStyle w:val="Standard"/>
        <w:jc w:val="both"/>
        <w:rPr>
          <w:ins w:id="440" w:author="Huguenot-Noel, Robin [2]" w:date="2025-05-19T16:23:00Z" w16du:dateUtc="2025-05-19T14:23:00Z"/>
          <w:del w:id="441" w:author="Huguenot-Noel, Robin" w:date="2025-05-20T16:28:00Z" w16du:dateUtc="2025-05-20T14:28:00Z"/>
          <w:rFonts w:asciiTheme="minorHAnsi" w:hAnsiTheme="minorHAnsi"/>
          <w:b/>
          <w:bCs/>
          <w:rPrChange w:id="442" w:author="Huguenot-Noel, Robin" w:date="2025-05-21T16:18:00Z" w16du:dateUtc="2025-05-21T14:18:00Z">
            <w:rPr>
              <w:ins w:id="443" w:author="Huguenot-Noel, Robin [2]" w:date="2025-05-19T16:23:00Z" w16du:dateUtc="2025-05-19T14:23:00Z"/>
              <w:del w:id="444" w:author="Huguenot-Noel, Robin" w:date="2025-05-20T16:28:00Z" w16du:dateUtc="2025-05-20T14:28:00Z"/>
            </w:rPr>
          </w:rPrChange>
        </w:rPr>
        <w:pPrChange w:id="445" w:author="Huguenot-Noel, Robin" w:date="2025-05-20T18:21:00Z" w16du:dateUtc="2025-05-20T16:21:00Z">
          <w:pPr>
            <w:pStyle w:val="Standard"/>
            <w:jc w:val="both"/>
          </w:pPr>
        </w:pPrChange>
      </w:pPr>
    </w:p>
    <w:p w14:paraId="268E6E88" w14:textId="5E29A859" w:rsidR="005B3318" w:rsidRPr="00450208" w:rsidDel="007853E5" w:rsidRDefault="005B3318" w:rsidP="006654FF">
      <w:pPr>
        <w:pStyle w:val="Standard"/>
        <w:jc w:val="both"/>
        <w:rPr>
          <w:ins w:id="446" w:author="Huguenot-Noel, Robin [2]" w:date="2025-05-19T16:23:00Z" w16du:dateUtc="2025-05-19T14:23:00Z"/>
          <w:del w:id="447" w:author="Huguenot-Noel, Robin" w:date="2025-05-20T16:28:00Z" w16du:dateUtc="2025-05-20T14:28:00Z"/>
          <w:rFonts w:asciiTheme="minorHAnsi" w:hAnsiTheme="minorHAnsi"/>
          <w:rPrChange w:id="448" w:author="Huguenot-Noel, Robin" w:date="2025-05-21T16:18:00Z" w16du:dateUtc="2025-05-21T14:18:00Z">
            <w:rPr>
              <w:ins w:id="449" w:author="Huguenot-Noel, Robin [2]" w:date="2025-05-19T16:23:00Z" w16du:dateUtc="2025-05-19T14:23:00Z"/>
              <w:del w:id="450" w:author="Huguenot-Noel, Robin" w:date="2025-05-20T16:28:00Z" w16du:dateUtc="2025-05-20T14:28:00Z"/>
            </w:rPr>
          </w:rPrChange>
        </w:rPr>
        <w:pPrChange w:id="451" w:author="Huguenot-Noel, Robin" w:date="2025-05-20T18:21:00Z" w16du:dateUtc="2025-05-20T16:21:00Z">
          <w:pPr>
            <w:pStyle w:val="Standard"/>
            <w:spacing w:line="360" w:lineRule="auto"/>
            <w:jc w:val="both"/>
          </w:pPr>
        </w:pPrChange>
      </w:pPr>
      <w:ins w:id="452" w:author="Huguenot-Noel, Robin [2]" w:date="2025-05-19T16:23:00Z" w16du:dateUtc="2025-05-19T14:23:00Z">
        <w:del w:id="453" w:author="Huguenot-Noel, Robin" w:date="2025-05-20T16:28:00Z" w16du:dateUtc="2025-05-20T14:28:00Z">
          <w:r w:rsidRPr="00450208" w:rsidDel="007853E5">
            <w:rPr>
              <w:rFonts w:asciiTheme="minorHAnsi" w:hAnsiTheme="minorHAnsi"/>
              <w:rPrChange w:id="454" w:author="Huguenot-Noel, Robin" w:date="2025-05-21T16:18:00Z" w16du:dateUtc="2025-05-21T14:18:00Z">
                <w:rPr>
                  <w:b/>
                  <w:bCs/>
                </w:rPr>
              </w:rPrChange>
            </w:rPr>
            <w:delText>We know, too little, however, about the role played by supply-side variables.</w:delText>
          </w:r>
        </w:del>
      </w:ins>
    </w:p>
    <w:p w14:paraId="4C71D5B9" w14:textId="77777777" w:rsidR="005B3318" w:rsidRPr="00450208" w:rsidRDefault="005B3318" w:rsidP="006654FF">
      <w:pPr>
        <w:pStyle w:val="Standard"/>
        <w:jc w:val="both"/>
        <w:rPr>
          <w:ins w:id="455" w:author="Huguenot-Noel, Robin [2]" w:date="2025-05-19T16:03:00Z" w16du:dateUtc="2025-05-19T14:03:00Z"/>
          <w:rFonts w:asciiTheme="minorHAnsi" w:hAnsiTheme="minorHAnsi"/>
          <w:rPrChange w:id="456" w:author="Huguenot-Noel, Robin" w:date="2025-05-21T16:18:00Z" w16du:dateUtc="2025-05-21T14:18:00Z">
            <w:rPr>
              <w:ins w:id="457" w:author="Huguenot-Noel, Robin [2]" w:date="2025-05-19T16:03:00Z" w16du:dateUtc="2025-05-19T14:03:00Z"/>
              <w:rFonts w:asciiTheme="minorHAnsi" w:eastAsia="MS Mincho" w:hAnsiTheme="minorHAnsi" w:cs="Arial"/>
            </w:rPr>
          </w:rPrChange>
        </w:rPr>
        <w:pPrChange w:id="458" w:author="Huguenot-Noel, Robin" w:date="2025-05-20T18:21:00Z" w16du:dateUtc="2025-05-20T16:21:00Z">
          <w:pPr>
            <w:pStyle w:val="Standard"/>
            <w:spacing w:line="360" w:lineRule="auto"/>
            <w:jc w:val="both"/>
          </w:pPr>
        </w:pPrChange>
      </w:pPr>
    </w:p>
    <w:p w14:paraId="2224E93E" w14:textId="1EE545F5" w:rsidR="00DD27A3" w:rsidRPr="00450208" w:rsidRDefault="00E04102" w:rsidP="00DD27A3">
      <w:pPr>
        <w:pStyle w:val="Standard"/>
        <w:numPr>
          <w:ilvl w:val="0"/>
          <w:numId w:val="8"/>
        </w:numPr>
        <w:autoSpaceDN w:val="0"/>
        <w:jc w:val="both"/>
        <w:rPr>
          <w:ins w:id="459" w:author="Huguenot-Noel, Robin [2]" w:date="2025-05-19T16:04:00Z" w16du:dateUtc="2025-05-19T14:04:00Z"/>
          <w:rFonts w:asciiTheme="minorHAnsi" w:eastAsia="MS Mincho" w:hAnsiTheme="minorHAnsi" w:cs="Arial"/>
          <w:b/>
          <w:bCs/>
          <w:sz w:val="28"/>
          <w:szCs w:val="28"/>
          <w:rPrChange w:id="460" w:author="Huguenot-Noel, Robin" w:date="2025-05-21T16:18:00Z" w16du:dateUtc="2025-05-21T14:18:00Z">
            <w:rPr>
              <w:ins w:id="461" w:author="Huguenot-Noel, Robin [2]" w:date="2025-05-19T16:04:00Z" w16du:dateUtc="2025-05-19T14:04:00Z"/>
              <w:rFonts w:asciiTheme="minorHAnsi" w:eastAsia="MS Mincho" w:hAnsiTheme="minorHAnsi" w:cs="Arial"/>
              <w:b/>
              <w:bCs/>
            </w:rPr>
          </w:rPrChange>
        </w:rPr>
        <w:pPrChange w:id="462" w:author="Huguenot-Noel, Robin [2]" w:date="2025-05-21T10:31:00Z" w16du:dateUtc="2025-05-21T08:31:00Z">
          <w:pPr>
            <w:pStyle w:val="Standard"/>
            <w:numPr>
              <w:numId w:val="12"/>
            </w:numPr>
            <w:autoSpaceDN w:val="0"/>
            <w:spacing w:line="360" w:lineRule="auto"/>
            <w:ind w:left="360" w:hanging="360"/>
            <w:jc w:val="both"/>
          </w:pPr>
        </w:pPrChange>
      </w:pPr>
      <w:ins w:id="463" w:author="Huguenot-Noel, Robin [2]" w:date="2025-05-19T16:04:00Z" w16du:dateUtc="2025-05-19T14:04:00Z">
        <w:r w:rsidRPr="00450208">
          <w:rPr>
            <w:rFonts w:asciiTheme="minorHAnsi" w:eastAsia="MS Mincho" w:hAnsiTheme="minorHAnsi" w:cs="Arial"/>
            <w:b/>
            <w:bCs/>
            <w:sz w:val="28"/>
            <w:szCs w:val="28"/>
            <w:rPrChange w:id="464" w:author="Huguenot-Noel, Robin" w:date="2025-05-21T16:18:00Z" w16du:dateUtc="2025-05-21T14:18:00Z">
              <w:rPr>
                <w:rFonts w:asciiTheme="minorHAnsi" w:eastAsia="MS Mincho" w:hAnsiTheme="minorHAnsi" w:cs="Arial"/>
                <w:b/>
                <w:bCs/>
              </w:rPr>
            </w:rPrChange>
          </w:rPr>
          <w:t>Reali</w:t>
        </w:r>
      </w:ins>
      <w:ins w:id="465" w:author="Huguenot-Noel, Robin [2]" w:date="2025-05-19T16:05:00Z" w16du:dateUtc="2025-05-19T14:05:00Z">
        <w:r w:rsidRPr="00450208">
          <w:rPr>
            <w:rFonts w:asciiTheme="minorHAnsi" w:eastAsia="MS Mincho" w:hAnsiTheme="minorHAnsi" w:cs="Arial"/>
            <w:b/>
            <w:bCs/>
            <w:sz w:val="28"/>
            <w:szCs w:val="28"/>
            <w:rPrChange w:id="466" w:author="Huguenot-Noel, Robin" w:date="2025-05-21T16:18:00Z" w16du:dateUtc="2025-05-21T14:18:00Z">
              <w:rPr>
                <w:rFonts w:asciiTheme="minorHAnsi" w:eastAsia="MS Mincho" w:hAnsiTheme="minorHAnsi" w:cs="Arial"/>
                <w:b/>
                <w:bCs/>
              </w:rPr>
            </w:rPrChange>
          </w:rPr>
          <w:t>g</w:t>
        </w:r>
      </w:ins>
      <w:ins w:id="467" w:author="Huguenot-Noel, Robin [2]" w:date="2025-05-19T16:04:00Z" w16du:dateUtc="2025-05-19T14:04:00Z">
        <w:r w:rsidRPr="00450208">
          <w:rPr>
            <w:rFonts w:asciiTheme="minorHAnsi" w:eastAsia="MS Mincho" w:hAnsiTheme="minorHAnsi" w:cs="Arial"/>
            <w:b/>
            <w:bCs/>
            <w:sz w:val="28"/>
            <w:szCs w:val="28"/>
            <w:rPrChange w:id="468" w:author="Huguenot-Noel, Robin" w:date="2025-05-21T16:18:00Z" w16du:dateUtc="2025-05-21T14:18:00Z">
              <w:rPr>
                <w:rFonts w:asciiTheme="minorHAnsi" w:eastAsia="MS Mincho" w:hAnsiTheme="minorHAnsi" w:cs="Arial"/>
                <w:b/>
                <w:bCs/>
              </w:rPr>
            </w:rPrChange>
          </w:rPr>
          <w:t xml:space="preserve">ning </w:t>
        </w:r>
      </w:ins>
      <w:ins w:id="469" w:author="Huguenot-Noel, Robin [2]" w:date="2025-05-19T16:05:00Z" w16du:dateUtc="2025-05-19T14:05:00Z">
        <w:r w:rsidRPr="00450208">
          <w:rPr>
            <w:rFonts w:asciiTheme="minorHAnsi" w:eastAsia="MS Mincho" w:hAnsiTheme="minorHAnsi" w:cs="Arial"/>
            <w:b/>
            <w:bCs/>
            <w:sz w:val="28"/>
            <w:szCs w:val="28"/>
            <w:rPrChange w:id="470" w:author="Huguenot-Noel, Robin" w:date="2025-05-21T16:18:00Z" w16du:dateUtc="2025-05-21T14:18:00Z">
              <w:rPr>
                <w:rFonts w:asciiTheme="minorHAnsi" w:eastAsia="MS Mincho" w:hAnsiTheme="minorHAnsi" w:cs="Arial"/>
                <w:b/>
                <w:bCs/>
              </w:rPr>
            </w:rPrChange>
          </w:rPr>
          <w:t>CFAs</w:t>
        </w:r>
      </w:ins>
      <w:ins w:id="471" w:author="Huguenot-Noel, Robin [2]" w:date="2025-05-19T16:04:00Z" w16du:dateUtc="2025-05-19T14:04:00Z">
        <w:r w:rsidRPr="00450208">
          <w:rPr>
            <w:rFonts w:asciiTheme="minorHAnsi" w:eastAsia="MS Mincho" w:hAnsiTheme="minorHAnsi" w:cs="Arial"/>
            <w:b/>
            <w:bCs/>
            <w:sz w:val="28"/>
            <w:szCs w:val="28"/>
            <w:rPrChange w:id="472" w:author="Huguenot-Noel, Robin" w:date="2025-05-21T16:18:00Z" w16du:dateUtc="2025-05-21T14:18:00Z">
              <w:rPr>
                <w:rFonts w:asciiTheme="minorHAnsi" w:eastAsia="MS Mincho" w:hAnsiTheme="minorHAnsi" w:cs="Arial"/>
                <w:b/>
                <w:bCs/>
              </w:rPr>
            </w:rPrChange>
          </w:rPr>
          <w:t xml:space="preserve">: </w:t>
        </w:r>
      </w:ins>
      <w:ins w:id="473" w:author="Huguenot-Noel, Robin [2]" w:date="2025-05-21T10:31:00Z" w16du:dateUtc="2025-05-21T08:31:00Z">
        <w:r w:rsidR="00DD27A3" w:rsidRPr="00450208">
          <w:rPr>
            <w:rFonts w:asciiTheme="minorHAnsi" w:eastAsia="MS Mincho" w:hAnsiTheme="minorHAnsi" w:cs="Arial"/>
            <w:b/>
            <w:bCs/>
            <w:sz w:val="28"/>
            <w:szCs w:val="28"/>
          </w:rPr>
          <w:t>Power Resources in the Jobs vs. Climate dilemma</w:t>
        </w:r>
      </w:ins>
    </w:p>
    <w:p w14:paraId="7623F654" w14:textId="77777777" w:rsidR="00CA1128" w:rsidRPr="00450208" w:rsidRDefault="00E04102" w:rsidP="006654FF">
      <w:pPr>
        <w:pStyle w:val="Standard"/>
        <w:jc w:val="both"/>
        <w:rPr>
          <w:ins w:id="474" w:author="Huguenot-Noel, Robin [2]" w:date="2025-05-19T16:06:00Z" w16du:dateUtc="2025-05-19T14:06:00Z"/>
          <w:rFonts w:asciiTheme="minorHAnsi" w:eastAsia="MS Mincho" w:hAnsiTheme="minorHAnsi" w:cs="Arial"/>
        </w:rPr>
        <w:pPrChange w:id="475" w:author="Huguenot-Noel, Robin" w:date="2025-05-20T18:21:00Z" w16du:dateUtc="2025-05-20T16:21:00Z">
          <w:pPr>
            <w:pStyle w:val="Standard"/>
            <w:spacing w:line="360" w:lineRule="auto"/>
            <w:jc w:val="both"/>
          </w:pPr>
        </w:pPrChange>
      </w:pPr>
      <w:ins w:id="476" w:author="Huguenot-Noel, Robin [2]" w:date="2025-05-19T16:04:00Z" w16du:dateUtc="2025-05-19T14:04:00Z">
        <w:r w:rsidRPr="00450208">
          <w:rPr>
            <w:rFonts w:asciiTheme="minorHAnsi" w:eastAsia="MS Mincho" w:hAnsiTheme="minorHAnsi" w:cs="Arial"/>
          </w:rPr>
          <w:t xml:space="preserve">Just Transition policy interventions do not happen in a vacuum. In the process of adoption, political actors can cue the publics through various policy frames with the aim to shape preferences, and </w:t>
        </w:r>
        <w:proofErr w:type="spellStart"/>
        <w:r w:rsidRPr="00450208">
          <w:rPr>
            <w:rFonts w:asciiTheme="minorHAnsi" w:eastAsia="MS Mincho" w:hAnsiTheme="minorHAnsi" w:cs="Arial"/>
          </w:rPr>
          <w:t>mobilise</w:t>
        </w:r>
        <w:proofErr w:type="spellEnd"/>
        <w:r w:rsidRPr="00450208">
          <w:rPr>
            <w:rFonts w:asciiTheme="minorHAnsi" w:eastAsia="MS Mincho" w:hAnsiTheme="minorHAnsi" w:cs="Arial"/>
          </w:rPr>
          <w:t xml:space="preserve">, for example, </w:t>
        </w:r>
        <w:proofErr w:type="spellStart"/>
        <w:r w:rsidRPr="00450208">
          <w:rPr>
            <w:rFonts w:asciiTheme="minorHAnsi" w:eastAsia="MS Mincho" w:hAnsiTheme="minorHAnsi" w:cs="Arial"/>
          </w:rPr>
          <w:t>sociotropic</w:t>
        </w:r>
        <w:proofErr w:type="spellEnd"/>
        <w:r w:rsidRPr="00450208">
          <w:rPr>
            <w:rFonts w:asciiTheme="minorHAnsi" w:eastAsia="MS Mincho" w:hAnsiTheme="minorHAnsi" w:cs="Arial"/>
          </w:rPr>
          <w:t xml:space="preserve"> over </w:t>
        </w:r>
        <w:proofErr w:type="spellStart"/>
        <w:r w:rsidRPr="00450208">
          <w:rPr>
            <w:rFonts w:asciiTheme="minorHAnsi" w:eastAsia="MS Mincho" w:hAnsiTheme="minorHAnsi" w:cs="Arial"/>
          </w:rPr>
          <w:t>egotropic</w:t>
        </w:r>
        <w:proofErr w:type="spellEnd"/>
        <w:r w:rsidRPr="00450208">
          <w:rPr>
            <w:rFonts w:asciiTheme="minorHAnsi" w:eastAsia="MS Mincho" w:hAnsiTheme="minorHAnsi" w:cs="Arial"/>
          </w:rPr>
          <w:t xml:space="preserve"> inclinations. </w:t>
        </w:r>
      </w:ins>
    </w:p>
    <w:p w14:paraId="72388ABF" w14:textId="396F1922" w:rsidR="00CA1128" w:rsidRPr="00450208" w:rsidRDefault="00E04102" w:rsidP="006654FF">
      <w:pPr>
        <w:pStyle w:val="Standard"/>
        <w:jc w:val="both"/>
        <w:rPr>
          <w:ins w:id="477" w:author="Huguenot-Noel, Robin [2]" w:date="2025-05-19T16:07:00Z" w16du:dateUtc="2025-05-19T14:07:00Z"/>
          <w:rFonts w:asciiTheme="minorHAnsi" w:eastAsia="MS Mincho" w:hAnsiTheme="minorHAnsi" w:cs="Arial"/>
        </w:rPr>
        <w:pPrChange w:id="478" w:author="Huguenot-Noel, Robin" w:date="2025-05-20T18:21:00Z" w16du:dateUtc="2025-05-20T16:21:00Z">
          <w:pPr>
            <w:pStyle w:val="Standard"/>
            <w:spacing w:line="360" w:lineRule="auto"/>
            <w:jc w:val="both"/>
          </w:pPr>
        </w:pPrChange>
      </w:pPr>
      <w:ins w:id="479" w:author="Huguenot-Noel, Robin [2]" w:date="2025-05-19T16:04:00Z" w16du:dateUtc="2025-05-19T14:04:00Z">
        <w:r w:rsidRPr="00450208">
          <w:rPr>
            <w:rFonts w:asciiTheme="minorHAnsi" w:eastAsia="MS Mincho" w:hAnsiTheme="minorHAnsi" w:cs="Arial"/>
          </w:rPr>
          <w:t xml:space="preserve">Trade unions are a player at the crossroad of the just transition: Unions are often involved in decisions linked to closure, consolidation, or greening of climate forcing firms. Besides, unions often act as </w:t>
        </w:r>
        <w:proofErr w:type="gramStart"/>
        <w:r w:rsidRPr="00450208">
          <w:rPr>
            <w:rFonts w:asciiTheme="minorHAnsi" w:eastAsia="MS Mincho" w:hAnsiTheme="minorHAnsi" w:cs="Arial"/>
          </w:rPr>
          <w:t>locally-embedded</w:t>
        </w:r>
        <w:proofErr w:type="gramEnd"/>
        <w:r w:rsidRPr="00450208">
          <w:rPr>
            <w:rFonts w:asciiTheme="minorHAnsi" w:eastAsia="MS Mincho" w:hAnsiTheme="minorHAnsi" w:cs="Arial"/>
          </w:rPr>
          <w:t xml:space="preserve">, political intermediaries, making them directly exposed to concerns linked to upholding the social capital of places affected by climate change. </w:t>
        </w:r>
      </w:ins>
    </w:p>
    <w:p w14:paraId="40BD419A" w14:textId="23E76FAF" w:rsidR="004D4C7D" w:rsidRPr="00450208" w:rsidRDefault="00CA1128" w:rsidP="006654FF">
      <w:pPr>
        <w:pStyle w:val="Standard"/>
        <w:jc w:val="both"/>
        <w:rPr>
          <w:ins w:id="480" w:author="Huguenot-Noel, Robin" w:date="2025-05-20T17:04:00Z" w16du:dateUtc="2025-05-20T15:04:00Z"/>
          <w:rFonts w:asciiTheme="minorHAnsi" w:eastAsia="MS Mincho" w:hAnsiTheme="minorHAnsi" w:cs="Arial"/>
          <w:rPrChange w:id="481" w:author="Huguenot-Noel, Robin" w:date="2025-05-21T16:18:00Z" w16du:dateUtc="2025-05-21T14:18:00Z">
            <w:rPr>
              <w:ins w:id="482" w:author="Huguenot-Noel, Robin" w:date="2025-05-20T17:04:00Z" w16du:dateUtc="2025-05-20T15:04:00Z"/>
              <w:rFonts w:asciiTheme="minorHAnsi" w:eastAsia="MS Mincho" w:hAnsiTheme="minorHAnsi" w:cs="Arial"/>
              <w:lang w:val="en-GB"/>
            </w:rPr>
          </w:rPrChange>
        </w:rPr>
      </w:pPr>
      <w:ins w:id="483" w:author="Huguenot-Noel, Robin [2]" w:date="2025-05-19T16:07:00Z" w16du:dateUtc="2025-05-19T14:07:00Z">
        <w:r w:rsidRPr="00450208">
          <w:rPr>
            <w:rFonts w:asciiTheme="minorHAnsi" w:eastAsia="MS Mincho" w:hAnsiTheme="minorHAnsi" w:cs="Arial"/>
            <w:highlight w:val="cyan"/>
            <w:rPrChange w:id="484" w:author="Huguenot-Noel, Robin" w:date="2025-05-21T16:18:00Z" w16du:dateUtc="2025-05-21T14:18:00Z">
              <w:rPr>
                <w:rFonts w:asciiTheme="minorHAnsi" w:eastAsia="MS Mincho" w:hAnsiTheme="minorHAnsi" w:cs="Arial"/>
              </w:rPr>
            </w:rPrChange>
          </w:rPr>
          <w:t xml:space="preserve">Today, the literature is divided on the role of </w:t>
        </w:r>
      </w:ins>
      <w:ins w:id="485" w:author="Huguenot-Noel, Robin [2]" w:date="2025-05-19T16:08:00Z" w16du:dateUtc="2025-05-19T14:08:00Z">
        <w:r w:rsidRPr="00450208">
          <w:rPr>
            <w:rFonts w:asciiTheme="minorHAnsi" w:eastAsia="MS Mincho" w:hAnsiTheme="minorHAnsi" w:cs="Arial"/>
            <w:highlight w:val="cyan"/>
            <w:rPrChange w:id="486" w:author="Huguenot-Noel, Robin" w:date="2025-05-21T16:18:00Z" w16du:dateUtc="2025-05-21T14:18:00Z">
              <w:rPr>
                <w:rFonts w:asciiTheme="minorHAnsi" w:eastAsia="MS Mincho" w:hAnsiTheme="minorHAnsi" w:cs="Arial"/>
              </w:rPr>
            </w:rPrChange>
          </w:rPr>
          <w:t>unions</w:t>
        </w:r>
      </w:ins>
      <w:ins w:id="487" w:author="Huguenot-Noel, Robin [2]" w:date="2025-05-19T16:10:00Z" w16du:dateUtc="2025-05-19T14:10:00Z">
        <w:r w:rsidRPr="00450208">
          <w:rPr>
            <w:rFonts w:asciiTheme="minorHAnsi" w:eastAsia="MS Mincho" w:hAnsiTheme="minorHAnsi" w:cs="Arial"/>
            <w:highlight w:val="cyan"/>
            <w:rPrChange w:id="488" w:author="Huguenot-Noel, Robin" w:date="2025-05-21T16:18:00Z" w16du:dateUtc="2025-05-21T14:18:00Z">
              <w:rPr>
                <w:rFonts w:asciiTheme="minorHAnsi" w:eastAsia="MS Mincho" w:hAnsiTheme="minorHAnsi" w:cs="Arial"/>
              </w:rPr>
            </w:rPrChange>
          </w:rPr>
          <w:t xml:space="preserve"> in climate change mitigation policies</w:t>
        </w:r>
      </w:ins>
      <w:ins w:id="489" w:author="Huguenot-Noel, Robin [2]" w:date="2025-05-19T16:08:00Z" w16du:dateUtc="2025-05-19T14:08:00Z">
        <w:r w:rsidRPr="00450208">
          <w:rPr>
            <w:rFonts w:asciiTheme="minorHAnsi" w:eastAsia="MS Mincho" w:hAnsiTheme="minorHAnsi" w:cs="Arial"/>
            <w:highlight w:val="cyan"/>
            <w:rPrChange w:id="490" w:author="Huguenot-Noel, Robin" w:date="2025-05-21T16:18:00Z" w16du:dateUtc="2025-05-21T14:18:00Z">
              <w:rPr>
                <w:rFonts w:asciiTheme="minorHAnsi" w:eastAsia="MS Mincho" w:hAnsiTheme="minorHAnsi" w:cs="Arial"/>
              </w:rPr>
            </w:rPrChange>
          </w:rPr>
          <w:t>.</w:t>
        </w:r>
      </w:ins>
      <w:ins w:id="491" w:author="Huguenot-Noel, Robin [2]" w:date="2025-05-19T16:09:00Z" w16du:dateUtc="2025-05-19T14:09:00Z">
        <w:r w:rsidRPr="00450208">
          <w:rPr>
            <w:rFonts w:asciiTheme="minorHAnsi" w:eastAsia="MS Mincho" w:hAnsiTheme="minorHAnsi" w:cs="Arial"/>
          </w:rPr>
          <w:t xml:space="preserve"> </w:t>
        </w:r>
      </w:ins>
      <w:ins w:id="492" w:author="Huguenot-Noel, Robin" w:date="2025-05-20T17:02:00Z" w16du:dateUtc="2025-05-20T15:02:00Z">
        <w:r w:rsidR="004D4C7D" w:rsidRPr="00450208">
          <w:rPr>
            <w:rFonts w:asciiTheme="minorHAnsi" w:eastAsia="MS Mincho" w:hAnsiTheme="minorHAnsi" w:cs="Arial"/>
          </w:rPr>
          <w:t xml:space="preserve"> </w:t>
        </w:r>
      </w:ins>
      <w:ins w:id="493" w:author="Huguenot-Noel, Robin" w:date="2025-05-20T16:40:00Z" w16du:dateUtc="2025-05-20T14:40:00Z">
        <w:r w:rsidR="007534FE" w:rsidRPr="00450208">
          <w:rPr>
            <w:rFonts w:asciiTheme="minorHAnsi" w:eastAsia="MS Mincho" w:hAnsiTheme="minorHAnsi" w:cs="Arial"/>
          </w:rPr>
          <w:t xml:space="preserve">Unions often fear job losses from </w:t>
        </w:r>
      </w:ins>
      <w:ins w:id="494" w:author="Huguenot-Noel, Robin" w:date="2025-05-20T16:43:00Z" w16du:dateUtc="2025-05-20T14:43:00Z">
        <w:r w:rsidR="007534FE" w:rsidRPr="00450208">
          <w:rPr>
            <w:rFonts w:asciiTheme="minorHAnsi" w:eastAsia="MS Mincho" w:hAnsiTheme="minorHAnsi" w:cs="Arial"/>
          </w:rPr>
          <w:t>pro-climate</w:t>
        </w:r>
      </w:ins>
      <w:ins w:id="495" w:author="Huguenot-Noel, Robin" w:date="2025-05-20T16:40:00Z" w16du:dateUtc="2025-05-20T14:40:00Z">
        <w:r w:rsidR="007534FE" w:rsidRPr="00450208">
          <w:rPr>
            <w:rFonts w:asciiTheme="minorHAnsi" w:eastAsia="MS Mincho" w:hAnsiTheme="minorHAnsi" w:cs="Arial"/>
          </w:rPr>
          <w:t xml:space="preserve"> reforms</w:t>
        </w:r>
      </w:ins>
      <w:ins w:id="496" w:author="Huguenot-Noel, Robin" w:date="2025-05-20T17:05:00Z" w16du:dateUtc="2025-05-20T15:05:00Z">
        <w:r w:rsidR="004D4C7D" w:rsidRPr="00450208">
          <w:rPr>
            <w:rFonts w:asciiTheme="minorHAnsi" w:eastAsia="MS Mincho" w:hAnsiTheme="minorHAnsi" w:cs="Arial"/>
          </w:rPr>
          <w:t xml:space="preserve"> (</w:t>
        </w:r>
        <w:r w:rsidR="004D4C7D" w:rsidRPr="00450208">
          <w:rPr>
            <w:rFonts w:asciiTheme="minorHAnsi" w:eastAsia="MS Mincho" w:hAnsiTheme="minorHAnsi" w:cs="Arial"/>
            <w:highlight w:val="cyan"/>
          </w:rPr>
          <w:t>additional</w:t>
        </w:r>
        <w:r w:rsidR="004D4C7D" w:rsidRPr="00450208">
          <w:rPr>
            <w:rFonts w:asciiTheme="minorHAnsi" w:eastAsia="MS Mincho" w:hAnsiTheme="minorHAnsi" w:cs="Arial"/>
            <w:highlight w:val="cyan"/>
            <w:rPrChange w:id="497" w:author="Huguenot-Noel, Robin" w:date="2025-05-21T16:18:00Z" w16du:dateUtc="2025-05-21T14:18:00Z">
              <w:rPr>
                <w:rFonts w:asciiTheme="minorHAnsi" w:eastAsia="MS Mincho" w:hAnsiTheme="minorHAnsi" w:cs="Arial"/>
              </w:rPr>
            </w:rPrChange>
          </w:rPr>
          <w:t xml:space="preserve"> sources</w:t>
        </w:r>
        <w:r w:rsidR="004D4C7D" w:rsidRPr="00450208">
          <w:rPr>
            <w:rFonts w:asciiTheme="minorHAnsi" w:eastAsia="MS Mincho" w:hAnsiTheme="minorHAnsi" w:cs="Arial"/>
          </w:rPr>
          <w:t>)</w:t>
        </w:r>
      </w:ins>
      <w:ins w:id="498" w:author="Huguenot-Noel, Robin" w:date="2025-05-20T16:43:00Z" w16du:dateUtc="2025-05-20T14:43:00Z">
        <w:r w:rsidR="007534FE" w:rsidRPr="00450208">
          <w:rPr>
            <w:rFonts w:asciiTheme="minorHAnsi" w:eastAsia="MS Mincho" w:hAnsiTheme="minorHAnsi" w:cs="Arial"/>
          </w:rPr>
          <w:t xml:space="preserve">. However, evidence </w:t>
        </w:r>
      </w:ins>
      <w:ins w:id="499" w:author="Huguenot-Noel, Robin" w:date="2025-05-20T17:02:00Z" w16du:dateUtc="2025-05-20T15:02:00Z">
        <w:r w:rsidR="004D4C7D" w:rsidRPr="00450208">
          <w:rPr>
            <w:rFonts w:asciiTheme="minorHAnsi" w:eastAsia="MS Mincho" w:hAnsiTheme="minorHAnsi" w:cs="Arial"/>
          </w:rPr>
          <w:t xml:space="preserve">also </w:t>
        </w:r>
      </w:ins>
      <w:ins w:id="500" w:author="Huguenot-Noel, Robin" w:date="2025-05-20T16:43:00Z" w16du:dateUtc="2025-05-20T14:43:00Z">
        <w:r w:rsidR="007534FE" w:rsidRPr="00450208">
          <w:rPr>
            <w:rFonts w:asciiTheme="minorHAnsi" w:eastAsia="MS Mincho" w:hAnsiTheme="minorHAnsi" w:cs="Arial"/>
          </w:rPr>
          <w:t>show</w:t>
        </w:r>
      </w:ins>
      <w:ins w:id="501" w:author="Huguenot-Noel, Robin" w:date="2025-05-20T16:44:00Z" w16du:dateUtc="2025-05-20T14:44:00Z">
        <w:r w:rsidR="007534FE" w:rsidRPr="00450208">
          <w:rPr>
            <w:rFonts w:asciiTheme="minorHAnsi" w:eastAsia="MS Mincho" w:hAnsiTheme="minorHAnsi" w:cs="Arial"/>
          </w:rPr>
          <w:t xml:space="preserve">s that unions </w:t>
        </w:r>
      </w:ins>
      <w:ins w:id="502" w:author="Huguenot-Noel, Robin" w:date="2025-05-20T16:40:00Z" w16du:dateUtc="2025-05-20T14:40:00Z">
        <w:r w:rsidR="007534FE" w:rsidRPr="00450208">
          <w:rPr>
            <w:rFonts w:asciiTheme="minorHAnsi" w:eastAsia="MS Mincho" w:hAnsiTheme="minorHAnsi" w:cs="Arial"/>
          </w:rPr>
          <w:t xml:space="preserve">may </w:t>
        </w:r>
      </w:ins>
      <w:ins w:id="503" w:author="Huguenot-Noel, Robin" w:date="2025-05-20T17:04:00Z" w16du:dateUtc="2025-05-20T15:04:00Z">
        <w:r w:rsidR="004D4C7D" w:rsidRPr="00450208">
          <w:rPr>
            <w:rFonts w:asciiTheme="minorHAnsi" w:eastAsia="MS Mincho" w:hAnsiTheme="minorHAnsi" w:cs="Arial"/>
          </w:rPr>
          <w:t>consent to</w:t>
        </w:r>
      </w:ins>
      <w:ins w:id="504" w:author="Huguenot-Noel, Robin" w:date="2025-05-20T16:40:00Z" w16du:dateUtc="2025-05-20T14:40:00Z">
        <w:r w:rsidR="007534FE" w:rsidRPr="00450208">
          <w:rPr>
            <w:rFonts w:asciiTheme="minorHAnsi" w:eastAsia="MS Mincho" w:hAnsiTheme="minorHAnsi" w:cs="Arial"/>
          </w:rPr>
          <w:t xml:space="preserve"> ambitious climate policies when</w:t>
        </w:r>
      </w:ins>
      <w:ins w:id="505" w:author="Huguenot-Noel, Robin" w:date="2025-05-20T16:44:00Z" w16du:dateUtc="2025-05-20T14:44:00Z">
        <w:r w:rsidR="007534FE" w:rsidRPr="00450208">
          <w:rPr>
            <w:rFonts w:asciiTheme="minorHAnsi" w:eastAsia="MS Mincho" w:hAnsiTheme="minorHAnsi" w:cs="Arial"/>
          </w:rPr>
          <w:t xml:space="preserve"> these are</w:t>
        </w:r>
      </w:ins>
      <w:ins w:id="506" w:author="Huguenot-Noel, Robin" w:date="2025-05-20T16:40:00Z" w16du:dateUtc="2025-05-20T14:40:00Z">
        <w:r w:rsidR="007534FE" w:rsidRPr="00450208">
          <w:rPr>
            <w:rFonts w:asciiTheme="minorHAnsi" w:eastAsia="MS Mincho" w:hAnsiTheme="minorHAnsi" w:cs="Arial"/>
          </w:rPr>
          <w:t xml:space="preserve"> accompanied by strong compensatory mechanisms (Kalt, 2021; Thomas &amp; Doerflinger, 2020).</w:t>
        </w:r>
      </w:ins>
      <w:ins w:id="507" w:author="Huguenot-Noel, Robin" w:date="2025-05-20T17:03:00Z" w16du:dateUtc="2025-05-20T15:03:00Z">
        <w:r w:rsidR="004D4C7D" w:rsidRPr="00450208">
          <w:rPr>
            <w:rFonts w:asciiTheme="minorHAnsi" w:eastAsia="MS Mincho" w:hAnsiTheme="minorHAnsi" w:cs="Arial"/>
          </w:rPr>
          <w:t xml:space="preserve"> </w:t>
        </w:r>
      </w:ins>
    </w:p>
    <w:p w14:paraId="0F5639E1" w14:textId="77777777" w:rsidR="004D4C7D" w:rsidRPr="00450208" w:rsidRDefault="004D4C7D" w:rsidP="006654FF">
      <w:pPr>
        <w:pStyle w:val="Standard"/>
        <w:jc w:val="both"/>
        <w:rPr>
          <w:ins w:id="508" w:author="Huguenot-Noel, Robin" w:date="2025-05-20T17:07:00Z" w16du:dateUtc="2025-05-20T15:07:00Z"/>
          <w:rFonts w:asciiTheme="minorHAnsi" w:eastAsia="Aptos" w:hAnsiTheme="minorHAnsi" w:cs="Aptos"/>
        </w:rPr>
      </w:pPr>
      <w:ins w:id="509" w:author="Huguenot-Noel, Robin" w:date="2025-05-20T17:05:00Z" w16du:dateUtc="2025-05-20T15:05:00Z">
        <w:r w:rsidRPr="00450208">
          <w:rPr>
            <w:rFonts w:asciiTheme="minorHAnsi" w:eastAsia="Aptos" w:hAnsiTheme="minorHAnsi" w:cs="Aptos"/>
            <w:lang w:val="en-GB"/>
          </w:rPr>
          <w:t xml:space="preserve">Of particular interest to this study is the fact that union’s position may also affect the position </w:t>
        </w:r>
      </w:ins>
      <w:ins w:id="510" w:author="Huguenot-Noel, Robin" w:date="2025-05-20T17:06:00Z" w16du:dateUtc="2025-05-20T15:06:00Z">
        <w:r w:rsidRPr="00450208">
          <w:rPr>
            <w:rFonts w:asciiTheme="minorHAnsi" w:eastAsia="Aptos" w:hAnsiTheme="minorHAnsi" w:cs="Aptos"/>
            <w:lang w:val="en-GB"/>
          </w:rPr>
          <w:t xml:space="preserve">of CFA regarding the adoption of climate policies. As </w:t>
        </w:r>
      </w:ins>
      <w:proofErr w:type="spellStart"/>
      <w:ins w:id="511" w:author="Huguenot-Noel, Robin" w:date="2025-05-20T17:03:00Z" w16du:dateUtc="2025-05-20T15:03:00Z">
        <w:r w:rsidRPr="00450208">
          <w:rPr>
            <w:rFonts w:asciiTheme="minorHAnsi" w:eastAsia="Aptos" w:hAnsiTheme="minorHAnsi" w:cs="Aptos"/>
            <w:lang w:val="en-GB"/>
            <w:rPrChange w:id="512" w:author="Huguenot-Noel, Robin" w:date="2025-05-21T16:18:00Z" w16du:dateUtc="2025-05-21T14:18:00Z">
              <w:rPr>
                <w:rFonts w:asciiTheme="minorHAnsi" w:eastAsia="Aptos" w:hAnsiTheme="minorHAnsi" w:cs="Aptos"/>
                <w:lang w:val="fr-FR"/>
              </w:rPr>
            </w:rPrChange>
          </w:rPr>
          <w:t>Bolet</w:t>
        </w:r>
        <w:proofErr w:type="spellEnd"/>
        <w:r w:rsidRPr="00450208">
          <w:rPr>
            <w:rFonts w:asciiTheme="minorHAnsi" w:eastAsia="Aptos" w:hAnsiTheme="minorHAnsi" w:cs="Aptos"/>
            <w:lang w:val="en-GB"/>
            <w:rPrChange w:id="513" w:author="Huguenot-Noel, Robin" w:date="2025-05-21T16:18:00Z" w16du:dateUtc="2025-05-21T14:18:00Z">
              <w:rPr>
                <w:rFonts w:asciiTheme="minorHAnsi" w:eastAsia="Aptos" w:hAnsiTheme="minorHAnsi" w:cs="Aptos"/>
                <w:lang w:val="fr-FR"/>
              </w:rPr>
            </w:rPrChange>
          </w:rPr>
          <w:t xml:space="preserve"> et al. </w:t>
        </w:r>
        <w:r w:rsidRPr="00450208">
          <w:rPr>
            <w:rFonts w:asciiTheme="minorHAnsi" w:eastAsia="Aptos" w:hAnsiTheme="minorHAnsi" w:cs="Aptos"/>
          </w:rPr>
          <w:t>(2023)</w:t>
        </w:r>
      </w:ins>
      <w:ins w:id="514" w:author="Huguenot-Noel, Robin" w:date="2025-05-20T17:06:00Z" w16du:dateUtc="2025-05-20T15:06:00Z">
        <w:r w:rsidRPr="00450208">
          <w:rPr>
            <w:rFonts w:asciiTheme="minorHAnsi" w:eastAsia="Aptos" w:hAnsiTheme="minorHAnsi" w:cs="Aptos"/>
          </w:rPr>
          <w:t xml:space="preserve"> have shown, </w:t>
        </w:r>
      </w:ins>
      <w:ins w:id="515" w:author="Huguenot-Noel, Robin" w:date="2025-05-20T17:03:00Z" w16du:dateUtc="2025-05-20T15:03:00Z">
        <w:r w:rsidRPr="00450208">
          <w:rPr>
            <w:rFonts w:asciiTheme="minorHAnsi" w:eastAsia="Aptos" w:hAnsiTheme="minorHAnsi" w:cs="Aptos"/>
          </w:rPr>
          <w:t xml:space="preserve">the role of unions in the negotiation and acceptance of just transition policies was critical in the </w:t>
        </w:r>
        <w:r w:rsidRPr="00450208">
          <w:rPr>
            <w:rFonts w:asciiTheme="minorHAnsi" w:eastAsia="Aptos" w:hAnsiTheme="minorHAnsi" w:cs="Aptos"/>
          </w:rPr>
          <w:lastRenderedPageBreak/>
          <w:t xml:space="preserve">phasing out of Spain coal mines. </w:t>
        </w:r>
      </w:ins>
      <w:ins w:id="516" w:author="Huguenot-Noel, Robin" w:date="2025-05-20T17:07:00Z" w16du:dateUtc="2025-05-20T15:07:00Z">
        <w:r w:rsidRPr="00450208">
          <w:rPr>
            <w:rFonts w:asciiTheme="minorHAnsi" w:eastAsia="Aptos" w:hAnsiTheme="minorHAnsi" w:cs="Aptos"/>
          </w:rPr>
          <w:t>In this study, the authors show</w:t>
        </w:r>
      </w:ins>
      <w:ins w:id="517" w:author="Huguenot-Noel, Robin" w:date="2025-05-20T17:03:00Z" w16du:dateUtc="2025-05-20T15:03:00Z">
        <w:r w:rsidRPr="00450208">
          <w:rPr>
            <w:rFonts w:asciiTheme="minorHAnsi" w:eastAsia="Aptos" w:hAnsiTheme="minorHAnsi" w:cs="Aptos"/>
          </w:rPr>
          <w:t xml:space="preserve"> that </w:t>
        </w:r>
      </w:ins>
      <w:ins w:id="518" w:author="Huguenot-Noel, Robin" w:date="2025-05-20T17:07:00Z" w16du:dateUtc="2025-05-20T15:07:00Z">
        <w:r w:rsidRPr="00450208">
          <w:rPr>
            <w:rFonts w:asciiTheme="minorHAnsi" w:eastAsia="Aptos" w:hAnsiTheme="minorHAnsi" w:cs="Aptos"/>
          </w:rPr>
          <w:t xml:space="preserve">in contexts </w:t>
        </w:r>
      </w:ins>
      <w:ins w:id="519" w:author="Huguenot-Noel, Robin" w:date="2025-05-20T17:03:00Z" w16du:dateUtc="2025-05-20T15:03:00Z">
        <w:r w:rsidRPr="00450208">
          <w:rPr>
            <w:rFonts w:asciiTheme="minorHAnsi" w:eastAsia="Aptos" w:hAnsiTheme="minorHAnsi" w:cs="Aptos"/>
          </w:rPr>
          <w:t xml:space="preserve">when union density </w:t>
        </w:r>
      </w:ins>
      <w:ins w:id="520" w:author="Huguenot-Noel, Robin" w:date="2025-05-20T17:07:00Z" w16du:dateUtc="2025-05-20T15:07:00Z">
        <w:r w:rsidRPr="00450208">
          <w:rPr>
            <w:rFonts w:asciiTheme="minorHAnsi" w:eastAsia="Aptos" w:hAnsiTheme="minorHAnsi" w:cs="Aptos"/>
          </w:rPr>
          <w:t>is</w:t>
        </w:r>
      </w:ins>
      <w:ins w:id="521" w:author="Huguenot-Noel, Robin" w:date="2025-05-20T17:03:00Z" w16du:dateUtc="2025-05-20T15:03:00Z">
        <w:r w:rsidRPr="00450208">
          <w:rPr>
            <w:rFonts w:asciiTheme="minorHAnsi" w:eastAsia="Aptos" w:hAnsiTheme="minorHAnsi" w:cs="Aptos"/>
          </w:rPr>
          <w:t xml:space="preserve"> high, </w:t>
        </w:r>
      </w:ins>
      <w:ins w:id="522" w:author="Huguenot-Noel, Robin" w:date="2025-05-20T17:07:00Z" w16du:dateUtc="2025-05-20T15:07:00Z">
        <w:r w:rsidRPr="00450208">
          <w:rPr>
            <w:rFonts w:asciiTheme="minorHAnsi" w:eastAsia="Aptos" w:hAnsiTheme="minorHAnsi" w:cs="Aptos"/>
          </w:rPr>
          <w:t>these can</w:t>
        </w:r>
      </w:ins>
      <w:ins w:id="523" w:author="Huguenot-Noel, Robin" w:date="2025-05-20T17:03:00Z" w16du:dateUtc="2025-05-20T15:03:00Z">
        <w:r w:rsidRPr="00450208">
          <w:rPr>
            <w:rFonts w:asciiTheme="minorHAnsi" w:eastAsia="Aptos" w:hAnsiTheme="minorHAnsi" w:cs="Aptos"/>
          </w:rPr>
          <w:t xml:space="preserve"> effectively shape workers and community preferences </w:t>
        </w:r>
      </w:ins>
      <w:ins w:id="524" w:author="Huguenot-Noel, Robin" w:date="2025-05-20T17:07:00Z" w16du:dateUtc="2025-05-20T15:07:00Z">
        <w:r w:rsidRPr="00450208">
          <w:rPr>
            <w:rFonts w:asciiTheme="minorHAnsi" w:eastAsia="Aptos" w:hAnsiTheme="minorHAnsi" w:cs="Aptos"/>
          </w:rPr>
          <w:t>towards the acceptance of</w:t>
        </w:r>
      </w:ins>
      <w:ins w:id="525" w:author="Huguenot-Noel, Robin" w:date="2025-05-20T17:03:00Z" w16du:dateUtc="2025-05-20T15:03:00Z">
        <w:r w:rsidRPr="00450208">
          <w:rPr>
            <w:rFonts w:asciiTheme="minorHAnsi" w:eastAsia="Aptos" w:hAnsiTheme="minorHAnsi" w:cs="Aptos"/>
          </w:rPr>
          <w:t xml:space="preserve"> just transition packages. </w:t>
        </w:r>
      </w:ins>
    </w:p>
    <w:p w14:paraId="756BDDF3" w14:textId="3D32D5DE" w:rsidR="007534FE" w:rsidRPr="00450208" w:rsidDel="004D4C7D" w:rsidRDefault="004D4C7D" w:rsidP="006654FF">
      <w:pPr>
        <w:pStyle w:val="Standard"/>
        <w:jc w:val="both"/>
        <w:rPr>
          <w:del w:id="526" w:author="Huguenot-Noel, Robin" w:date="2025-05-20T17:08:00Z" w16du:dateUtc="2025-05-20T15:08:00Z"/>
          <w:rFonts w:asciiTheme="minorHAnsi" w:eastAsia="Aptos" w:hAnsiTheme="minorHAnsi" w:cs="Aptos"/>
        </w:rPr>
        <w:pPrChange w:id="527" w:author="Huguenot-Noel, Robin" w:date="2025-05-20T18:21:00Z" w16du:dateUtc="2025-05-20T16:21:00Z">
          <w:pPr>
            <w:pStyle w:val="Standard"/>
            <w:spacing w:line="360" w:lineRule="auto"/>
            <w:jc w:val="both"/>
          </w:pPr>
        </w:pPrChange>
      </w:pPr>
      <w:ins w:id="528" w:author="Huguenot-Noel, Robin" w:date="2025-05-20T17:08:00Z" w16du:dateUtc="2025-05-20T15:08:00Z">
        <w:r w:rsidRPr="00450208">
          <w:rPr>
            <w:rFonts w:asciiTheme="minorHAnsi" w:eastAsia="Aptos" w:hAnsiTheme="minorHAnsi" w:cs="Aptos"/>
          </w:rPr>
          <w:t>As of today</w:t>
        </w:r>
      </w:ins>
      <w:ins w:id="529" w:author="Huguenot-Noel, Robin" w:date="2025-05-20T17:03:00Z" w16du:dateUtc="2025-05-20T15:03:00Z">
        <w:r w:rsidRPr="00450208">
          <w:rPr>
            <w:rFonts w:asciiTheme="minorHAnsi" w:eastAsia="Aptos" w:hAnsiTheme="minorHAnsi" w:cs="Aptos"/>
          </w:rPr>
          <w:t>,</w:t>
        </w:r>
      </w:ins>
      <w:ins w:id="530" w:author="Huguenot-Noel, Robin" w:date="2025-05-20T17:08:00Z" w16du:dateUtc="2025-05-20T15:08:00Z">
        <w:r w:rsidRPr="00450208">
          <w:rPr>
            <w:rFonts w:asciiTheme="minorHAnsi" w:eastAsia="Aptos" w:hAnsiTheme="minorHAnsi" w:cs="Aptos"/>
          </w:rPr>
          <w:t xml:space="preserve"> however,</w:t>
        </w:r>
      </w:ins>
      <w:ins w:id="531" w:author="Huguenot-Noel, Robin" w:date="2025-05-20T17:03:00Z" w16du:dateUtc="2025-05-20T15:03:00Z">
        <w:r w:rsidRPr="00450208">
          <w:rPr>
            <w:rFonts w:asciiTheme="minorHAnsi" w:eastAsia="Aptos" w:hAnsiTheme="minorHAnsi" w:cs="Aptos"/>
          </w:rPr>
          <w:t xml:space="preserve"> the channels through which just transition packages may shape preferences remain </w:t>
        </w:r>
      </w:ins>
      <w:ins w:id="532" w:author="Huguenot-Noel, Robin" w:date="2025-05-20T17:08:00Z" w16du:dateUtc="2025-05-20T15:08:00Z">
        <w:r w:rsidRPr="00450208">
          <w:rPr>
            <w:rFonts w:asciiTheme="minorHAnsi" w:eastAsia="Aptos" w:hAnsiTheme="minorHAnsi" w:cs="Aptos"/>
          </w:rPr>
          <w:t xml:space="preserve">largely undefined. </w:t>
        </w:r>
      </w:ins>
    </w:p>
    <w:p w14:paraId="5B5C5FBA" w14:textId="77777777" w:rsidR="004D4C7D" w:rsidRPr="00450208" w:rsidRDefault="004D4C7D" w:rsidP="006654FF">
      <w:pPr>
        <w:pStyle w:val="Standard"/>
        <w:jc w:val="both"/>
        <w:rPr>
          <w:ins w:id="533" w:author="Huguenot-Noel, Robin" w:date="2025-05-20T17:08:00Z" w16du:dateUtc="2025-05-20T15:08:00Z"/>
          <w:rFonts w:asciiTheme="minorHAnsi" w:eastAsia="Aptos" w:hAnsiTheme="minorHAnsi" w:cs="Aptos"/>
          <w:lang w:val="en-GB"/>
          <w:rPrChange w:id="534" w:author="Huguenot-Noel, Robin" w:date="2025-05-21T16:18:00Z" w16du:dateUtc="2025-05-21T14:18:00Z">
            <w:rPr>
              <w:ins w:id="535" w:author="Huguenot-Noel, Robin" w:date="2025-05-20T17:08:00Z" w16du:dateUtc="2025-05-20T15:08:00Z"/>
              <w:rFonts w:asciiTheme="minorHAnsi" w:eastAsia="MS Mincho" w:hAnsiTheme="minorHAnsi" w:cs="Arial"/>
            </w:rPr>
          </w:rPrChange>
        </w:rPr>
        <w:pPrChange w:id="536" w:author="Huguenot-Noel, Robin" w:date="2025-05-20T18:21:00Z" w16du:dateUtc="2025-05-20T16:21:00Z">
          <w:pPr>
            <w:pStyle w:val="Standard"/>
            <w:spacing w:line="360" w:lineRule="auto"/>
            <w:jc w:val="both"/>
          </w:pPr>
        </w:pPrChange>
      </w:pPr>
    </w:p>
    <w:p w14:paraId="115EE515" w14:textId="186769AD" w:rsidR="00E04102" w:rsidRPr="00450208" w:rsidRDefault="00CA1128" w:rsidP="006654FF">
      <w:pPr>
        <w:pStyle w:val="Standard"/>
        <w:jc w:val="both"/>
        <w:rPr>
          <w:ins w:id="537" w:author="Huguenot-Noel, Robin [2]" w:date="2025-05-19T16:05:00Z" w16du:dateUtc="2025-05-19T14:05:00Z"/>
          <w:rFonts w:asciiTheme="minorHAnsi" w:eastAsia="MS Mincho" w:hAnsiTheme="minorHAnsi" w:cs="Arial"/>
          <w:rPrChange w:id="538" w:author="Huguenot-Noel, Robin" w:date="2025-05-21T16:18:00Z" w16du:dateUtc="2025-05-21T14:18:00Z">
            <w:rPr>
              <w:ins w:id="539" w:author="Huguenot-Noel, Robin [2]" w:date="2025-05-19T16:05:00Z" w16du:dateUtc="2025-05-19T14:05:00Z"/>
              <w:rFonts w:eastAsia="MS Mincho" w:cs="Arial"/>
            </w:rPr>
          </w:rPrChange>
        </w:rPr>
        <w:pPrChange w:id="540" w:author="Huguenot-Noel, Robin" w:date="2025-05-20T18:21:00Z" w16du:dateUtc="2025-05-20T16:21:00Z">
          <w:pPr>
            <w:pStyle w:val="Standard"/>
            <w:spacing w:line="360" w:lineRule="auto"/>
            <w:jc w:val="both"/>
          </w:pPr>
        </w:pPrChange>
      </w:pPr>
      <w:ins w:id="541" w:author="Huguenot-Noel, Robin [2]" w:date="2025-05-19T16:09:00Z" w16du:dateUtc="2025-05-19T14:09:00Z">
        <w:r w:rsidRPr="00450208">
          <w:rPr>
            <w:rFonts w:asciiTheme="minorHAnsi" w:eastAsia="MS Mincho" w:hAnsiTheme="minorHAnsi" w:cs="Arial"/>
          </w:rPr>
          <w:t>In this study, we posit that unions</w:t>
        </w:r>
      </w:ins>
      <w:ins w:id="542" w:author="Huguenot-Noel, Robin [2]" w:date="2025-05-19T16:04:00Z" w16du:dateUtc="2025-05-19T14:04:00Z">
        <w:r w:rsidR="00E04102" w:rsidRPr="00450208">
          <w:rPr>
            <w:rFonts w:asciiTheme="minorHAnsi" w:eastAsia="MS Mincho" w:hAnsiTheme="minorHAnsi" w:cs="Arial"/>
          </w:rPr>
          <w:t xml:space="preserve"> may </w:t>
        </w:r>
        <w:r w:rsidR="00E04102" w:rsidRPr="00450208">
          <w:rPr>
            <w:rFonts w:asciiTheme="minorHAnsi" w:eastAsia="MS Mincho" w:hAnsiTheme="minorHAnsi" w:cs="Arial"/>
            <w:rPrChange w:id="543" w:author="Huguenot-Noel, Robin" w:date="2025-05-21T16:18:00Z" w16du:dateUtc="2025-05-21T14:18:00Z">
              <w:rPr>
                <w:rFonts w:eastAsia="MS Mincho" w:cs="Arial"/>
              </w:rPr>
            </w:rPrChange>
          </w:rPr>
          <w:t>dramatically change perception of climate policy interventions</w:t>
        </w:r>
      </w:ins>
      <w:ins w:id="544" w:author="Huguenot-Noel, Robin [2]" w:date="2025-05-19T16:09:00Z" w16du:dateUtc="2025-05-19T14:09:00Z">
        <w:r w:rsidRPr="00450208">
          <w:rPr>
            <w:rFonts w:asciiTheme="minorHAnsi" w:eastAsia="MS Mincho" w:hAnsiTheme="minorHAnsi" w:cs="Arial"/>
            <w:rPrChange w:id="545" w:author="Huguenot-Noel, Robin" w:date="2025-05-21T16:18:00Z" w16du:dateUtc="2025-05-21T14:18:00Z">
              <w:rPr>
                <w:rFonts w:eastAsia="MS Mincho" w:cs="Arial"/>
              </w:rPr>
            </w:rPrChange>
          </w:rPr>
          <w:t>, yet that this effect may occur</w:t>
        </w:r>
      </w:ins>
      <w:ins w:id="546" w:author="Huguenot-Noel, Robin [2]" w:date="2025-05-19T16:04:00Z" w16du:dateUtc="2025-05-19T14:04:00Z">
        <w:r w:rsidR="00E04102" w:rsidRPr="00450208">
          <w:rPr>
            <w:rFonts w:asciiTheme="minorHAnsi" w:eastAsia="MS Mincho" w:hAnsiTheme="minorHAnsi" w:cs="Arial"/>
            <w:rPrChange w:id="547" w:author="Huguenot-Noel, Robin" w:date="2025-05-21T16:18:00Z" w16du:dateUtc="2025-05-21T14:18:00Z">
              <w:rPr>
                <w:rFonts w:eastAsia="MS Mincho" w:cs="Arial"/>
              </w:rPr>
            </w:rPrChange>
          </w:rPr>
          <w:t xml:space="preserve"> via three different pathways: </w:t>
        </w:r>
      </w:ins>
    </w:p>
    <w:p w14:paraId="3B054285" w14:textId="0B0F0E73" w:rsidR="00E04102" w:rsidRPr="00450208" w:rsidRDefault="00E04102" w:rsidP="006654FF">
      <w:pPr>
        <w:pStyle w:val="Standard"/>
        <w:numPr>
          <w:ilvl w:val="0"/>
          <w:numId w:val="13"/>
        </w:numPr>
        <w:jc w:val="both"/>
        <w:rPr>
          <w:ins w:id="548" w:author="Huguenot-Noel, Robin [2]" w:date="2025-05-19T16:05:00Z" w16du:dateUtc="2025-05-19T14:05:00Z"/>
          <w:rFonts w:asciiTheme="minorHAnsi" w:eastAsia="MS Mincho" w:hAnsiTheme="minorHAnsi" w:cs="Arial"/>
          <w:rPrChange w:id="549" w:author="Huguenot-Noel, Robin" w:date="2025-05-21T16:18:00Z" w16du:dateUtc="2025-05-21T14:18:00Z">
            <w:rPr>
              <w:ins w:id="550" w:author="Huguenot-Noel, Robin [2]" w:date="2025-05-19T16:05:00Z" w16du:dateUtc="2025-05-19T14:05:00Z"/>
              <w:rFonts w:eastAsia="MS Mincho" w:cs="Arial"/>
            </w:rPr>
          </w:rPrChange>
        </w:rPr>
        <w:pPrChange w:id="551" w:author="Huguenot-Noel, Robin" w:date="2025-05-20T18:21:00Z" w16du:dateUtc="2025-05-20T16:21:00Z">
          <w:pPr>
            <w:pStyle w:val="Standard"/>
            <w:numPr>
              <w:numId w:val="13"/>
            </w:numPr>
            <w:spacing w:line="360" w:lineRule="auto"/>
            <w:ind w:left="720" w:hanging="360"/>
            <w:jc w:val="both"/>
          </w:pPr>
        </w:pPrChange>
      </w:pPr>
      <w:ins w:id="552" w:author="Huguenot-Noel, Robin [2]" w:date="2025-05-19T16:04:00Z" w16du:dateUtc="2025-05-19T14:04:00Z">
        <w:r w:rsidRPr="00450208">
          <w:rPr>
            <w:rFonts w:asciiTheme="minorHAnsi" w:eastAsia="MS Mincho" w:hAnsiTheme="minorHAnsi" w:cs="Arial"/>
            <w:rPrChange w:id="553" w:author="Huguenot-Noel, Robin" w:date="2025-05-21T16:18:00Z" w16du:dateUtc="2025-05-21T14:18:00Z">
              <w:rPr>
                <w:rFonts w:eastAsia="MS Mincho" w:cs="Arial"/>
              </w:rPr>
            </w:rPrChange>
          </w:rPr>
          <w:t xml:space="preserve">First, </w:t>
        </w:r>
      </w:ins>
      <w:ins w:id="554" w:author="Huguenot-Noel, Robin [2]" w:date="2025-05-19T16:10:00Z" w16du:dateUtc="2025-05-19T14:10:00Z">
        <w:r w:rsidR="00CA1128" w:rsidRPr="00450208">
          <w:rPr>
            <w:rFonts w:asciiTheme="minorHAnsi" w:eastAsia="MS Mincho" w:hAnsiTheme="minorHAnsi" w:cs="Arial"/>
            <w:rPrChange w:id="555" w:author="Huguenot-Noel, Robin" w:date="2025-05-21T16:18:00Z" w16du:dateUtc="2025-05-21T14:18:00Z">
              <w:rPr>
                <w:rFonts w:eastAsia="MS Mincho" w:cs="Arial"/>
              </w:rPr>
            </w:rPrChange>
          </w:rPr>
          <w:t>it cannot be excluded that unions</w:t>
        </w:r>
      </w:ins>
      <w:ins w:id="556" w:author="Huguenot-Noel, Robin [2]" w:date="2025-05-19T16:04:00Z" w16du:dateUtc="2025-05-19T14:04:00Z">
        <w:r w:rsidRPr="00450208">
          <w:rPr>
            <w:rFonts w:asciiTheme="minorHAnsi" w:eastAsia="MS Mincho" w:hAnsiTheme="minorHAnsi" w:cs="Arial"/>
            <w:rPrChange w:id="557" w:author="Huguenot-Noel, Robin" w:date="2025-05-21T16:18:00Z" w16du:dateUtc="2025-05-21T14:18:00Z">
              <w:rPr>
                <w:rFonts w:eastAsia="MS Mincho" w:cs="Arial"/>
              </w:rPr>
            </w:rPrChange>
          </w:rPr>
          <w:t xml:space="preserve"> act as a </w:t>
        </w:r>
        <w:r w:rsidRPr="00450208">
          <w:rPr>
            <w:rFonts w:asciiTheme="minorHAnsi" w:eastAsia="MS Mincho" w:hAnsiTheme="minorHAnsi" w:cs="Arial"/>
            <w:i/>
            <w:iCs/>
            <w:rPrChange w:id="558" w:author="Huguenot-Noel, Robin" w:date="2025-05-21T16:18:00Z" w16du:dateUtc="2025-05-21T14:18:00Z">
              <w:rPr>
                <w:rFonts w:eastAsia="MS Mincho" w:cs="Arial"/>
                <w:i/>
                <w:iCs/>
              </w:rPr>
            </w:rPrChange>
          </w:rPr>
          <w:t>responsive player</w:t>
        </w:r>
        <w:r w:rsidRPr="00450208">
          <w:rPr>
            <w:rFonts w:asciiTheme="minorHAnsi" w:eastAsia="MS Mincho" w:hAnsiTheme="minorHAnsi" w:cs="Arial"/>
            <w:rPrChange w:id="559" w:author="Huguenot-Noel, Robin" w:date="2025-05-21T16:18:00Z" w16du:dateUtc="2025-05-21T14:18:00Z">
              <w:rPr>
                <w:rFonts w:eastAsia="MS Mincho" w:cs="Arial"/>
              </w:rPr>
            </w:rPrChange>
          </w:rPr>
          <w:t xml:space="preserve">, comforting 'climate-forcing asset holders’ in their resistance to decarbonization policies. </w:t>
        </w:r>
      </w:ins>
    </w:p>
    <w:p w14:paraId="798D7C64" w14:textId="795A36C7" w:rsidR="005B3318" w:rsidRPr="00450208" w:rsidDel="004D4C7D" w:rsidRDefault="00E04102" w:rsidP="006654FF">
      <w:pPr>
        <w:pStyle w:val="Standard"/>
        <w:numPr>
          <w:ilvl w:val="0"/>
          <w:numId w:val="13"/>
        </w:numPr>
        <w:jc w:val="both"/>
        <w:rPr>
          <w:ins w:id="560" w:author="Huguenot-Noel, Robin [2]" w:date="2025-05-19T16:18:00Z" w16du:dateUtc="2025-05-19T14:18:00Z"/>
          <w:del w:id="561" w:author="Huguenot-Noel, Robin" w:date="2025-05-20T17:03:00Z" w16du:dateUtc="2025-05-20T15:03:00Z"/>
          <w:rFonts w:asciiTheme="minorHAnsi" w:eastAsia="MS Mincho" w:hAnsiTheme="minorHAnsi" w:cs="Arial"/>
        </w:rPr>
        <w:pPrChange w:id="562" w:author="Huguenot-Noel, Robin" w:date="2025-05-20T18:21:00Z" w16du:dateUtc="2025-05-20T16:21:00Z">
          <w:pPr>
            <w:pStyle w:val="Standard"/>
            <w:numPr>
              <w:numId w:val="13"/>
            </w:numPr>
            <w:spacing w:line="360" w:lineRule="auto"/>
            <w:ind w:left="720" w:hanging="360"/>
            <w:jc w:val="both"/>
          </w:pPr>
        </w:pPrChange>
      </w:pPr>
      <w:ins w:id="563" w:author="Huguenot-Noel, Robin [2]" w:date="2025-05-19T16:04:00Z" w16du:dateUtc="2025-05-19T14:04:00Z">
        <w:r w:rsidRPr="00450208">
          <w:rPr>
            <w:rFonts w:asciiTheme="minorHAnsi" w:eastAsia="MS Mincho" w:hAnsiTheme="minorHAnsi" w:cs="Arial"/>
            <w:rPrChange w:id="564" w:author="Huguenot-Noel, Robin" w:date="2025-05-21T16:18:00Z" w16du:dateUtc="2025-05-21T14:18:00Z">
              <w:rPr>
                <w:rFonts w:eastAsia="MS Mincho" w:cs="Arial"/>
              </w:rPr>
            </w:rPrChange>
          </w:rPr>
          <w:t xml:space="preserve">Alternatively, </w:t>
        </w:r>
      </w:ins>
      <w:ins w:id="565" w:author="Huguenot-Noel, Robin [2]" w:date="2025-05-19T16:10:00Z" w16du:dateUtc="2025-05-19T14:10:00Z">
        <w:r w:rsidR="00CA1128" w:rsidRPr="00450208">
          <w:rPr>
            <w:rFonts w:asciiTheme="minorHAnsi" w:eastAsia="MS Mincho" w:hAnsiTheme="minorHAnsi" w:cs="Arial"/>
            <w:rPrChange w:id="566" w:author="Huguenot-Noel, Robin" w:date="2025-05-21T16:18:00Z" w16du:dateUtc="2025-05-21T14:18:00Z">
              <w:rPr>
                <w:rFonts w:eastAsia="MS Mincho" w:cs="Arial"/>
              </w:rPr>
            </w:rPrChange>
          </w:rPr>
          <w:t>unions</w:t>
        </w:r>
      </w:ins>
      <w:ins w:id="567" w:author="Huguenot-Noel, Robin [2]" w:date="2025-05-19T16:04:00Z" w16du:dateUtc="2025-05-19T14:04:00Z">
        <w:r w:rsidRPr="00450208">
          <w:rPr>
            <w:rFonts w:asciiTheme="minorHAnsi" w:eastAsia="MS Mincho" w:hAnsiTheme="minorHAnsi" w:cs="Arial"/>
            <w:rPrChange w:id="568" w:author="Huguenot-Noel, Robin" w:date="2025-05-21T16:18:00Z" w16du:dateUtc="2025-05-21T14:18:00Z">
              <w:rPr>
                <w:rFonts w:eastAsia="MS Mincho" w:cs="Arial"/>
              </w:rPr>
            </w:rPrChange>
          </w:rPr>
          <w:t xml:space="preserve"> may choose to act as </w:t>
        </w:r>
        <w:r w:rsidRPr="00450208">
          <w:rPr>
            <w:rFonts w:asciiTheme="minorHAnsi" w:eastAsia="MS Mincho" w:hAnsiTheme="minorHAnsi" w:cs="Arial"/>
            <w:i/>
            <w:iCs/>
            <w:rPrChange w:id="569" w:author="Huguenot-Noel, Robin" w:date="2025-05-21T16:18:00Z" w16du:dateUtc="2025-05-21T14:18:00Z">
              <w:rPr>
                <w:rFonts w:eastAsia="MS Mincho" w:cs="Arial"/>
                <w:i/>
                <w:iCs/>
              </w:rPr>
            </w:rPrChange>
          </w:rPr>
          <w:t>responsible player</w:t>
        </w:r>
        <w:r w:rsidRPr="00450208">
          <w:rPr>
            <w:rFonts w:asciiTheme="minorHAnsi" w:eastAsia="MS Mincho" w:hAnsiTheme="minorHAnsi" w:cs="Arial"/>
            <w:rPrChange w:id="570" w:author="Huguenot-Noel, Robin" w:date="2025-05-21T16:18:00Z" w16du:dateUtc="2025-05-21T14:18:00Z">
              <w:rPr>
                <w:rFonts w:eastAsia="MS Mincho" w:cs="Arial"/>
              </w:rPr>
            </w:rPrChange>
          </w:rPr>
          <w:t>, identifying the (social) conditions under which realignment of CFAs towards climate goals would be considered acceptable.</w:t>
        </w:r>
      </w:ins>
    </w:p>
    <w:p w14:paraId="259BA5A1" w14:textId="7BF8E99F" w:rsidR="005B3318" w:rsidRPr="00450208" w:rsidDel="004D4C7D" w:rsidRDefault="005B3318" w:rsidP="006654FF">
      <w:pPr>
        <w:pStyle w:val="Standard"/>
        <w:numPr>
          <w:ilvl w:val="0"/>
          <w:numId w:val="13"/>
        </w:numPr>
        <w:jc w:val="both"/>
        <w:rPr>
          <w:ins w:id="571" w:author="Huguenot-Noel, Robin [2]" w:date="2025-05-19T16:18:00Z" w16du:dateUtc="2025-05-19T14:18:00Z"/>
          <w:del w:id="572" w:author="Huguenot-Noel, Robin" w:date="2025-05-20T17:03:00Z" w16du:dateUtc="2025-05-20T15:03:00Z"/>
          <w:rFonts w:asciiTheme="minorHAnsi" w:eastAsia="Aptos" w:hAnsiTheme="minorHAnsi" w:cs="Aptos"/>
          <w:rPrChange w:id="573" w:author="Huguenot-Noel, Robin" w:date="2025-05-21T16:18:00Z" w16du:dateUtc="2025-05-21T14:18:00Z">
            <w:rPr>
              <w:ins w:id="574" w:author="Huguenot-Noel, Robin [2]" w:date="2025-05-19T16:18:00Z" w16du:dateUtc="2025-05-19T14:18:00Z"/>
              <w:del w:id="575" w:author="Huguenot-Noel, Robin" w:date="2025-05-20T17:03:00Z" w16du:dateUtc="2025-05-20T15:03:00Z"/>
              <w:rFonts w:eastAsia="MS Mincho" w:cs="Arial"/>
            </w:rPr>
          </w:rPrChange>
        </w:rPr>
        <w:pPrChange w:id="576" w:author="Huguenot-Noel, Robin" w:date="2025-05-20T18:21:00Z" w16du:dateUtc="2025-05-20T16:21:00Z">
          <w:pPr>
            <w:pStyle w:val="Standard"/>
            <w:numPr>
              <w:numId w:val="13"/>
            </w:numPr>
            <w:spacing w:line="360" w:lineRule="auto"/>
            <w:ind w:left="720" w:hanging="360"/>
            <w:jc w:val="both"/>
          </w:pPr>
        </w:pPrChange>
      </w:pPr>
      <w:ins w:id="577" w:author="Huguenot-Noel, Robin [2]" w:date="2025-05-19T16:18:00Z" w16du:dateUtc="2025-05-19T14:18:00Z">
        <w:del w:id="578" w:author="Huguenot-Noel, Robin" w:date="2025-05-20T17:03:00Z" w16du:dateUtc="2025-05-20T15:03:00Z">
          <w:r w:rsidRPr="00450208" w:rsidDel="004D4C7D">
            <w:rPr>
              <w:rFonts w:asciiTheme="minorHAnsi" w:eastAsia="MS Mincho" w:hAnsiTheme="minorHAnsi" w:cs="Arial"/>
              <w:lang w:val="en-GB"/>
              <w:rPrChange w:id="579" w:author="Huguenot-Noel, Robin" w:date="2025-05-21T16:18:00Z" w16du:dateUtc="2025-05-21T14:18:00Z">
                <w:rPr>
                  <w:rFonts w:asciiTheme="minorHAnsi" w:eastAsia="MS Mincho" w:hAnsiTheme="minorHAnsi" w:cs="Arial"/>
                </w:rPr>
              </w:rPrChange>
            </w:rPr>
            <w:delText xml:space="preserve">E.g.: </w:delText>
          </w:r>
          <w:r w:rsidRPr="00450208" w:rsidDel="004D4C7D">
            <w:rPr>
              <w:rFonts w:asciiTheme="minorHAnsi" w:eastAsia="Aptos" w:hAnsiTheme="minorHAnsi" w:cs="Aptos"/>
              <w:lang w:val="en-GB"/>
              <w:rPrChange w:id="580" w:author="Huguenot-Noel, Robin" w:date="2025-05-21T16:18:00Z" w16du:dateUtc="2025-05-21T14:18:00Z">
                <w:rPr>
                  <w:rFonts w:eastAsia="Aptos" w:cs="Aptos"/>
                  <w:sz w:val="20"/>
                  <w:szCs w:val="20"/>
                </w:rPr>
              </w:rPrChange>
            </w:rPr>
            <w:delText xml:space="preserve">Bolet et al. </w:delText>
          </w:r>
          <w:r w:rsidRPr="00450208" w:rsidDel="004D4C7D">
            <w:rPr>
              <w:rFonts w:asciiTheme="minorHAnsi" w:eastAsia="Aptos" w:hAnsiTheme="minorHAnsi" w:cs="Aptos"/>
              <w:rPrChange w:id="581" w:author="Huguenot-Noel, Robin" w:date="2025-05-21T16:18:00Z" w16du:dateUtc="2025-05-21T14:18:00Z">
                <w:rPr>
                  <w:rFonts w:eastAsia="Aptos" w:cs="Aptos"/>
                  <w:sz w:val="20"/>
                  <w:szCs w:val="20"/>
                </w:rPr>
              </w:rPrChange>
            </w:rPr>
            <w:delText>(2023) suggests that the roles of unions in the negotiation and acceptance of just transition policies was critical in the phasing out of Spain coal mines. They hypothesize that when union density was high, they could effectively shape workers and community preferences by accepting just transition packages. Nevertheless, the channels through which just transition packages may shape preferences remain unclear.</w:delText>
          </w:r>
        </w:del>
      </w:ins>
    </w:p>
    <w:p w14:paraId="14D9D16C" w14:textId="23E7DD38" w:rsidR="00CA1128" w:rsidRPr="00450208" w:rsidRDefault="00E04102" w:rsidP="006654FF">
      <w:pPr>
        <w:pStyle w:val="Standard"/>
        <w:numPr>
          <w:ilvl w:val="0"/>
          <w:numId w:val="13"/>
        </w:numPr>
        <w:jc w:val="both"/>
        <w:rPr>
          <w:ins w:id="582" w:author="Huguenot-Noel, Robin [2]" w:date="2025-05-19T16:08:00Z" w16du:dateUtc="2025-05-19T14:08:00Z"/>
          <w:rFonts w:asciiTheme="minorHAnsi" w:eastAsia="MS Mincho" w:hAnsiTheme="minorHAnsi" w:cs="Arial"/>
          <w:rPrChange w:id="583" w:author="Huguenot-Noel, Robin" w:date="2025-05-21T16:18:00Z" w16du:dateUtc="2025-05-21T14:18:00Z">
            <w:rPr>
              <w:ins w:id="584" w:author="Huguenot-Noel, Robin [2]" w:date="2025-05-19T16:08:00Z" w16du:dateUtc="2025-05-19T14:08:00Z"/>
              <w:rFonts w:eastAsia="MS Mincho" w:cs="Arial"/>
            </w:rPr>
          </w:rPrChange>
        </w:rPr>
        <w:pPrChange w:id="585" w:author="Huguenot-Noel, Robin" w:date="2025-05-20T18:21:00Z" w16du:dateUtc="2025-05-20T16:21:00Z">
          <w:pPr>
            <w:pStyle w:val="Standard"/>
            <w:numPr>
              <w:numId w:val="13"/>
            </w:numPr>
            <w:spacing w:line="360" w:lineRule="auto"/>
            <w:ind w:left="720" w:hanging="360"/>
            <w:jc w:val="both"/>
          </w:pPr>
        </w:pPrChange>
      </w:pPr>
      <w:ins w:id="586" w:author="Huguenot-Noel, Robin [2]" w:date="2025-05-19T16:04:00Z" w16du:dateUtc="2025-05-19T14:04:00Z">
        <w:r w:rsidRPr="00450208">
          <w:rPr>
            <w:rFonts w:asciiTheme="minorHAnsi" w:eastAsia="MS Mincho" w:hAnsiTheme="minorHAnsi" w:cs="Arial"/>
            <w:rPrChange w:id="587" w:author="Huguenot-Noel, Robin" w:date="2025-05-21T16:18:00Z" w16du:dateUtc="2025-05-21T14:18:00Z">
              <w:rPr>
                <w:rFonts w:eastAsia="MS Mincho" w:cs="Arial"/>
              </w:rPr>
            </w:rPrChange>
          </w:rPr>
          <w:t xml:space="preserve"> In th</w:t>
        </w:r>
      </w:ins>
      <w:ins w:id="588" w:author="Huguenot-Noel, Robin" w:date="2025-05-20T17:03:00Z" w16du:dateUtc="2025-05-20T15:03:00Z">
        <w:r w:rsidR="004D4C7D" w:rsidRPr="00450208">
          <w:rPr>
            <w:rFonts w:asciiTheme="minorHAnsi" w:eastAsia="MS Mincho" w:hAnsiTheme="minorHAnsi" w:cs="Arial"/>
          </w:rPr>
          <w:t>is</w:t>
        </w:r>
      </w:ins>
      <w:ins w:id="589" w:author="Huguenot-Noel, Robin [2]" w:date="2025-05-19T16:04:00Z" w16du:dateUtc="2025-05-19T14:04:00Z">
        <w:del w:id="590" w:author="Huguenot-Noel, Robin" w:date="2025-05-20T17:03:00Z" w16du:dateUtc="2025-05-20T15:03:00Z">
          <w:r w:rsidRPr="00450208" w:rsidDel="004D4C7D">
            <w:rPr>
              <w:rFonts w:asciiTheme="minorHAnsi" w:eastAsia="MS Mincho" w:hAnsiTheme="minorHAnsi" w:cs="Arial"/>
              <w:rPrChange w:id="591" w:author="Huguenot-Noel, Robin" w:date="2025-05-21T16:18:00Z" w16du:dateUtc="2025-05-21T14:18:00Z">
                <w:rPr>
                  <w:rFonts w:eastAsia="MS Mincho" w:cs="Arial"/>
                </w:rPr>
              </w:rPrChange>
            </w:rPr>
            <w:delText>e</w:delText>
          </w:r>
        </w:del>
        <w:r w:rsidRPr="00450208">
          <w:rPr>
            <w:rFonts w:asciiTheme="minorHAnsi" w:eastAsia="MS Mincho" w:hAnsiTheme="minorHAnsi" w:cs="Arial"/>
            <w:rPrChange w:id="592" w:author="Huguenot-Noel, Robin" w:date="2025-05-21T16:18:00Z" w16du:dateUtc="2025-05-21T14:18:00Z">
              <w:rPr>
                <w:rFonts w:eastAsia="MS Mincho" w:cs="Arial"/>
              </w:rPr>
            </w:rPrChange>
          </w:rPr>
          <w:t xml:space="preserve"> </w:t>
        </w:r>
        <w:del w:id="593" w:author="Huguenot-Noel, Robin" w:date="2025-05-20T17:03:00Z" w16du:dateUtc="2025-05-20T15:03:00Z">
          <w:r w:rsidRPr="00450208" w:rsidDel="004D4C7D">
            <w:rPr>
              <w:rFonts w:asciiTheme="minorHAnsi" w:eastAsia="MS Mincho" w:hAnsiTheme="minorHAnsi" w:cs="Arial"/>
              <w:rPrChange w:id="594" w:author="Huguenot-Noel, Robin" w:date="2025-05-21T16:18:00Z" w16du:dateUtc="2025-05-21T14:18:00Z">
                <w:rPr>
                  <w:rFonts w:eastAsia="MS Mincho" w:cs="Arial"/>
                </w:rPr>
              </w:rPrChange>
            </w:rPr>
            <w:delText xml:space="preserve">latter </w:delText>
          </w:r>
        </w:del>
        <w:r w:rsidRPr="00450208">
          <w:rPr>
            <w:rFonts w:asciiTheme="minorHAnsi" w:eastAsia="MS Mincho" w:hAnsiTheme="minorHAnsi" w:cs="Arial"/>
            <w:rPrChange w:id="595" w:author="Huguenot-Noel, Robin" w:date="2025-05-21T16:18:00Z" w16du:dateUtc="2025-05-21T14:18:00Z">
              <w:rPr>
                <w:rFonts w:eastAsia="MS Mincho" w:cs="Arial"/>
              </w:rPr>
            </w:rPrChange>
          </w:rPr>
          <w:t xml:space="preserve">case, we expect that these may act either </w:t>
        </w:r>
      </w:ins>
      <w:ins w:id="596" w:author="Huguenot-Noel, Robin [2]" w:date="2025-05-19T16:08:00Z" w16du:dateUtc="2025-05-19T14:08:00Z">
        <w:r w:rsidR="00CA1128" w:rsidRPr="00450208">
          <w:rPr>
            <w:rFonts w:asciiTheme="minorHAnsi" w:eastAsia="MS Mincho" w:hAnsiTheme="minorHAnsi" w:cs="Arial"/>
            <w:rPrChange w:id="597" w:author="Huguenot-Noel, Robin" w:date="2025-05-21T16:18:00Z" w16du:dateUtc="2025-05-21T14:18:00Z">
              <w:rPr>
                <w:rFonts w:eastAsia="MS Mincho" w:cs="Arial"/>
              </w:rPr>
            </w:rPrChange>
          </w:rPr>
          <w:t>by following e</w:t>
        </w:r>
      </w:ins>
      <w:ins w:id="598" w:author="Huguenot-Noel, Robin [2]" w:date="2025-05-19T16:09:00Z" w16du:dateUtc="2025-05-19T14:09:00Z">
        <w:r w:rsidR="00CA1128" w:rsidRPr="00450208">
          <w:rPr>
            <w:rFonts w:asciiTheme="minorHAnsi" w:eastAsia="MS Mincho" w:hAnsiTheme="minorHAnsi" w:cs="Arial"/>
            <w:rPrChange w:id="599" w:author="Huguenot-Noel, Robin" w:date="2025-05-21T16:18:00Z" w16du:dateUtc="2025-05-21T14:18:00Z">
              <w:rPr>
                <w:rFonts w:eastAsia="MS Mincho" w:cs="Arial"/>
              </w:rPr>
            </w:rPrChange>
          </w:rPr>
          <w:t>ither</w:t>
        </w:r>
      </w:ins>
    </w:p>
    <w:p w14:paraId="42E78FE9" w14:textId="640AB341" w:rsidR="00CA1128" w:rsidRPr="00450208" w:rsidRDefault="00CA1128" w:rsidP="006654FF">
      <w:pPr>
        <w:pStyle w:val="Standard"/>
        <w:numPr>
          <w:ilvl w:val="1"/>
          <w:numId w:val="13"/>
        </w:numPr>
        <w:jc w:val="both"/>
        <w:rPr>
          <w:ins w:id="600" w:author="Huguenot-Noel, Robin [2]" w:date="2025-05-19T16:08:00Z" w16du:dateUtc="2025-05-19T14:08:00Z"/>
          <w:rFonts w:asciiTheme="minorHAnsi" w:eastAsia="MS Mincho" w:hAnsiTheme="minorHAnsi" w:cs="Arial"/>
          <w:rPrChange w:id="601" w:author="Huguenot-Noel, Robin" w:date="2025-05-21T16:18:00Z" w16du:dateUtc="2025-05-21T14:18:00Z">
            <w:rPr>
              <w:ins w:id="602" w:author="Huguenot-Noel, Robin [2]" w:date="2025-05-19T16:08:00Z" w16du:dateUtc="2025-05-19T14:08:00Z"/>
              <w:rFonts w:eastAsia="MS Mincho" w:cs="Arial"/>
            </w:rPr>
          </w:rPrChange>
        </w:rPr>
        <w:pPrChange w:id="603" w:author="Huguenot-Noel, Robin" w:date="2025-05-20T18:21:00Z" w16du:dateUtc="2025-05-20T16:21:00Z">
          <w:pPr>
            <w:pStyle w:val="Standard"/>
            <w:numPr>
              <w:ilvl w:val="1"/>
              <w:numId w:val="13"/>
            </w:numPr>
            <w:spacing w:line="360" w:lineRule="auto"/>
            <w:ind w:left="1440" w:hanging="360"/>
            <w:jc w:val="both"/>
          </w:pPr>
        </w:pPrChange>
      </w:pPr>
      <w:ins w:id="604" w:author="Huguenot-Noel, Robin [2]" w:date="2025-05-19T16:08:00Z" w16du:dateUtc="2025-05-19T14:08:00Z">
        <w:r w:rsidRPr="00450208">
          <w:rPr>
            <w:rFonts w:asciiTheme="minorHAnsi" w:eastAsia="MS Mincho" w:hAnsiTheme="minorHAnsi" w:cs="Arial"/>
            <w:rPrChange w:id="605" w:author="Huguenot-Noel, Robin" w:date="2025-05-21T16:18:00Z" w16du:dateUtc="2025-05-21T14:18:00Z">
              <w:rPr>
                <w:rFonts w:eastAsia="MS Mincho" w:cs="Arial"/>
              </w:rPr>
            </w:rPrChange>
          </w:rPr>
          <w:t>an</w:t>
        </w:r>
      </w:ins>
      <w:ins w:id="606" w:author="Huguenot-Noel, Robin [2]" w:date="2025-05-19T16:04:00Z" w16du:dateUtc="2025-05-19T14:04:00Z">
        <w:r w:rsidR="00E04102" w:rsidRPr="00450208">
          <w:rPr>
            <w:rFonts w:asciiTheme="minorHAnsi" w:eastAsia="MS Mincho" w:hAnsiTheme="minorHAnsi" w:cs="Arial"/>
            <w:rPrChange w:id="607" w:author="Huguenot-Noel, Robin" w:date="2025-05-21T16:18:00Z" w16du:dateUtc="2025-05-21T14:18:00Z">
              <w:rPr>
                <w:rFonts w:eastAsia="MS Mincho" w:cs="Arial"/>
              </w:rPr>
            </w:rPrChange>
          </w:rPr>
          <w:t xml:space="preserve"> </w:t>
        </w:r>
        <w:r w:rsidR="00E04102" w:rsidRPr="00450208">
          <w:rPr>
            <w:rFonts w:asciiTheme="minorHAnsi" w:eastAsia="MS Mincho" w:hAnsiTheme="minorHAnsi" w:cs="Arial"/>
            <w:b/>
            <w:bCs/>
            <w:i/>
            <w:iCs/>
            <w:rPrChange w:id="608" w:author="Huguenot-Noel, Robin" w:date="2025-05-21T16:18:00Z" w16du:dateUtc="2025-05-21T14:18:00Z">
              <w:rPr>
                <w:rFonts w:eastAsia="MS Mincho" w:cs="Arial"/>
              </w:rPr>
            </w:rPrChange>
          </w:rPr>
          <w:t>insider-oriented logic</w:t>
        </w:r>
        <w:r w:rsidR="00E04102" w:rsidRPr="00450208">
          <w:rPr>
            <w:rFonts w:asciiTheme="minorHAnsi" w:eastAsia="MS Mincho" w:hAnsiTheme="minorHAnsi" w:cs="Arial"/>
            <w:rPrChange w:id="609" w:author="Huguenot-Noel, Robin" w:date="2025-05-21T16:18:00Z" w16du:dateUtc="2025-05-21T14:18:00Z">
              <w:rPr>
                <w:rFonts w:eastAsia="MS Mincho" w:cs="Arial"/>
              </w:rPr>
            </w:rPrChange>
          </w:rPr>
          <w:t xml:space="preserve"> (tailoring workers’ support via dedicated policies)</w:t>
        </w:r>
      </w:ins>
      <w:ins w:id="610" w:author="Huguenot-Noel, Robin [2]" w:date="2025-05-19T16:09:00Z" w16du:dateUtc="2025-05-19T14:09:00Z">
        <w:r w:rsidRPr="00450208">
          <w:rPr>
            <w:rFonts w:asciiTheme="minorHAnsi" w:eastAsia="MS Mincho" w:hAnsiTheme="minorHAnsi" w:cs="Arial"/>
            <w:rPrChange w:id="611" w:author="Huguenot-Noel, Robin" w:date="2025-05-21T16:18:00Z" w16du:dateUtc="2025-05-21T14:18:00Z">
              <w:rPr>
                <w:rFonts w:eastAsia="MS Mincho" w:cs="Arial"/>
              </w:rPr>
            </w:rPrChange>
          </w:rPr>
          <w:t xml:space="preserve">; </w:t>
        </w:r>
      </w:ins>
      <w:ins w:id="612" w:author="Huguenot-Noel, Robin [2]" w:date="2025-05-19T16:04:00Z" w16du:dateUtc="2025-05-19T14:04:00Z">
        <w:r w:rsidR="00E04102" w:rsidRPr="00450208">
          <w:rPr>
            <w:rFonts w:asciiTheme="minorHAnsi" w:eastAsia="MS Mincho" w:hAnsiTheme="minorHAnsi" w:cs="Arial"/>
            <w:rPrChange w:id="613" w:author="Huguenot-Noel, Robin" w:date="2025-05-21T16:18:00Z" w16du:dateUtc="2025-05-21T14:18:00Z">
              <w:rPr>
                <w:rFonts w:eastAsia="MS Mincho" w:cs="Arial"/>
              </w:rPr>
            </w:rPrChange>
          </w:rPr>
          <w:t>or</w:t>
        </w:r>
      </w:ins>
    </w:p>
    <w:p w14:paraId="106A959A" w14:textId="1A5C13A7" w:rsidR="00CA1128" w:rsidRPr="00450208" w:rsidRDefault="00CA1128" w:rsidP="006654FF">
      <w:pPr>
        <w:pStyle w:val="Standard"/>
        <w:numPr>
          <w:ilvl w:val="1"/>
          <w:numId w:val="13"/>
        </w:numPr>
        <w:jc w:val="both"/>
        <w:rPr>
          <w:ins w:id="614" w:author="Huguenot-Noel, Robin [2]" w:date="2025-05-19T16:18:00Z" w16du:dateUtc="2025-05-19T14:18:00Z"/>
          <w:rFonts w:asciiTheme="minorHAnsi" w:eastAsia="MS Mincho" w:hAnsiTheme="minorHAnsi" w:cs="Arial"/>
          <w:rPrChange w:id="615" w:author="Huguenot-Noel, Robin" w:date="2025-05-21T16:18:00Z" w16du:dateUtc="2025-05-21T14:18:00Z">
            <w:rPr>
              <w:ins w:id="616" w:author="Huguenot-Noel, Robin [2]" w:date="2025-05-19T16:18:00Z" w16du:dateUtc="2025-05-19T14:18:00Z"/>
              <w:rFonts w:eastAsia="MS Mincho" w:cs="Arial"/>
            </w:rPr>
          </w:rPrChange>
        </w:rPr>
        <w:pPrChange w:id="617" w:author="Huguenot-Noel, Robin" w:date="2025-05-20T18:21:00Z" w16du:dateUtc="2025-05-20T16:21:00Z">
          <w:pPr>
            <w:pStyle w:val="Standard"/>
            <w:numPr>
              <w:ilvl w:val="1"/>
              <w:numId w:val="13"/>
            </w:numPr>
            <w:spacing w:line="360" w:lineRule="auto"/>
            <w:ind w:left="1440" w:hanging="360"/>
            <w:jc w:val="both"/>
          </w:pPr>
        </w:pPrChange>
      </w:pPr>
      <w:ins w:id="618" w:author="Huguenot-Noel, Robin [2]" w:date="2025-05-19T16:08:00Z" w16du:dateUtc="2025-05-19T14:08:00Z">
        <w:r w:rsidRPr="00450208">
          <w:rPr>
            <w:rFonts w:asciiTheme="minorHAnsi" w:eastAsia="MS Mincho" w:hAnsiTheme="minorHAnsi" w:cs="Arial"/>
            <w:rPrChange w:id="619" w:author="Huguenot-Noel, Robin" w:date="2025-05-21T16:18:00Z" w16du:dateUtc="2025-05-21T14:18:00Z">
              <w:rPr>
                <w:rFonts w:eastAsia="MS Mincho" w:cs="Arial"/>
              </w:rPr>
            </w:rPrChange>
          </w:rPr>
          <w:t>a</w:t>
        </w:r>
      </w:ins>
      <w:ins w:id="620" w:author="Huguenot-Noel, Robin [2]" w:date="2025-05-19T16:04:00Z" w16du:dateUtc="2025-05-19T14:04:00Z">
        <w:r w:rsidR="00E04102" w:rsidRPr="00450208">
          <w:rPr>
            <w:rFonts w:asciiTheme="minorHAnsi" w:eastAsia="MS Mincho" w:hAnsiTheme="minorHAnsi" w:cs="Arial"/>
            <w:rPrChange w:id="621" w:author="Huguenot-Noel, Robin" w:date="2025-05-21T16:18:00Z" w16du:dateUtc="2025-05-21T14:18:00Z">
              <w:rPr>
                <w:rFonts w:eastAsia="MS Mincho" w:cs="Arial"/>
              </w:rPr>
            </w:rPrChange>
          </w:rPr>
          <w:t xml:space="preserve"> </w:t>
        </w:r>
        <w:r w:rsidR="00E04102" w:rsidRPr="00450208">
          <w:rPr>
            <w:rFonts w:asciiTheme="minorHAnsi" w:eastAsia="MS Mincho" w:hAnsiTheme="minorHAnsi" w:cs="Arial"/>
            <w:b/>
            <w:bCs/>
            <w:i/>
            <w:iCs/>
            <w:rPrChange w:id="622" w:author="Huguenot-Noel, Robin" w:date="2025-05-21T16:18:00Z" w16du:dateUtc="2025-05-21T14:18:00Z">
              <w:rPr>
                <w:rFonts w:eastAsia="MS Mincho" w:cs="Arial"/>
              </w:rPr>
            </w:rPrChange>
          </w:rPr>
          <w:t xml:space="preserve">public-seeking logic </w:t>
        </w:r>
        <w:r w:rsidR="00E04102" w:rsidRPr="00450208">
          <w:rPr>
            <w:rFonts w:asciiTheme="minorHAnsi" w:eastAsia="MS Mincho" w:hAnsiTheme="minorHAnsi" w:cs="Arial"/>
            <w:rPrChange w:id="623" w:author="Huguenot-Noel, Robin" w:date="2025-05-21T16:18:00Z" w16du:dateUtc="2025-05-21T14:18:00Z">
              <w:rPr>
                <w:rFonts w:eastAsia="MS Mincho" w:cs="Arial"/>
              </w:rPr>
            </w:rPrChange>
          </w:rPr>
          <w:t xml:space="preserve">(targeting the whole local population via community investments). </w:t>
        </w:r>
      </w:ins>
    </w:p>
    <w:p w14:paraId="3E541B6D" w14:textId="77777777" w:rsidR="005B3318" w:rsidRPr="00450208" w:rsidRDefault="005B3318" w:rsidP="006654FF">
      <w:pPr>
        <w:pStyle w:val="Standard"/>
        <w:jc w:val="both"/>
        <w:rPr>
          <w:ins w:id="624" w:author="Huguenot-Noel, Robin [2]" w:date="2025-05-19T16:06:00Z" w16du:dateUtc="2025-05-19T14:06:00Z"/>
          <w:rFonts w:asciiTheme="minorHAnsi" w:eastAsia="MS Mincho" w:hAnsiTheme="minorHAnsi" w:cs="Arial"/>
          <w:rPrChange w:id="625" w:author="Huguenot-Noel, Robin" w:date="2025-05-21T16:18:00Z" w16du:dateUtc="2025-05-21T14:18:00Z">
            <w:rPr>
              <w:ins w:id="626" w:author="Huguenot-Noel, Robin [2]" w:date="2025-05-19T16:06:00Z" w16du:dateUtc="2025-05-19T14:06:00Z"/>
              <w:rFonts w:eastAsia="MS Mincho" w:cs="Arial"/>
            </w:rPr>
          </w:rPrChange>
        </w:rPr>
        <w:pPrChange w:id="627" w:author="Huguenot-Noel, Robin" w:date="2025-05-20T18:21:00Z" w16du:dateUtc="2025-05-20T16:21:00Z">
          <w:pPr>
            <w:pStyle w:val="Standard"/>
            <w:spacing w:line="360" w:lineRule="auto"/>
            <w:jc w:val="both"/>
          </w:pPr>
        </w:pPrChange>
      </w:pPr>
    </w:p>
    <w:p w14:paraId="10588F7C" w14:textId="77777777" w:rsidR="00BD66F3" w:rsidRPr="00450208" w:rsidRDefault="00BD66F3" w:rsidP="006654FF">
      <w:pPr>
        <w:pStyle w:val="ListParagraph"/>
        <w:numPr>
          <w:ilvl w:val="0"/>
          <w:numId w:val="8"/>
        </w:numPr>
        <w:rPr>
          <w:ins w:id="628" w:author="Huguenot-Noel, Robin" w:date="2025-05-20T18:11:00Z" w16du:dateUtc="2025-05-20T16:11:00Z"/>
          <w:b/>
          <w:bCs/>
          <w:sz w:val="28"/>
          <w:szCs w:val="28"/>
          <w:rPrChange w:id="629" w:author="Huguenot-Noel, Robin" w:date="2025-05-21T16:18:00Z" w16du:dateUtc="2025-05-21T14:18:00Z">
            <w:rPr>
              <w:ins w:id="630" w:author="Huguenot-Noel, Robin" w:date="2025-05-20T18:11:00Z" w16du:dateUtc="2025-05-20T16:11:00Z"/>
              <w:rFonts w:eastAsia="MS Mincho" w:cs="Arial"/>
              <w:b/>
              <w:bCs/>
              <w:sz w:val="28"/>
              <w:szCs w:val="28"/>
            </w:rPr>
          </w:rPrChange>
        </w:rPr>
      </w:pPr>
      <w:ins w:id="631" w:author="Huguenot-Noel, Robin" w:date="2025-05-20T18:09:00Z" w16du:dateUtc="2025-05-20T16:09:00Z">
        <w:r w:rsidRPr="00450208">
          <w:rPr>
            <w:rFonts w:cs="Aptos"/>
            <w:b/>
            <w:bCs/>
            <w:sz w:val="28"/>
            <w:szCs w:val="28"/>
          </w:rPr>
          <w:t>Empirical Strategy</w:t>
        </w:r>
        <w:r w:rsidRPr="00450208">
          <w:rPr>
            <w:rFonts w:cs="Aptos"/>
            <w:b/>
            <w:bCs/>
            <w:sz w:val="28"/>
            <w:szCs w:val="28"/>
          </w:rPr>
          <w:t xml:space="preserve">: A </w:t>
        </w:r>
        <w:r w:rsidRPr="00450208">
          <w:rPr>
            <w:rFonts w:eastAsia="MS Mincho" w:cs="Arial"/>
            <w:b/>
            <w:bCs/>
            <w:sz w:val="28"/>
            <w:szCs w:val="28"/>
          </w:rPr>
          <w:t>s</w:t>
        </w:r>
      </w:ins>
      <w:ins w:id="632" w:author="Huguenot-Noel, Robin [2]" w:date="2025-05-19T16:06:00Z" w16du:dateUtc="2025-05-19T14:06:00Z">
        <w:del w:id="633" w:author="Huguenot-Noel, Robin" w:date="2025-05-20T18:09:00Z" w16du:dateUtc="2025-05-20T16:09:00Z">
          <w:r w:rsidR="00E04102" w:rsidRPr="00450208" w:rsidDel="00BD66F3">
            <w:rPr>
              <w:rFonts w:eastAsia="MS Mincho" w:cs="Arial"/>
              <w:b/>
              <w:bCs/>
              <w:sz w:val="28"/>
              <w:szCs w:val="28"/>
              <w:rPrChange w:id="634" w:author="Huguenot-Noel, Robin" w:date="2025-05-21T16:18:00Z" w16du:dateUtc="2025-05-21T14:18:00Z">
                <w:rPr>
                  <w:rFonts w:eastAsia="MS Mincho" w:cs="Arial"/>
                  <w:b/>
                  <w:bCs/>
                </w:rPr>
              </w:rPrChange>
            </w:rPr>
            <w:delText>S</w:delText>
          </w:r>
        </w:del>
        <w:r w:rsidR="00E04102" w:rsidRPr="00450208">
          <w:rPr>
            <w:rFonts w:eastAsia="MS Mincho" w:cs="Arial"/>
            <w:b/>
            <w:bCs/>
            <w:sz w:val="28"/>
            <w:szCs w:val="28"/>
            <w:rPrChange w:id="635" w:author="Huguenot-Noel, Robin" w:date="2025-05-21T16:18:00Z" w16du:dateUtc="2025-05-21T14:18:00Z">
              <w:rPr>
                <w:rFonts w:eastAsia="MS Mincho" w:cs="Arial"/>
                <w:b/>
                <w:bCs/>
              </w:rPr>
            </w:rPrChange>
          </w:rPr>
          <w:t xml:space="preserve">urvey </w:t>
        </w:r>
        <w:del w:id="636" w:author="Huguenot-Noel, Robin" w:date="2025-05-20T18:09:00Z" w16du:dateUtc="2025-05-20T16:09:00Z">
          <w:r w:rsidR="00E04102" w:rsidRPr="00450208" w:rsidDel="00BD66F3">
            <w:rPr>
              <w:rFonts w:eastAsia="MS Mincho" w:cs="Arial"/>
              <w:b/>
              <w:bCs/>
              <w:sz w:val="28"/>
              <w:szCs w:val="28"/>
              <w:rPrChange w:id="637" w:author="Huguenot-Noel, Robin" w:date="2025-05-21T16:18:00Z" w16du:dateUtc="2025-05-21T14:18:00Z">
                <w:rPr>
                  <w:rFonts w:eastAsia="MS Mincho" w:cs="Arial"/>
                  <w:b/>
                  <w:bCs/>
                </w:rPr>
              </w:rPrChange>
            </w:rPr>
            <w:delText>experimen</w:delText>
          </w:r>
        </w:del>
      </w:ins>
      <w:ins w:id="638" w:author="Huguenot-Noel, Robin" w:date="2025-05-20T18:09:00Z" w16du:dateUtc="2025-05-20T16:09:00Z">
        <w:r w:rsidRPr="00450208">
          <w:rPr>
            <w:rFonts w:eastAsia="MS Mincho" w:cs="Arial"/>
            <w:b/>
            <w:bCs/>
            <w:sz w:val="28"/>
            <w:szCs w:val="28"/>
          </w:rPr>
          <w:t>experiment assessing the ‘trade union effect’</w:t>
        </w:r>
      </w:ins>
      <w:ins w:id="639" w:author="Huguenot-Noel, Robin" w:date="2025-05-20T18:10:00Z" w16du:dateUtc="2025-05-20T16:10:00Z">
        <w:r w:rsidRPr="00450208">
          <w:rPr>
            <w:rFonts w:eastAsia="MS Mincho" w:cs="Arial"/>
            <w:b/>
            <w:bCs/>
            <w:sz w:val="28"/>
            <w:szCs w:val="28"/>
          </w:rPr>
          <w:t xml:space="preserve"> in climate policy</w:t>
        </w:r>
      </w:ins>
      <w:ins w:id="640" w:author="Huguenot-Noel, Robin" w:date="2025-05-20T18:09:00Z" w16du:dateUtc="2025-05-20T16:09:00Z">
        <w:r w:rsidRPr="00450208">
          <w:rPr>
            <w:rFonts w:eastAsia="MS Mincho" w:cs="Arial"/>
            <w:b/>
            <w:bCs/>
            <w:sz w:val="28"/>
            <w:szCs w:val="28"/>
          </w:rPr>
          <w:t xml:space="preserve"> </w:t>
        </w:r>
      </w:ins>
      <w:ins w:id="641" w:author="Huguenot-Noel, Robin [2]" w:date="2025-05-19T16:06:00Z" w16du:dateUtc="2025-05-19T14:06:00Z">
        <w:del w:id="642" w:author="Huguenot-Noel, Robin" w:date="2025-05-20T18:09:00Z" w16du:dateUtc="2025-05-20T16:09:00Z">
          <w:r w:rsidR="00E04102" w:rsidRPr="00450208" w:rsidDel="00BD66F3">
            <w:rPr>
              <w:rFonts w:eastAsia="MS Mincho" w:cs="Arial"/>
              <w:b/>
              <w:bCs/>
              <w:sz w:val="28"/>
              <w:szCs w:val="28"/>
              <w:rPrChange w:id="643" w:author="Huguenot-Noel, Robin" w:date="2025-05-21T16:18:00Z" w16du:dateUtc="2025-05-21T14:18:00Z">
                <w:rPr>
                  <w:rFonts w:eastAsia="MS Mincho" w:cs="Arial"/>
                  <w:b/>
                  <w:bCs/>
                </w:rPr>
              </w:rPrChange>
            </w:rPr>
            <w:delText>t: Substantive</w:delText>
          </w:r>
        </w:del>
      </w:ins>
      <w:ins w:id="644" w:author="Huguenot-Noel, Robin" w:date="2025-05-20T18:09:00Z" w16du:dateUtc="2025-05-20T16:09:00Z">
        <w:r w:rsidRPr="00450208">
          <w:rPr>
            <w:rFonts w:eastAsia="MS Mincho" w:cs="Arial"/>
            <w:b/>
            <w:bCs/>
            <w:sz w:val="28"/>
            <w:szCs w:val="28"/>
          </w:rPr>
          <w:t>realignment</w:t>
        </w:r>
      </w:ins>
      <w:ins w:id="645" w:author="Huguenot-Noel, Robin" w:date="2025-05-20T18:10:00Z" w16du:dateUtc="2025-05-20T16:10:00Z">
        <w:r w:rsidRPr="00450208">
          <w:rPr>
            <w:rFonts w:eastAsia="MS Mincho" w:cs="Arial"/>
            <w:b/>
            <w:bCs/>
            <w:sz w:val="28"/>
            <w:szCs w:val="28"/>
          </w:rPr>
          <w:t xml:space="preserve"> of CFA</w:t>
        </w:r>
      </w:ins>
    </w:p>
    <w:p w14:paraId="299F32F3" w14:textId="77777777" w:rsidR="00BD66F3" w:rsidRPr="00450208" w:rsidRDefault="00BD66F3" w:rsidP="006654FF">
      <w:pPr>
        <w:spacing w:line="276" w:lineRule="auto"/>
        <w:rPr>
          <w:ins w:id="646" w:author="Huguenot-Noel, Robin" w:date="2025-05-20T18:11:00Z" w16du:dateUtc="2025-05-20T16:11:00Z"/>
          <w:rFonts w:asciiTheme="minorHAnsi" w:eastAsiaTheme="minorEastAsia" w:hAnsiTheme="minorHAnsi"/>
          <w:b/>
          <w:bCs/>
          <w:rPrChange w:id="647" w:author="Huguenot-Noel, Robin" w:date="2025-05-21T16:18:00Z" w16du:dateUtc="2025-05-21T14:18:00Z">
            <w:rPr>
              <w:ins w:id="648" w:author="Huguenot-Noel, Robin" w:date="2025-05-20T18:11:00Z" w16du:dateUtc="2025-05-20T16:11:00Z"/>
              <w:rFonts w:eastAsia="MS Mincho" w:cs="Arial"/>
              <w:b/>
              <w:bCs/>
              <w:sz w:val="28"/>
              <w:szCs w:val="28"/>
            </w:rPr>
          </w:rPrChange>
        </w:rPr>
        <w:pPrChange w:id="649" w:author="Huguenot-Noel, Robin" w:date="2025-05-20T18:21:00Z" w16du:dateUtc="2025-05-20T16:21:00Z">
          <w:pPr>
            <w:pStyle w:val="ListParagraph"/>
            <w:numPr>
              <w:numId w:val="8"/>
            </w:numPr>
            <w:ind w:left="360" w:hanging="360"/>
          </w:pPr>
        </w:pPrChange>
      </w:pPr>
    </w:p>
    <w:p w14:paraId="505CA72F" w14:textId="3707457A" w:rsidR="00BD66F3" w:rsidRPr="00450208" w:rsidRDefault="006654FF" w:rsidP="006654FF">
      <w:pPr>
        <w:pStyle w:val="ListParagraph"/>
        <w:numPr>
          <w:ilvl w:val="1"/>
          <w:numId w:val="8"/>
        </w:numPr>
        <w:rPr>
          <w:ins w:id="650" w:author="Huguenot-Noel, Robin" w:date="2025-05-20T18:10:00Z" w16du:dateUtc="2025-05-20T16:10:00Z"/>
          <w:b/>
          <w:bCs/>
          <w:rPrChange w:id="651" w:author="Huguenot-Noel, Robin" w:date="2025-05-21T16:18:00Z" w16du:dateUtc="2025-05-21T14:18:00Z">
            <w:rPr>
              <w:ins w:id="652" w:author="Huguenot-Noel, Robin" w:date="2025-05-20T18:10:00Z" w16du:dateUtc="2025-05-20T16:10:00Z"/>
              <w:rFonts w:eastAsia="MS Mincho" w:cs="Arial"/>
              <w:b/>
              <w:bCs/>
              <w:sz w:val="28"/>
              <w:szCs w:val="28"/>
            </w:rPr>
          </w:rPrChange>
        </w:rPr>
        <w:pPrChange w:id="653" w:author="Huguenot-Noel, Robin" w:date="2025-05-20T18:21:00Z" w16du:dateUtc="2025-05-20T16:21:00Z">
          <w:pPr>
            <w:pStyle w:val="ListParagraph"/>
            <w:numPr>
              <w:numId w:val="8"/>
            </w:numPr>
            <w:ind w:left="360" w:hanging="360"/>
          </w:pPr>
        </w:pPrChange>
      </w:pPr>
      <w:ins w:id="654" w:author="Huguenot-Noel, Robin" w:date="2025-05-20T18:17:00Z" w16du:dateUtc="2025-05-20T16:17:00Z">
        <w:r w:rsidRPr="00450208">
          <w:rPr>
            <w:rFonts w:cs="Aptos"/>
            <w:b/>
            <w:bCs/>
          </w:rPr>
          <w:t>Project focus</w:t>
        </w:r>
      </w:ins>
    </w:p>
    <w:p w14:paraId="3421D08A" w14:textId="230576F6" w:rsidR="00A03C4F" w:rsidRPr="00450208" w:rsidDel="006654FF" w:rsidRDefault="00BD66F3" w:rsidP="006654FF">
      <w:pPr>
        <w:spacing w:line="276" w:lineRule="auto"/>
        <w:rPr>
          <w:ins w:id="655" w:author="Huguenot-Noel, Robin [2]" w:date="2025-05-19T16:04:00Z" w16du:dateUtc="2025-05-19T14:04:00Z"/>
          <w:del w:id="656" w:author="Huguenot-Noel, Robin" w:date="2025-05-20T18:17:00Z" w16du:dateUtc="2025-05-20T16:17:00Z"/>
          <w:rFonts w:asciiTheme="minorHAnsi" w:eastAsiaTheme="minorEastAsia" w:hAnsiTheme="minorHAnsi" w:cstheme="minorBidi"/>
          <w:b/>
          <w:bCs/>
          <w:rPrChange w:id="657" w:author="Huguenot-Noel, Robin" w:date="2025-05-21T16:18:00Z" w16du:dateUtc="2025-05-21T14:18:00Z">
            <w:rPr>
              <w:ins w:id="658" w:author="Huguenot-Noel, Robin [2]" w:date="2025-05-19T16:04:00Z" w16du:dateUtc="2025-05-19T14:04:00Z"/>
              <w:del w:id="659" w:author="Huguenot-Noel, Robin" w:date="2025-05-20T18:17:00Z" w16du:dateUtc="2025-05-20T16:17:00Z"/>
              <w:rFonts w:asciiTheme="minorHAnsi" w:eastAsia="MS Mincho" w:hAnsiTheme="minorHAnsi" w:cs="Arial"/>
            </w:rPr>
          </w:rPrChange>
        </w:rPr>
        <w:pPrChange w:id="660" w:author="Huguenot-Noel, Robin" w:date="2025-05-20T18:21:00Z" w16du:dateUtc="2025-05-20T16:21:00Z">
          <w:pPr>
            <w:pStyle w:val="Standard"/>
            <w:spacing w:line="360" w:lineRule="auto"/>
            <w:jc w:val="both"/>
          </w:pPr>
        </w:pPrChange>
      </w:pPr>
      <w:ins w:id="661" w:author="Huguenot-Noel, Robin" w:date="2025-05-20T18:09:00Z" w16du:dateUtc="2025-05-20T16:09:00Z">
        <w:r w:rsidRPr="00450208">
          <w:rPr>
            <w:rFonts w:asciiTheme="minorHAnsi" w:eastAsia="MS Mincho" w:hAnsiTheme="minorHAnsi" w:cs="Arial"/>
            <w:b/>
            <w:bCs/>
            <w:rPrChange w:id="662" w:author="Huguenot-Noel, Robin" w:date="2025-05-21T16:18:00Z" w16du:dateUtc="2025-05-21T14:18:00Z">
              <w:rPr/>
            </w:rPrChange>
          </w:rPr>
          <w:t xml:space="preserve"> </w:t>
        </w:r>
      </w:ins>
      <w:ins w:id="663" w:author="Huguenot-Noel, Robin [2]" w:date="2025-05-19T16:06:00Z" w16du:dateUtc="2025-05-19T14:06:00Z">
        <w:del w:id="664" w:author="Huguenot-Noel, Robin" w:date="2025-05-20T18:10:00Z" w16du:dateUtc="2025-05-20T16:10:00Z">
          <w:r w:rsidR="00E04102" w:rsidRPr="00450208" w:rsidDel="00BD66F3">
            <w:rPr>
              <w:rFonts w:asciiTheme="minorHAnsi" w:eastAsia="MS Mincho" w:hAnsiTheme="minorHAnsi" w:cs="Arial"/>
              <w:b/>
              <w:bCs/>
              <w:rPrChange w:id="665" w:author="Huguenot-Noel, Robin" w:date="2025-05-21T16:18:00Z" w16du:dateUtc="2025-05-21T14:18:00Z">
                <w:rPr>
                  <w:rFonts w:asciiTheme="minorHAnsi" w:eastAsia="MS Mincho" w:hAnsiTheme="minorHAnsi" w:cs="Arial"/>
                  <w:b/>
                  <w:bCs/>
                </w:rPr>
              </w:rPrChange>
            </w:rPr>
            <w:delText xml:space="preserve"> decarbonization of the aeronautic sector</w:delText>
          </w:r>
        </w:del>
      </w:ins>
    </w:p>
    <w:p w14:paraId="1370EDB4" w14:textId="4520B6EC" w:rsidR="004B3216" w:rsidRPr="00450208" w:rsidDel="00E04102" w:rsidRDefault="00000000" w:rsidP="006654FF">
      <w:pPr>
        <w:pStyle w:val="Standard"/>
        <w:jc w:val="both"/>
        <w:rPr>
          <w:del w:id="666" w:author="Huguenot-Noel, Robin [2]" w:date="2025-05-19T15:22:00Z" w16du:dateUtc="2025-05-19T13:22:00Z"/>
          <w:rFonts w:asciiTheme="minorHAnsi" w:eastAsia="Aptos" w:hAnsiTheme="minorHAnsi" w:cs="Aptos"/>
          <w:rPrChange w:id="667" w:author="Huguenot-Noel, Robin" w:date="2025-05-21T16:18:00Z" w16du:dateUtc="2025-05-21T14:18:00Z">
            <w:rPr>
              <w:del w:id="668" w:author="Huguenot-Noel, Robin [2]" w:date="2025-05-19T15:22:00Z" w16du:dateUtc="2025-05-19T13:22:00Z"/>
              <w:rFonts w:eastAsia="Aptos" w:cs="Aptos"/>
              <w:sz w:val="20"/>
              <w:szCs w:val="20"/>
            </w:rPr>
          </w:rPrChange>
        </w:rPr>
        <w:pPrChange w:id="669" w:author="Huguenot-Noel, Robin" w:date="2025-05-20T18:21:00Z" w16du:dateUtc="2025-05-20T16:21:00Z">
          <w:pPr>
            <w:pStyle w:val="Standard"/>
            <w:jc w:val="both"/>
          </w:pPr>
        </w:pPrChange>
      </w:pPr>
      <w:del w:id="670" w:author="Huguenot-Noel, Robin [2]" w:date="2025-05-19T15:22:00Z" w16du:dateUtc="2025-05-19T13:22:00Z">
        <w:r w:rsidRPr="00450208" w:rsidDel="000F78EE">
          <w:rPr>
            <w:rFonts w:asciiTheme="minorHAnsi" w:eastAsia="Aptos" w:hAnsiTheme="minorHAnsi" w:cs="Aptos"/>
            <w:rPrChange w:id="671" w:author="Huguenot-Noel, Robin" w:date="2025-05-21T16:18:00Z" w16du:dateUtc="2025-05-21T14:18:00Z">
              <w:rPr>
                <w:rFonts w:eastAsia="Aptos" w:cs="Aptos"/>
                <w:sz w:val="20"/>
                <w:szCs w:val="20"/>
              </w:rPr>
            </w:rPrChange>
          </w:rPr>
          <w:delText xml:space="preserve">Voters across the globe can be divided between 'climate-forcing asset holders’ (CFA), that are primarily negatively affected by decarbonization policies and ‘climate vulnerable asset holders’ (CVA) that are mostly negatively impacted by climate change (Colgan, Green, and Hale, 2021). </w:delText>
        </w:r>
      </w:del>
      <w:ins w:id="672" w:author="Huguenot-Noel, Robin" w:date="2025-05-19T15:07:00Z" w16du:dateUtc="2025-05-19T13:07:00Z">
        <w:del w:id="673" w:author="Huguenot-Noel, Robin [2]" w:date="2025-05-19T15:22:00Z" w16du:dateUtc="2025-05-19T13:22:00Z">
          <w:r w:rsidR="004B3216" w:rsidRPr="00450208" w:rsidDel="000F78EE">
            <w:rPr>
              <w:rFonts w:asciiTheme="minorHAnsi" w:eastAsia="Aptos" w:hAnsiTheme="minorHAnsi" w:cs="Aptos"/>
              <w:rPrChange w:id="674" w:author="Huguenot-Noel, Robin" w:date="2025-05-21T16:18:00Z" w16du:dateUtc="2025-05-21T14:18:00Z">
                <w:rPr>
                  <w:rFonts w:eastAsia="Aptos" w:cs="Aptos"/>
                  <w:sz w:val="20"/>
                  <w:szCs w:val="20"/>
                </w:rPr>
              </w:rPrChange>
            </w:rPr>
            <w:delText xml:space="preserve">While decarbonization policies </w:delText>
          </w:r>
        </w:del>
      </w:ins>
      <w:ins w:id="675" w:author="Huguenot-Noel, Robin" w:date="2025-05-19T15:09:00Z" w16du:dateUtc="2025-05-19T13:09:00Z">
        <w:del w:id="676" w:author="Huguenot-Noel, Robin [2]" w:date="2025-05-19T15:22:00Z" w16du:dateUtc="2025-05-19T13:22:00Z">
          <w:r w:rsidR="004B3216" w:rsidRPr="00450208" w:rsidDel="000F78EE">
            <w:rPr>
              <w:rFonts w:asciiTheme="minorHAnsi" w:eastAsia="Aptos" w:hAnsiTheme="minorHAnsi" w:cs="Aptos"/>
              <w:rPrChange w:id="677" w:author="Huguenot-Noel, Robin" w:date="2025-05-21T16:18:00Z" w16du:dateUtc="2025-05-21T14:18:00Z">
                <w:rPr>
                  <w:rFonts w:eastAsia="Aptos" w:cs="Aptos"/>
                  <w:sz w:val="20"/>
                  <w:szCs w:val="20"/>
                </w:rPr>
              </w:rPrChange>
            </w:rPr>
            <w:delText>are generally supported by</w:delText>
          </w:r>
        </w:del>
      </w:ins>
      <w:ins w:id="678" w:author="Huguenot-Noel, Robin" w:date="2025-05-19T15:07:00Z" w16du:dateUtc="2025-05-19T13:07:00Z">
        <w:del w:id="679" w:author="Huguenot-Noel, Robin [2]" w:date="2025-05-19T15:22:00Z" w16du:dateUtc="2025-05-19T13:22:00Z">
          <w:r w:rsidR="004B3216" w:rsidRPr="00450208" w:rsidDel="000F78EE">
            <w:rPr>
              <w:rFonts w:asciiTheme="minorHAnsi" w:eastAsia="Aptos" w:hAnsiTheme="minorHAnsi" w:cs="Aptos"/>
              <w:rPrChange w:id="680" w:author="Huguenot-Noel, Robin" w:date="2025-05-21T16:18:00Z" w16du:dateUtc="2025-05-21T14:18:00Z">
                <w:rPr>
                  <w:rFonts w:eastAsia="Aptos" w:cs="Aptos"/>
                  <w:sz w:val="20"/>
                  <w:szCs w:val="20"/>
                </w:rPr>
              </w:rPrChange>
            </w:rPr>
            <w:delText xml:space="preserve"> C</w:delText>
          </w:r>
        </w:del>
      </w:ins>
      <w:ins w:id="681" w:author="Huguenot-Noel, Robin" w:date="2025-05-19T15:08:00Z" w16du:dateUtc="2025-05-19T13:08:00Z">
        <w:del w:id="682" w:author="Huguenot-Noel, Robin [2]" w:date="2025-05-19T15:22:00Z" w16du:dateUtc="2025-05-19T13:22:00Z">
          <w:r w:rsidR="004B3216" w:rsidRPr="00450208" w:rsidDel="000F78EE">
            <w:rPr>
              <w:rFonts w:asciiTheme="minorHAnsi" w:eastAsia="Aptos" w:hAnsiTheme="minorHAnsi" w:cs="Aptos"/>
              <w:rPrChange w:id="683" w:author="Huguenot-Noel, Robin" w:date="2025-05-21T16:18:00Z" w16du:dateUtc="2025-05-21T14:18:00Z">
                <w:rPr>
                  <w:rFonts w:eastAsia="Aptos" w:cs="Aptos"/>
                  <w:sz w:val="20"/>
                  <w:szCs w:val="20"/>
                </w:rPr>
              </w:rPrChange>
            </w:rPr>
            <w:delText>VAs,</w:delText>
          </w:r>
        </w:del>
      </w:ins>
      <w:ins w:id="684" w:author="Huguenot-Noel, Robin" w:date="2025-05-19T15:09:00Z" w16du:dateUtc="2025-05-19T13:09:00Z">
        <w:del w:id="685" w:author="Huguenot-Noel, Robin [2]" w:date="2025-05-19T15:22:00Z" w16du:dateUtc="2025-05-19T13:22:00Z">
          <w:r w:rsidR="004B3216" w:rsidRPr="00450208" w:rsidDel="000F78EE">
            <w:rPr>
              <w:rFonts w:asciiTheme="minorHAnsi" w:eastAsia="Aptos" w:hAnsiTheme="minorHAnsi" w:cs="Aptos"/>
              <w:rPrChange w:id="686" w:author="Huguenot-Noel, Robin" w:date="2025-05-21T16:18:00Z" w16du:dateUtc="2025-05-21T14:18:00Z">
                <w:rPr>
                  <w:rFonts w:eastAsia="Aptos" w:cs="Aptos"/>
                  <w:sz w:val="20"/>
                  <w:szCs w:val="20"/>
                </w:rPr>
              </w:rPrChange>
            </w:rPr>
            <w:delText xml:space="preserve"> </w:delText>
          </w:r>
        </w:del>
      </w:ins>
      <w:ins w:id="687" w:author="Huguenot-Noel, Robin" w:date="2025-05-19T15:10:00Z" w16du:dateUtc="2025-05-19T13:10:00Z">
        <w:del w:id="688" w:author="Huguenot-Noel, Robin [2]" w:date="2025-05-19T15:22:00Z" w16du:dateUtc="2025-05-19T13:22:00Z">
          <w:r w:rsidR="004B3216" w:rsidRPr="00450208" w:rsidDel="000F78EE">
            <w:rPr>
              <w:rFonts w:asciiTheme="minorHAnsi" w:eastAsia="Aptos" w:hAnsiTheme="minorHAnsi" w:cs="Aptos"/>
              <w:rPrChange w:id="689" w:author="Huguenot-Noel, Robin" w:date="2025-05-21T16:18:00Z" w16du:dateUtc="2025-05-21T14:18:00Z">
                <w:rPr>
                  <w:rFonts w:eastAsia="Aptos" w:cs="Aptos"/>
                  <w:sz w:val="20"/>
                  <w:szCs w:val="20"/>
                </w:rPr>
              </w:rPrChange>
            </w:rPr>
            <w:delText xml:space="preserve">the recent election of </w:delText>
          </w:r>
          <w:r w:rsidR="004B3216" w:rsidRPr="00450208" w:rsidDel="000F78EE">
            <w:rPr>
              <w:rFonts w:asciiTheme="minorHAnsi" w:eastAsia="Aptos" w:hAnsiTheme="minorHAnsi" w:cs="Aptos"/>
              <w:rPrChange w:id="690" w:author="Huguenot-Noel, Robin" w:date="2025-05-21T16:18:00Z" w16du:dateUtc="2025-05-21T14:18:00Z">
                <w:rPr>
                  <w:rFonts w:eastAsia="Aptos" w:cs="Aptos"/>
                  <w:sz w:val="20"/>
                  <w:szCs w:val="20"/>
                </w:rPr>
              </w:rPrChange>
            </w:rPr>
            <w:delText xml:space="preserve">anti-climate political parties </w:delText>
          </w:r>
          <w:r w:rsidR="004B3216" w:rsidRPr="00450208" w:rsidDel="000F78EE">
            <w:rPr>
              <w:rFonts w:asciiTheme="minorHAnsi" w:eastAsia="Aptos" w:hAnsiTheme="minorHAnsi" w:cs="Aptos"/>
              <w:rPrChange w:id="691" w:author="Huguenot-Noel, Robin" w:date="2025-05-21T16:18:00Z" w16du:dateUtc="2025-05-21T14:18:00Z">
                <w:rPr>
                  <w:rFonts w:eastAsia="Aptos" w:cs="Aptos"/>
                  <w:sz w:val="20"/>
                  <w:szCs w:val="20"/>
                </w:rPr>
              </w:rPrChange>
            </w:rPr>
            <w:delText xml:space="preserve">has shown that </w:delText>
          </w:r>
          <w:r w:rsidR="004B3216" w:rsidRPr="00450208" w:rsidDel="000F78EE">
            <w:rPr>
              <w:rFonts w:asciiTheme="minorHAnsi" w:eastAsia="Aptos" w:hAnsiTheme="minorHAnsi" w:cs="Aptos"/>
              <w:rPrChange w:id="692" w:author="Huguenot-Noel, Robin" w:date="2025-05-21T16:18:00Z" w16du:dateUtc="2025-05-21T14:18:00Z">
                <w:rPr>
                  <w:rFonts w:eastAsia="Aptos" w:cs="Aptos"/>
                  <w:sz w:val="20"/>
                  <w:szCs w:val="20"/>
                </w:rPr>
              </w:rPrChange>
            </w:rPr>
            <w:delText xml:space="preserve">policy resistance and political mobilization by CVAs </w:delText>
          </w:r>
          <w:r w:rsidR="004B3216" w:rsidRPr="00450208" w:rsidDel="000F78EE">
            <w:rPr>
              <w:rFonts w:asciiTheme="minorHAnsi" w:eastAsia="Aptos" w:hAnsiTheme="minorHAnsi" w:cs="Aptos"/>
              <w:rPrChange w:id="693" w:author="Huguenot-Noel, Robin" w:date="2025-05-21T16:18:00Z" w16du:dateUtc="2025-05-21T14:18:00Z">
                <w:rPr>
                  <w:rFonts w:eastAsia="Aptos" w:cs="Aptos"/>
                  <w:sz w:val="20"/>
                  <w:szCs w:val="20"/>
                </w:rPr>
              </w:rPrChange>
            </w:rPr>
            <w:delText xml:space="preserve">represents a </w:delText>
          </w:r>
        </w:del>
      </w:ins>
      <w:ins w:id="694" w:author="Huguenot-Noel, Robin" w:date="2025-05-19T15:11:00Z" w16du:dateUtc="2025-05-19T13:11:00Z">
        <w:del w:id="695" w:author="Huguenot-Noel, Robin [2]" w:date="2025-05-19T15:22:00Z" w16du:dateUtc="2025-05-19T13:22:00Z">
          <w:r w:rsidR="004B3216" w:rsidRPr="00450208" w:rsidDel="000F78EE">
            <w:rPr>
              <w:rFonts w:asciiTheme="minorHAnsi" w:eastAsia="Aptos" w:hAnsiTheme="minorHAnsi" w:cs="Aptos"/>
              <w:rPrChange w:id="696" w:author="Huguenot-Noel, Robin" w:date="2025-05-21T16:18:00Z" w16du:dateUtc="2025-05-21T14:18:00Z">
                <w:rPr>
                  <w:rFonts w:eastAsia="Aptos" w:cs="Aptos"/>
                  <w:sz w:val="20"/>
                  <w:szCs w:val="20"/>
                </w:rPr>
              </w:rPrChange>
            </w:rPr>
            <w:delText>major political development</w:delText>
          </w:r>
        </w:del>
      </w:ins>
      <w:ins w:id="697" w:author="Huguenot-Noel, Robin" w:date="2025-05-19T15:10:00Z" w16du:dateUtc="2025-05-19T13:10:00Z">
        <w:del w:id="698" w:author="Huguenot-Noel, Robin [2]" w:date="2025-05-19T15:22:00Z" w16du:dateUtc="2025-05-19T13:22:00Z">
          <w:r w:rsidR="004B3216" w:rsidRPr="00450208" w:rsidDel="000F78EE">
            <w:rPr>
              <w:rFonts w:asciiTheme="minorHAnsi" w:eastAsia="Aptos" w:hAnsiTheme="minorHAnsi" w:cs="Aptos"/>
              <w:rPrChange w:id="699" w:author="Huguenot-Noel, Robin" w:date="2025-05-21T16:18:00Z" w16du:dateUtc="2025-05-21T14:18:00Z">
                <w:rPr>
                  <w:rFonts w:eastAsia="Aptos" w:cs="Aptos"/>
                  <w:sz w:val="20"/>
                  <w:szCs w:val="20"/>
                </w:rPr>
              </w:rPrChange>
            </w:rPr>
            <w:delText xml:space="preserve"> </w:delText>
          </w:r>
          <w:r w:rsidR="004B3216" w:rsidRPr="00450208" w:rsidDel="000F78EE">
            <w:rPr>
              <w:rFonts w:asciiTheme="minorHAnsi" w:eastAsia="Aptos" w:hAnsiTheme="minorHAnsi" w:cs="Aptos"/>
              <w:rPrChange w:id="700" w:author="Huguenot-Noel, Robin" w:date="2025-05-21T16:18:00Z" w16du:dateUtc="2025-05-21T14:18:00Z">
                <w:rPr>
                  <w:rFonts w:eastAsia="Aptos" w:cs="Aptos"/>
                  <w:sz w:val="20"/>
                  <w:szCs w:val="20"/>
                </w:rPr>
              </w:rPrChange>
            </w:rPr>
            <w:delText xml:space="preserve">(e.g. US election in 2024, Argentine election in 2023, the Netherlands in 2023, etc.). </w:delText>
          </w:r>
        </w:del>
      </w:ins>
    </w:p>
    <w:p w14:paraId="724B4C54" w14:textId="2159A0FC" w:rsidR="00CA1128" w:rsidRPr="00450208" w:rsidDel="004255E1" w:rsidRDefault="00E04102" w:rsidP="006654FF">
      <w:pPr>
        <w:pStyle w:val="Standard"/>
        <w:spacing w:after="0"/>
        <w:jc w:val="both"/>
        <w:rPr>
          <w:ins w:id="701" w:author="Huguenot-Noel, Robin [2]" w:date="2025-05-19T16:12:00Z" w16du:dateUtc="2025-05-19T14:12:00Z"/>
          <w:del w:id="702" w:author="Huguenot-Noel, Robin" w:date="2025-05-20T17:09:00Z" w16du:dateUtc="2025-05-20T15:09:00Z"/>
          <w:rFonts w:asciiTheme="minorHAnsi" w:eastAsia="MS Mincho" w:hAnsiTheme="minorHAnsi" w:cs="Arial"/>
          <w:rPrChange w:id="703" w:author="Huguenot-Noel, Robin" w:date="2025-05-21T16:18:00Z" w16du:dateUtc="2025-05-21T14:18:00Z">
            <w:rPr>
              <w:ins w:id="704" w:author="Huguenot-Noel, Robin [2]" w:date="2025-05-19T16:12:00Z" w16du:dateUtc="2025-05-19T14:12:00Z"/>
              <w:del w:id="705" w:author="Huguenot-Noel, Robin" w:date="2025-05-20T17:09:00Z" w16du:dateUtc="2025-05-20T15:09:00Z"/>
              <w:rFonts w:eastAsia="MS Mincho" w:cs="Arial"/>
            </w:rPr>
          </w:rPrChange>
        </w:rPr>
        <w:pPrChange w:id="706" w:author="Huguenot-Noel, Robin" w:date="2025-05-20T18:21:00Z" w16du:dateUtc="2025-05-20T16:21:00Z">
          <w:pPr>
            <w:pStyle w:val="Standard"/>
            <w:spacing w:after="0" w:line="360" w:lineRule="auto"/>
            <w:jc w:val="both"/>
          </w:pPr>
        </w:pPrChange>
      </w:pPr>
      <w:ins w:id="707" w:author="Huguenot-Noel, Robin [2]" w:date="2025-05-19T16:05:00Z" w16du:dateUtc="2025-05-19T14:05:00Z">
        <w:del w:id="708" w:author="Huguenot-Noel, Robin" w:date="2025-05-20T18:15:00Z" w16du:dateUtc="2025-05-20T16:15:00Z">
          <w:r w:rsidRPr="00450208" w:rsidDel="006654FF">
            <w:rPr>
              <w:rFonts w:asciiTheme="minorHAnsi" w:eastAsia="MS Mincho" w:hAnsiTheme="minorHAnsi" w:cs="Arial"/>
              <w:rPrChange w:id="709" w:author="Huguenot-Noel, Robin" w:date="2025-05-21T16:18:00Z" w16du:dateUtc="2025-05-21T14:18:00Z">
                <w:rPr>
                  <w:rFonts w:eastAsia="MS Mincho" w:cs="Arial"/>
                </w:rPr>
              </w:rPrChange>
            </w:rPr>
            <w:delText>To assess the validity of our claims, we field a survey experiment</w:delText>
          </w:r>
          <w:r w:rsidRPr="00450208" w:rsidDel="006654FF">
            <w:rPr>
              <w:rFonts w:asciiTheme="minorHAnsi" w:hAnsiTheme="minorHAnsi"/>
              <w:rPrChange w:id="710" w:author="Huguenot-Noel, Robin" w:date="2025-05-21T16:18:00Z" w16du:dateUtc="2025-05-21T14:18:00Z">
                <w:rPr/>
              </w:rPrChange>
            </w:rPr>
            <w:delText xml:space="preserve"> </w:delText>
          </w:r>
          <w:r w:rsidRPr="00450208" w:rsidDel="006654FF">
            <w:rPr>
              <w:rFonts w:asciiTheme="minorHAnsi" w:eastAsia="MS Mincho" w:hAnsiTheme="minorHAnsi" w:cs="Arial"/>
              <w:rPrChange w:id="711" w:author="Huguenot-Noel, Robin" w:date="2025-05-21T16:18:00Z" w16du:dateUtc="2025-05-21T14:18:00Z">
                <w:rPr>
                  <w:rFonts w:eastAsia="MS Mincho" w:cs="Arial"/>
                </w:rPr>
              </w:rPrChange>
            </w:rPr>
            <w:delText>which would foresee a substantive decarbonization</w:delText>
          </w:r>
        </w:del>
      </w:ins>
      <w:ins w:id="712" w:author="Huguenot-Noel, Robin [2]" w:date="2025-05-19T16:12:00Z" w16du:dateUtc="2025-05-19T14:12:00Z">
        <w:del w:id="713" w:author="Huguenot-Noel, Robin" w:date="2025-05-20T18:15:00Z" w16du:dateUtc="2025-05-20T16:15:00Z">
          <w:r w:rsidR="00CA1128" w:rsidRPr="00450208" w:rsidDel="006654FF">
            <w:rPr>
              <w:rFonts w:asciiTheme="minorHAnsi" w:eastAsia="MS Mincho" w:hAnsiTheme="minorHAnsi" w:cs="Arial"/>
              <w:rPrChange w:id="714" w:author="Huguenot-Noel, Robin" w:date="2025-05-21T16:18:00Z" w16du:dateUtc="2025-05-21T14:18:00Z">
                <w:rPr>
                  <w:rFonts w:eastAsia="MS Mincho" w:cs="Arial"/>
                </w:rPr>
              </w:rPrChange>
            </w:rPr>
            <w:delText xml:space="preserve"> of </w:delText>
          </w:r>
        </w:del>
        <w:del w:id="715" w:author="Huguenot-Noel, Robin" w:date="2025-05-20T17:09:00Z" w16du:dateUtc="2025-05-20T15:09:00Z">
          <w:r w:rsidR="00CA1128" w:rsidRPr="00450208" w:rsidDel="004255E1">
            <w:rPr>
              <w:rFonts w:asciiTheme="minorHAnsi" w:eastAsia="MS Mincho" w:hAnsiTheme="minorHAnsi" w:cs="Arial"/>
              <w:rPrChange w:id="716" w:author="Huguenot-Noel, Robin" w:date="2025-05-21T16:18:00Z" w16du:dateUtc="2025-05-21T14:18:00Z">
                <w:rPr>
                  <w:rFonts w:eastAsia="MS Mincho" w:cs="Arial"/>
                </w:rPr>
              </w:rPrChange>
            </w:rPr>
            <w:delText>a sector in different countries.</w:delText>
          </w:r>
        </w:del>
      </w:ins>
    </w:p>
    <w:p w14:paraId="110B64CE" w14:textId="4AF1FA1C" w:rsidR="00BD66F3" w:rsidRPr="00450208" w:rsidDel="006654FF" w:rsidRDefault="00E04102" w:rsidP="006654FF">
      <w:pPr>
        <w:pStyle w:val="Standard"/>
        <w:spacing w:after="0"/>
        <w:jc w:val="both"/>
        <w:rPr>
          <w:ins w:id="717" w:author="Huguenot-Noel, Robin [2]" w:date="2025-05-19T16:12:00Z" w16du:dateUtc="2025-05-19T14:12:00Z"/>
          <w:del w:id="718" w:author="Huguenot-Noel, Robin" w:date="2025-05-20T18:15:00Z" w16du:dateUtc="2025-05-20T16:15:00Z"/>
          <w:rFonts w:asciiTheme="minorHAnsi" w:eastAsia="MS Mincho" w:hAnsiTheme="minorHAnsi" w:cs="Arial"/>
          <w:rPrChange w:id="719" w:author="Huguenot-Noel, Robin" w:date="2025-05-21T16:18:00Z" w16du:dateUtc="2025-05-21T14:18:00Z">
            <w:rPr>
              <w:ins w:id="720" w:author="Huguenot-Noel, Robin [2]" w:date="2025-05-19T16:12:00Z" w16du:dateUtc="2025-05-19T14:12:00Z"/>
              <w:del w:id="721" w:author="Huguenot-Noel, Robin" w:date="2025-05-20T18:15:00Z" w16du:dateUtc="2025-05-20T16:15:00Z"/>
              <w:rFonts w:eastAsia="MS Mincho" w:cs="Arial"/>
            </w:rPr>
          </w:rPrChange>
        </w:rPr>
        <w:pPrChange w:id="722" w:author="Huguenot-Noel, Robin" w:date="2025-05-20T18:21:00Z" w16du:dateUtc="2025-05-20T16:21:00Z">
          <w:pPr>
            <w:pStyle w:val="Standard"/>
            <w:spacing w:after="0" w:line="360" w:lineRule="auto"/>
            <w:jc w:val="both"/>
          </w:pPr>
        </w:pPrChange>
      </w:pPr>
      <w:ins w:id="723" w:author="Huguenot-Noel, Robin [2]" w:date="2025-05-19T16:05:00Z" w16du:dateUtc="2025-05-19T14:05:00Z">
        <w:del w:id="724" w:author="Huguenot-Noel, Robin" w:date="2025-05-20T17:09:00Z" w16du:dateUtc="2025-05-20T15:09:00Z">
          <w:r w:rsidRPr="00450208" w:rsidDel="004255E1">
            <w:rPr>
              <w:rFonts w:asciiTheme="minorHAnsi" w:eastAsia="MS Mincho" w:hAnsiTheme="minorHAnsi" w:cs="Arial"/>
              <w:rPrChange w:id="725" w:author="Huguenot-Noel, Robin" w:date="2025-05-21T16:18:00Z" w16du:dateUtc="2025-05-21T14:18:00Z">
                <w:rPr>
                  <w:rFonts w:eastAsia="MS Mincho" w:cs="Arial"/>
                </w:rPr>
              </w:rPrChange>
            </w:rPr>
            <w:delText xml:space="preserve"> of the aeronautic</w:delText>
          </w:r>
        </w:del>
        <w:del w:id="726" w:author="Huguenot-Noel, Robin" w:date="2025-05-20T18:15:00Z" w16du:dateUtc="2025-05-20T16:15:00Z">
          <w:r w:rsidRPr="00450208" w:rsidDel="006654FF">
            <w:rPr>
              <w:rFonts w:asciiTheme="minorHAnsi" w:eastAsia="MS Mincho" w:hAnsiTheme="minorHAnsi" w:cs="Arial"/>
              <w:rPrChange w:id="727" w:author="Huguenot-Noel, Robin" w:date="2025-05-21T16:18:00Z" w16du:dateUtc="2025-05-21T14:18:00Z">
                <w:rPr>
                  <w:rFonts w:eastAsia="MS Mincho" w:cs="Arial"/>
                </w:rPr>
              </w:rPrChange>
            </w:rPr>
            <w:delText xml:space="preserve"> sector</w:delText>
          </w:r>
        </w:del>
        <w:del w:id="728" w:author="Huguenot-Noel, Robin" w:date="2025-05-20T18:10:00Z" w16du:dateUtc="2025-05-20T16:10:00Z">
          <w:r w:rsidRPr="00450208" w:rsidDel="00BD66F3">
            <w:rPr>
              <w:rFonts w:asciiTheme="minorHAnsi" w:eastAsia="MS Mincho" w:hAnsiTheme="minorHAnsi" w:cs="Arial"/>
              <w:rPrChange w:id="729" w:author="Huguenot-Noel, Robin" w:date="2025-05-21T16:18:00Z" w16du:dateUtc="2025-05-21T14:18:00Z">
                <w:rPr>
                  <w:rFonts w:eastAsia="MS Mincho" w:cs="Arial"/>
                </w:rPr>
              </w:rPrChange>
            </w:rPr>
            <w:delText>, in</w:delText>
          </w:r>
        </w:del>
        <w:del w:id="730" w:author="Huguenot-Noel, Robin" w:date="2025-05-20T18:11:00Z" w16du:dateUtc="2025-05-20T16:11:00Z">
          <w:r w:rsidRPr="00450208" w:rsidDel="00BD66F3">
            <w:rPr>
              <w:rFonts w:asciiTheme="minorHAnsi" w:eastAsia="MS Mincho" w:hAnsiTheme="minorHAnsi" w:cs="Arial"/>
              <w:rPrChange w:id="731" w:author="Huguenot-Noel, Robin" w:date="2025-05-21T16:18:00Z" w16du:dateUtc="2025-05-21T14:18:00Z">
                <w:rPr>
                  <w:rFonts w:eastAsia="MS Mincho" w:cs="Arial"/>
                </w:rPr>
              </w:rPrChange>
            </w:rPr>
            <w:delText xml:space="preserve"> two countries namely: France and Germany. </w:delText>
          </w:r>
        </w:del>
      </w:ins>
    </w:p>
    <w:p w14:paraId="7E1CD5E4" w14:textId="77777777" w:rsidR="00CA1128" w:rsidRPr="00450208" w:rsidDel="004255E1" w:rsidRDefault="00CA1128" w:rsidP="006654FF">
      <w:pPr>
        <w:pStyle w:val="Standard"/>
        <w:spacing w:after="0"/>
        <w:jc w:val="both"/>
        <w:rPr>
          <w:ins w:id="732" w:author="Huguenot-Noel, Robin [2]" w:date="2025-05-19T16:12:00Z" w16du:dateUtc="2025-05-19T14:12:00Z"/>
          <w:del w:id="733" w:author="Huguenot-Noel, Robin" w:date="2025-05-20T17:10:00Z" w16du:dateUtc="2025-05-20T15:10:00Z"/>
          <w:rFonts w:asciiTheme="minorHAnsi" w:eastAsia="MS Mincho" w:hAnsiTheme="minorHAnsi" w:cs="Arial"/>
          <w:rPrChange w:id="734" w:author="Huguenot-Noel, Robin" w:date="2025-05-21T16:18:00Z" w16du:dateUtc="2025-05-21T14:18:00Z">
            <w:rPr>
              <w:ins w:id="735" w:author="Huguenot-Noel, Robin [2]" w:date="2025-05-19T16:12:00Z" w16du:dateUtc="2025-05-19T14:12:00Z"/>
              <w:del w:id="736" w:author="Huguenot-Noel, Robin" w:date="2025-05-20T17:10:00Z" w16du:dateUtc="2025-05-20T15:10:00Z"/>
              <w:rFonts w:eastAsia="MS Mincho" w:cs="Arial"/>
            </w:rPr>
          </w:rPrChange>
        </w:rPr>
        <w:pPrChange w:id="737" w:author="Huguenot-Noel, Robin" w:date="2025-05-20T18:21:00Z" w16du:dateUtc="2025-05-20T16:21:00Z">
          <w:pPr>
            <w:pStyle w:val="Standard"/>
            <w:spacing w:after="0" w:line="360" w:lineRule="auto"/>
            <w:jc w:val="both"/>
          </w:pPr>
        </w:pPrChange>
      </w:pPr>
    </w:p>
    <w:p w14:paraId="1ADECF05" w14:textId="2AF0F66F" w:rsidR="00CA1128" w:rsidRPr="00450208" w:rsidDel="006654FF" w:rsidRDefault="00E04102" w:rsidP="006654FF">
      <w:pPr>
        <w:pStyle w:val="Standard"/>
        <w:jc w:val="both"/>
        <w:rPr>
          <w:ins w:id="738" w:author="Huguenot-Noel, Robin [2]" w:date="2025-05-19T16:17:00Z" w16du:dateUtc="2025-05-19T14:17:00Z"/>
          <w:del w:id="739" w:author="Huguenot-Noel, Robin" w:date="2025-05-20T18:15:00Z" w16du:dateUtc="2025-05-20T16:15:00Z"/>
          <w:rFonts w:asciiTheme="minorHAnsi" w:eastAsia="MS Mincho" w:hAnsiTheme="minorHAnsi" w:cs="Arial"/>
          <w:rPrChange w:id="740" w:author="Huguenot-Noel, Robin" w:date="2025-05-21T16:18:00Z" w16du:dateUtc="2025-05-21T14:18:00Z">
            <w:rPr>
              <w:ins w:id="741" w:author="Huguenot-Noel, Robin [2]" w:date="2025-05-19T16:17:00Z" w16du:dateUtc="2025-05-19T14:17:00Z"/>
              <w:del w:id="742" w:author="Huguenot-Noel, Robin" w:date="2025-05-20T18:15:00Z" w16du:dateUtc="2025-05-20T16:15:00Z"/>
              <w:rFonts w:eastAsia="MS Mincho" w:cs="Arial"/>
            </w:rPr>
          </w:rPrChange>
        </w:rPr>
        <w:pPrChange w:id="743" w:author="Huguenot-Noel, Robin" w:date="2025-05-20T18:21:00Z" w16du:dateUtc="2025-05-20T16:21:00Z">
          <w:pPr>
            <w:pStyle w:val="Standard"/>
            <w:jc w:val="both"/>
          </w:pPr>
        </w:pPrChange>
      </w:pPr>
      <w:ins w:id="744" w:author="Huguenot-Noel, Robin [2]" w:date="2025-05-19T16:05:00Z" w16du:dateUtc="2025-05-19T14:05:00Z">
        <w:del w:id="745" w:author="Huguenot-Noel, Robin" w:date="2025-05-20T18:15:00Z" w16du:dateUtc="2025-05-20T16:15:00Z">
          <w:r w:rsidRPr="00450208" w:rsidDel="006654FF">
            <w:rPr>
              <w:rFonts w:asciiTheme="minorHAnsi" w:eastAsia="MS Mincho" w:hAnsiTheme="minorHAnsi" w:cs="Arial"/>
              <w:rPrChange w:id="746" w:author="Huguenot-Noel, Robin" w:date="2025-05-21T16:18:00Z" w16du:dateUtc="2025-05-21T14:18:00Z">
                <w:rPr>
                  <w:rFonts w:eastAsia="MS Mincho" w:cs="Arial"/>
                </w:rPr>
              </w:rPrChange>
            </w:rPr>
            <w:delText xml:space="preserve">We envisage the hypothetical case of a major restructuring of </w:delText>
          </w:r>
        </w:del>
        <w:del w:id="747" w:author="Huguenot-Noel, Robin" w:date="2025-05-20T17:10:00Z" w16du:dateUtc="2025-05-20T15:10:00Z">
          <w:r w:rsidRPr="00450208" w:rsidDel="004255E1">
            <w:rPr>
              <w:rFonts w:asciiTheme="minorHAnsi" w:eastAsia="MS Mincho" w:hAnsiTheme="minorHAnsi" w:cs="Arial"/>
              <w:rPrChange w:id="748" w:author="Huguenot-Noel, Robin" w:date="2025-05-21T16:18:00Z" w16du:dateUtc="2025-05-21T14:18:00Z">
                <w:rPr>
                  <w:rFonts w:eastAsia="MS Mincho" w:cs="Arial"/>
                </w:rPr>
              </w:rPrChange>
            </w:rPr>
            <w:delText>Airbus</w:delText>
          </w:r>
        </w:del>
        <w:del w:id="749" w:author="Huguenot-Noel, Robin" w:date="2025-05-20T18:15:00Z" w16du:dateUtc="2025-05-20T16:15:00Z">
          <w:r w:rsidRPr="00450208" w:rsidDel="006654FF">
            <w:rPr>
              <w:rFonts w:asciiTheme="minorHAnsi" w:eastAsia="MS Mincho" w:hAnsiTheme="minorHAnsi" w:cs="Arial"/>
              <w:rPrChange w:id="750" w:author="Huguenot-Noel, Robin" w:date="2025-05-21T16:18:00Z" w16du:dateUtc="2025-05-21T14:18:00Z">
                <w:rPr>
                  <w:rFonts w:eastAsia="MS Mincho" w:cs="Arial"/>
                </w:rPr>
              </w:rPrChange>
            </w:rPr>
            <w:delText xml:space="preserve"> that would seek to reduce the company’s carbon footprint in ways that would asymmetrically impact local environments heavily relying on </w:delText>
          </w:r>
        </w:del>
        <w:del w:id="751" w:author="Huguenot-Noel, Robin" w:date="2025-05-20T17:10:00Z" w16du:dateUtc="2025-05-20T15:10:00Z">
          <w:r w:rsidRPr="00450208" w:rsidDel="004255E1">
            <w:rPr>
              <w:rFonts w:asciiTheme="minorHAnsi" w:eastAsia="MS Mincho" w:hAnsiTheme="minorHAnsi" w:cs="Arial"/>
              <w:rPrChange w:id="752" w:author="Huguenot-Noel, Robin" w:date="2025-05-21T16:18:00Z" w16du:dateUtc="2025-05-21T14:18:00Z">
                <w:rPr>
                  <w:rFonts w:eastAsia="MS Mincho" w:cs="Arial"/>
                </w:rPr>
              </w:rPrChange>
            </w:rPr>
            <w:delText xml:space="preserve">aeronautic </w:delText>
          </w:r>
        </w:del>
        <w:del w:id="753" w:author="Huguenot-Noel, Robin" w:date="2025-05-20T18:15:00Z" w16du:dateUtc="2025-05-20T16:15:00Z">
          <w:r w:rsidRPr="00450208" w:rsidDel="006654FF">
            <w:rPr>
              <w:rFonts w:asciiTheme="minorHAnsi" w:eastAsia="MS Mincho" w:hAnsiTheme="minorHAnsi" w:cs="Arial"/>
              <w:rPrChange w:id="754" w:author="Huguenot-Noel, Robin" w:date="2025-05-21T16:18:00Z" w16du:dateUtc="2025-05-21T14:18:00Z">
                <w:rPr>
                  <w:rFonts w:eastAsia="MS Mincho" w:cs="Arial"/>
                </w:rPr>
              </w:rPrChange>
            </w:rPr>
            <w:delText xml:space="preserve">manufacturing. </w:delText>
          </w:r>
        </w:del>
      </w:ins>
    </w:p>
    <w:p w14:paraId="448D99B4" w14:textId="7F158C13" w:rsidR="004B3216" w:rsidRPr="00450208" w:rsidDel="00BD66F3" w:rsidRDefault="00E04102" w:rsidP="006654FF">
      <w:pPr>
        <w:pStyle w:val="Standard"/>
        <w:jc w:val="both"/>
        <w:rPr>
          <w:del w:id="755" w:author="Huguenot-Noel, Robin" w:date="2025-05-20T18:11:00Z" w16du:dateUtc="2025-05-20T16:11:00Z"/>
          <w:rFonts w:asciiTheme="minorHAnsi" w:eastAsia="MS Mincho" w:hAnsiTheme="minorHAnsi" w:cs="Arial"/>
          <w:rPrChange w:id="756" w:author="Huguenot-Noel, Robin" w:date="2025-05-21T16:18:00Z" w16du:dateUtc="2025-05-21T14:18:00Z">
            <w:rPr>
              <w:del w:id="757" w:author="Huguenot-Noel, Robin" w:date="2025-05-20T18:11:00Z" w16du:dateUtc="2025-05-20T16:11:00Z"/>
              <w:rFonts w:eastAsia="MS Mincho" w:cs="Arial"/>
            </w:rPr>
          </w:rPrChange>
        </w:rPr>
        <w:pPrChange w:id="758" w:author="Huguenot-Noel, Robin" w:date="2025-05-20T18:21:00Z" w16du:dateUtc="2025-05-20T16:21:00Z">
          <w:pPr>
            <w:pStyle w:val="Standard"/>
            <w:jc w:val="both"/>
          </w:pPr>
        </w:pPrChange>
      </w:pPr>
      <w:ins w:id="759" w:author="Huguenot-Noel, Robin [2]" w:date="2025-05-19T16:05:00Z" w16du:dateUtc="2025-05-19T14:05:00Z">
        <w:del w:id="760" w:author="Huguenot-Noel, Robin" w:date="2025-05-20T18:11:00Z" w16du:dateUtc="2025-05-20T16:11:00Z">
          <w:r w:rsidRPr="00450208" w:rsidDel="00BD66F3">
            <w:rPr>
              <w:rFonts w:asciiTheme="minorHAnsi" w:eastAsia="MS Mincho" w:hAnsiTheme="minorHAnsi" w:cs="Arial"/>
              <w:rPrChange w:id="761" w:author="Huguenot-Noel, Robin" w:date="2025-05-21T16:18:00Z" w16du:dateUtc="2025-05-21T14:18:00Z">
                <w:rPr>
                  <w:rFonts w:eastAsia="MS Mincho" w:cs="Arial"/>
                </w:rPr>
              </w:rPrChange>
            </w:rPr>
            <w:delText xml:space="preserve">For each country, we aim to target a representative sample of </w:delText>
          </w:r>
        </w:del>
        <w:del w:id="762" w:author="Huguenot-Noel, Robin" w:date="2025-05-20T17:30:00Z" w16du:dateUtc="2025-05-20T15:30:00Z">
          <w:r w:rsidRPr="00450208" w:rsidDel="00A03C4F">
            <w:rPr>
              <w:rFonts w:asciiTheme="minorHAnsi" w:eastAsia="MS Mincho" w:hAnsiTheme="minorHAnsi" w:cs="Arial"/>
              <w:rPrChange w:id="763" w:author="Huguenot-Noel, Robin" w:date="2025-05-21T16:18:00Z" w16du:dateUtc="2025-05-21T14:18:00Z">
                <w:rPr>
                  <w:rFonts w:eastAsia="MS Mincho" w:cs="Arial"/>
                </w:rPr>
              </w:rPrChange>
            </w:rPr>
            <w:delText>two main populations</w:delText>
          </w:r>
        </w:del>
        <w:del w:id="764" w:author="Huguenot-Noel, Robin" w:date="2025-05-20T18:11:00Z" w16du:dateUtc="2025-05-20T16:11:00Z">
          <w:r w:rsidRPr="00450208" w:rsidDel="00BD66F3">
            <w:rPr>
              <w:rFonts w:asciiTheme="minorHAnsi" w:eastAsia="MS Mincho" w:hAnsiTheme="minorHAnsi" w:cs="Arial"/>
              <w:rPrChange w:id="765" w:author="Huguenot-Noel, Robin" w:date="2025-05-21T16:18:00Z" w16du:dateUtc="2025-05-21T14:18:00Z">
                <w:rPr>
                  <w:rFonts w:eastAsia="MS Mincho" w:cs="Arial"/>
                </w:rPr>
              </w:rPrChange>
            </w:rPr>
            <w:delText xml:space="preserve"> of interest that </w:delText>
          </w:r>
        </w:del>
        <w:del w:id="766" w:author="Huguenot-Noel, Robin" w:date="2025-05-20T17:30:00Z" w16du:dateUtc="2025-05-20T15:30:00Z">
          <w:r w:rsidRPr="00450208" w:rsidDel="00A03C4F">
            <w:rPr>
              <w:rFonts w:asciiTheme="minorHAnsi" w:eastAsia="MS Mincho" w:hAnsiTheme="minorHAnsi" w:cs="Arial"/>
              <w:rPrChange w:id="767" w:author="Huguenot-Noel, Robin" w:date="2025-05-21T16:18:00Z" w16du:dateUtc="2025-05-21T14:18:00Z">
                <w:rPr>
                  <w:rFonts w:eastAsia="MS Mincho" w:cs="Arial"/>
                </w:rPr>
              </w:rPrChange>
            </w:rPr>
            <w:delText>are</w:delText>
          </w:r>
        </w:del>
        <w:del w:id="768" w:author="Huguenot-Noel, Robin" w:date="2025-05-20T18:11:00Z" w16du:dateUtc="2025-05-20T16:11:00Z">
          <w:r w:rsidRPr="00450208" w:rsidDel="00BD66F3">
            <w:rPr>
              <w:rFonts w:asciiTheme="minorHAnsi" w:eastAsia="MS Mincho" w:hAnsiTheme="minorHAnsi" w:cs="Arial"/>
              <w:rPrChange w:id="769" w:author="Huguenot-Noel, Robin" w:date="2025-05-21T16:18:00Z" w16du:dateUtc="2025-05-21T14:18:00Z">
                <w:rPr>
                  <w:rFonts w:eastAsia="MS Mincho" w:cs="Arial"/>
                </w:rPr>
              </w:rPrChange>
            </w:rPr>
            <w:delText xml:space="preserve"> likely to backlash when decarbonization policies are </w:delText>
          </w:r>
        </w:del>
        <w:del w:id="770" w:author="Huguenot-Noel, Robin" w:date="2025-05-20T17:31:00Z" w16du:dateUtc="2025-05-20T15:31:00Z">
          <w:r w:rsidRPr="00450208" w:rsidDel="00A03C4F">
            <w:rPr>
              <w:rFonts w:asciiTheme="minorHAnsi" w:eastAsia="MS Mincho" w:hAnsiTheme="minorHAnsi" w:cs="Arial"/>
              <w:rPrChange w:id="771" w:author="Huguenot-Noel, Robin" w:date="2025-05-21T16:18:00Z" w16du:dateUtc="2025-05-21T14:18:00Z">
                <w:rPr>
                  <w:rFonts w:eastAsia="MS Mincho" w:cs="Arial"/>
                </w:rPr>
              </w:rPrChange>
            </w:rPr>
            <w:delText>implemented: a)</w:delText>
          </w:r>
        </w:del>
        <w:del w:id="772" w:author="Huguenot-Noel, Robin" w:date="2025-05-20T18:11:00Z" w16du:dateUtc="2025-05-20T16:11:00Z">
          <w:r w:rsidRPr="00450208" w:rsidDel="00BD66F3">
            <w:rPr>
              <w:rFonts w:asciiTheme="minorHAnsi" w:eastAsia="MS Mincho" w:hAnsiTheme="minorHAnsi" w:cs="Arial"/>
              <w:rPrChange w:id="773" w:author="Huguenot-Noel, Robin" w:date="2025-05-21T16:18:00Z" w16du:dateUtc="2025-05-21T14:18:00Z">
                <w:rPr>
                  <w:rFonts w:eastAsia="MS Mincho" w:cs="Arial"/>
                </w:rPr>
              </w:rPrChange>
            </w:rPr>
            <w:delText xml:space="preserve"> workers in CFA industries</w:delText>
          </w:r>
        </w:del>
        <w:del w:id="774" w:author="Huguenot-Noel, Robin" w:date="2025-05-20T17:31:00Z" w16du:dateUtc="2025-05-20T15:31:00Z">
          <w:r w:rsidRPr="00450208" w:rsidDel="00A03C4F">
            <w:rPr>
              <w:rFonts w:asciiTheme="minorHAnsi" w:eastAsia="MS Mincho" w:hAnsiTheme="minorHAnsi" w:cs="Arial"/>
              <w:rPrChange w:id="775" w:author="Huguenot-Noel, Robin" w:date="2025-05-21T16:18:00Z" w16du:dateUtc="2025-05-21T14:18:00Z">
                <w:rPr>
                  <w:rFonts w:eastAsia="MS Mincho" w:cs="Arial"/>
                </w:rPr>
              </w:rPrChange>
            </w:rPr>
            <w:delText>; b) local communities surrounding them.</w:delText>
          </w:r>
        </w:del>
        <w:del w:id="776" w:author="Huguenot-Noel, Robin" w:date="2025-05-20T18:11:00Z" w16du:dateUtc="2025-05-20T16:11:00Z">
          <w:r w:rsidRPr="00450208" w:rsidDel="00BD66F3">
            <w:rPr>
              <w:rFonts w:asciiTheme="minorHAnsi" w:eastAsia="MS Mincho" w:hAnsiTheme="minorHAnsi" w:cs="Arial"/>
              <w:rPrChange w:id="777" w:author="Huguenot-Noel, Robin" w:date="2025-05-21T16:18:00Z" w16du:dateUtc="2025-05-21T14:18:00Z">
                <w:rPr>
                  <w:rFonts w:eastAsia="MS Mincho" w:cs="Arial"/>
                </w:rPr>
              </w:rPrChange>
            </w:rPr>
            <w:delText xml:space="preserve">  </w:delText>
          </w:r>
        </w:del>
      </w:ins>
    </w:p>
    <w:p w14:paraId="5A11DEBB" w14:textId="77777777" w:rsidR="00CA1128" w:rsidRPr="00450208" w:rsidDel="006654FF" w:rsidRDefault="00CA1128" w:rsidP="006654FF">
      <w:pPr>
        <w:pStyle w:val="Standard"/>
        <w:spacing w:after="0"/>
        <w:jc w:val="both"/>
        <w:rPr>
          <w:ins w:id="778" w:author="Huguenot-Noel, Robin [2]" w:date="2025-05-19T16:17:00Z" w16du:dateUtc="2025-05-19T14:17:00Z"/>
          <w:del w:id="779" w:author="Huguenot-Noel, Robin" w:date="2025-05-20T18:17:00Z" w16du:dateUtc="2025-05-20T16:17:00Z"/>
          <w:rFonts w:asciiTheme="minorHAnsi" w:eastAsia="MS Mincho" w:hAnsiTheme="minorHAnsi" w:cs="Arial"/>
          <w:rPrChange w:id="780" w:author="Huguenot-Noel, Robin" w:date="2025-05-21T16:18:00Z" w16du:dateUtc="2025-05-21T14:18:00Z">
            <w:rPr>
              <w:ins w:id="781" w:author="Huguenot-Noel, Robin [2]" w:date="2025-05-19T16:17:00Z" w16du:dateUtc="2025-05-19T14:17:00Z"/>
              <w:del w:id="782" w:author="Huguenot-Noel, Robin" w:date="2025-05-20T18:17:00Z" w16du:dateUtc="2025-05-20T16:17:00Z"/>
              <w:rFonts w:eastAsia="MS Mincho" w:cs="Arial"/>
            </w:rPr>
          </w:rPrChange>
        </w:rPr>
        <w:pPrChange w:id="783" w:author="Huguenot-Noel, Robin" w:date="2025-05-20T18:21:00Z" w16du:dateUtc="2025-05-20T16:21:00Z">
          <w:pPr>
            <w:pStyle w:val="Standard"/>
            <w:spacing w:after="0" w:line="360" w:lineRule="auto"/>
            <w:jc w:val="both"/>
          </w:pPr>
        </w:pPrChange>
      </w:pPr>
    </w:p>
    <w:p w14:paraId="5FFB49DA" w14:textId="104496B4" w:rsidR="004B3216" w:rsidRPr="00450208" w:rsidDel="000F78EE" w:rsidRDefault="004B3216" w:rsidP="006654FF">
      <w:pPr>
        <w:pStyle w:val="Standard"/>
        <w:jc w:val="both"/>
        <w:rPr>
          <w:del w:id="784" w:author="Huguenot-Noel, Robin [2]" w:date="2025-05-19T15:22:00Z" w16du:dateUtc="2025-05-19T13:22:00Z"/>
          <w:moveTo w:id="785" w:author="Huguenot-Noel, Robin" w:date="2025-05-19T15:08:00Z" w16du:dateUtc="2025-05-19T13:08:00Z"/>
          <w:rFonts w:asciiTheme="minorHAnsi" w:hAnsiTheme="minorHAnsi"/>
          <w:rPrChange w:id="786" w:author="Huguenot-Noel, Robin" w:date="2025-05-21T16:18:00Z" w16du:dateUtc="2025-05-21T14:18:00Z">
            <w:rPr>
              <w:del w:id="787" w:author="Huguenot-Noel, Robin [2]" w:date="2025-05-19T15:22:00Z" w16du:dateUtc="2025-05-19T13:22:00Z"/>
              <w:moveTo w:id="788" w:author="Huguenot-Noel, Robin" w:date="2025-05-19T15:08:00Z" w16du:dateUtc="2025-05-19T13:08:00Z"/>
            </w:rPr>
          </w:rPrChange>
        </w:rPr>
        <w:pPrChange w:id="789" w:author="Huguenot-Noel, Robin" w:date="2025-05-20T18:21:00Z" w16du:dateUtc="2025-05-20T16:21:00Z">
          <w:pPr>
            <w:pStyle w:val="Standard"/>
            <w:jc w:val="both"/>
          </w:pPr>
        </w:pPrChange>
      </w:pPr>
      <w:ins w:id="790" w:author="Huguenot-Noel, Robin" w:date="2025-05-19T15:08:00Z" w16du:dateUtc="2025-05-19T13:08:00Z">
        <w:del w:id="791" w:author="Huguenot-Noel, Robin [2]" w:date="2025-05-19T15:22:00Z" w16du:dateUtc="2025-05-19T13:22:00Z">
          <w:r w:rsidRPr="00450208" w:rsidDel="000F78EE">
            <w:rPr>
              <w:rFonts w:asciiTheme="minorHAnsi" w:eastAsia="Aptos" w:hAnsiTheme="minorHAnsi" w:cs="Aptos"/>
              <w:rPrChange w:id="792" w:author="Huguenot-Noel, Robin" w:date="2025-05-21T16:18:00Z" w16du:dateUtc="2025-05-21T14:18:00Z">
                <w:rPr>
                  <w:rFonts w:eastAsia="Aptos" w:cs="Aptos"/>
                  <w:sz w:val="20"/>
                  <w:szCs w:val="20"/>
                </w:rPr>
              </w:rPrChange>
            </w:rPr>
            <w:delText xml:space="preserve">As recent events have shown, this is not to be underestimated. </w:delText>
          </w:r>
        </w:del>
      </w:ins>
      <w:moveToRangeStart w:id="793" w:author="Huguenot-Noel, Robin" w:date="2025-05-19T15:08:00Z" w:name="move198559739"/>
      <w:moveTo w:id="794" w:author="Huguenot-Noel, Robin" w:date="2025-05-19T15:08:00Z" w16du:dateUtc="2025-05-19T13:08:00Z">
        <w:del w:id="795" w:author="Huguenot-Noel, Robin [2]" w:date="2025-05-19T15:22:00Z" w16du:dateUtc="2025-05-19T13:22:00Z">
          <w:r w:rsidRPr="00450208" w:rsidDel="000F78EE">
            <w:rPr>
              <w:rFonts w:asciiTheme="minorHAnsi" w:eastAsia="Aptos" w:hAnsiTheme="minorHAnsi" w:cs="Aptos"/>
              <w:rPrChange w:id="796" w:author="Huguenot-Noel, Robin" w:date="2025-05-21T16:18:00Z" w16du:dateUtc="2025-05-21T14:18:00Z">
                <w:rPr>
                  <w:rFonts w:eastAsia="Aptos" w:cs="Aptos"/>
                  <w:sz w:val="20"/>
                  <w:szCs w:val="20"/>
                </w:rPr>
              </w:rPrChange>
            </w:rPr>
            <w:delText xml:space="preserve">Concerns are growing about the political backlash surrounding the distributional consequences of climate policies in a context where anti-climate political parties are winning elections (e.g. US election in 2024, Argentine election in 2023, the Netherlands in 2023, etc.). </w:delText>
          </w:r>
        </w:del>
      </w:moveTo>
    </w:p>
    <w:moveToRangeEnd w:id="793"/>
    <w:p w14:paraId="6F5C2BBB" w14:textId="464D1A12" w:rsidR="004B3216" w:rsidRPr="00450208" w:rsidDel="005B3318" w:rsidRDefault="004B3216" w:rsidP="006654FF">
      <w:pPr>
        <w:pStyle w:val="Standard"/>
        <w:jc w:val="both"/>
        <w:rPr>
          <w:ins w:id="797" w:author="Huguenot-Noel, Robin" w:date="2025-05-19T15:07:00Z" w16du:dateUtc="2025-05-19T13:07:00Z"/>
          <w:del w:id="798" w:author="Huguenot-Noel, Robin [2]" w:date="2025-05-19T16:17:00Z" w16du:dateUtc="2025-05-19T14:17:00Z"/>
          <w:rFonts w:asciiTheme="minorHAnsi" w:eastAsia="Aptos" w:hAnsiTheme="minorHAnsi" w:cs="Aptos"/>
          <w:rPrChange w:id="799" w:author="Huguenot-Noel, Robin" w:date="2025-05-21T16:18:00Z" w16du:dateUtc="2025-05-21T14:18:00Z">
            <w:rPr>
              <w:ins w:id="800" w:author="Huguenot-Noel, Robin" w:date="2025-05-19T15:07:00Z" w16du:dateUtc="2025-05-19T13:07:00Z"/>
              <w:del w:id="801" w:author="Huguenot-Noel, Robin [2]" w:date="2025-05-19T16:17:00Z" w16du:dateUtc="2025-05-19T14:17:00Z"/>
              <w:rFonts w:eastAsia="Aptos" w:cs="Aptos"/>
              <w:sz w:val="20"/>
              <w:szCs w:val="20"/>
            </w:rPr>
          </w:rPrChange>
        </w:rPr>
        <w:pPrChange w:id="802" w:author="Huguenot-Noel, Robin" w:date="2025-05-20T18:21:00Z" w16du:dateUtc="2025-05-20T16:21:00Z">
          <w:pPr>
            <w:pStyle w:val="Standard"/>
            <w:jc w:val="both"/>
          </w:pPr>
        </w:pPrChange>
      </w:pPr>
    </w:p>
    <w:p w14:paraId="69F4F8DF" w14:textId="570BFD3C" w:rsidR="004B3216" w:rsidRPr="00450208" w:rsidDel="0005381A" w:rsidRDefault="00000000" w:rsidP="006654FF">
      <w:pPr>
        <w:pStyle w:val="Standard"/>
        <w:jc w:val="both"/>
        <w:rPr>
          <w:ins w:id="803" w:author="Huguenot-Noel, Robin" w:date="2025-05-19T15:06:00Z" w16du:dateUtc="2025-05-19T13:06:00Z"/>
          <w:del w:id="804" w:author="Huguenot-Noel, Robin [2]" w:date="2025-05-19T15:33:00Z" w16du:dateUtc="2025-05-19T13:33:00Z"/>
          <w:rFonts w:asciiTheme="minorHAnsi" w:eastAsia="Aptos" w:hAnsiTheme="minorHAnsi" w:cs="Aptos"/>
          <w:rPrChange w:id="805" w:author="Huguenot-Noel, Robin" w:date="2025-05-21T16:18:00Z" w16du:dateUtc="2025-05-21T14:18:00Z">
            <w:rPr>
              <w:ins w:id="806" w:author="Huguenot-Noel, Robin" w:date="2025-05-19T15:06:00Z" w16du:dateUtc="2025-05-19T13:06:00Z"/>
              <w:del w:id="807" w:author="Huguenot-Noel, Robin [2]" w:date="2025-05-19T15:33:00Z" w16du:dateUtc="2025-05-19T13:33:00Z"/>
              <w:rFonts w:eastAsia="Aptos" w:cs="Aptos"/>
              <w:sz w:val="20"/>
              <w:szCs w:val="20"/>
            </w:rPr>
          </w:rPrChange>
        </w:rPr>
        <w:pPrChange w:id="808" w:author="Huguenot-Noel, Robin" w:date="2025-05-20T18:21:00Z" w16du:dateUtc="2025-05-20T16:21:00Z">
          <w:pPr>
            <w:pStyle w:val="Standard"/>
            <w:jc w:val="both"/>
          </w:pPr>
        </w:pPrChange>
      </w:pPr>
      <w:del w:id="809" w:author="Huguenot-Noel, Robin [2]" w:date="2025-05-19T15:33:00Z" w16du:dateUtc="2025-05-19T13:33:00Z">
        <w:r w:rsidRPr="00450208" w:rsidDel="0005381A">
          <w:rPr>
            <w:rFonts w:asciiTheme="minorHAnsi" w:eastAsia="Aptos" w:hAnsiTheme="minorHAnsi" w:cs="Aptos"/>
            <w:rPrChange w:id="810" w:author="Huguenot-Noel, Robin" w:date="2025-05-21T16:18:00Z" w16du:dateUtc="2025-05-21T14:18:00Z">
              <w:rPr>
                <w:rFonts w:eastAsia="Aptos" w:cs="Aptos"/>
                <w:sz w:val="20"/>
                <w:szCs w:val="20"/>
              </w:rPr>
            </w:rPrChange>
          </w:rPr>
          <w:delText xml:space="preserve">Studies have shown that voters are highly responsive to price signals from decarbonization policies, as seen in examples like the rise in energy prices in the Netherlands (Voeten, 2024) and the ban on polluting cars in Milan (Colontone et al., 2023). </w:delText>
        </w:r>
      </w:del>
    </w:p>
    <w:p w14:paraId="383F8425" w14:textId="10297541" w:rsidR="002B08C1" w:rsidRPr="00450208" w:rsidDel="00637F76" w:rsidRDefault="00000000" w:rsidP="006654FF">
      <w:pPr>
        <w:pStyle w:val="Standard"/>
        <w:jc w:val="both"/>
        <w:rPr>
          <w:del w:id="811" w:author="Huguenot-Noel, Robin [2]" w:date="2025-05-19T15:42:00Z" w16du:dateUtc="2025-05-19T13:42:00Z"/>
          <w:rFonts w:asciiTheme="minorHAnsi" w:hAnsiTheme="minorHAnsi"/>
          <w:rPrChange w:id="812" w:author="Huguenot-Noel, Robin" w:date="2025-05-21T16:18:00Z" w16du:dateUtc="2025-05-21T14:18:00Z">
            <w:rPr>
              <w:del w:id="813" w:author="Huguenot-Noel, Robin [2]" w:date="2025-05-19T15:42:00Z" w16du:dateUtc="2025-05-19T13:42:00Z"/>
            </w:rPr>
          </w:rPrChange>
        </w:rPr>
        <w:pPrChange w:id="814" w:author="Huguenot-Noel, Robin" w:date="2025-05-20T18:21:00Z" w16du:dateUtc="2025-05-20T16:21:00Z">
          <w:pPr>
            <w:pStyle w:val="Standard"/>
            <w:jc w:val="both"/>
          </w:pPr>
        </w:pPrChange>
      </w:pPr>
      <w:del w:id="815" w:author="Huguenot-Noel, Robin [2]" w:date="2025-05-19T15:50:00Z" w16du:dateUtc="2025-05-19T13:50:00Z">
        <w:r w:rsidRPr="00450208" w:rsidDel="00C805AC">
          <w:rPr>
            <w:rFonts w:asciiTheme="minorHAnsi" w:eastAsia="Aptos" w:hAnsiTheme="minorHAnsi" w:cs="Aptos"/>
            <w:rPrChange w:id="816" w:author="Huguenot-Noel, Robin" w:date="2025-05-21T16:18:00Z" w16du:dateUtc="2025-05-21T14:18:00Z">
              <w:rPr>
                <w:rFonts w:eastAsia="Aptos" w:cs="Aptos"/>
                <w:sz w:val="20"/>
                <w:szCs w:val="20"/>
              </w:rPr>
            </w:rPrChange>
          </w:rPr>
          <w:delText>These political dynamics may be counterbalanced in favorable economic conditions (Henriks et al., 2024) or when adequate compensation is provided (Bolet et al., 2023).</w:delText>
        </w:r>
      </w:del>
    </w:p>
    <w:p w14:paraId="77BD3E3A" w14:textId="47277248" w:rsidR="002B08C1" w:rsidRPr="00450208" w:rsidDel="00637F76" w:rsidRDefault="00000000" w:rsidP="006654FF">
      <w:pPr>
        <w:pStyle w:val="Standard"/>
        <w:jc w:val="both"/>
        <w:rPr>
          <w:del w:id="817" w:author="Huguenot-Noel, Robin [2]" w:date="2025-05-19T15:42:00Z" w16du:dateUtc="2025-05-19T13:42:00Z"/>
          <w:rFonts w:asciiTheme="minorHAnsi" w:hAnsiTheme="minorHAnsi"/>
          <w:rPrChange w:id="818" w:author="Huguenot-Noel, Robin" w:date="2025-05-21T16:18:00Z" w16du:dateUtc="2025-05-21T14:18:00Z">
            <w:rPr>
              <w:del w:id="819" w:author="Huguenot-Noel, Robin [2]" w:date="2025-05-19T15:42:00Z" w16du:dateUtc="2025-05-19T13:42:00Z"/>
            </w:rPr>
          </w:rPrChange>
        </w:rPr>
        <w:pPrChange w:id="820" w:author="Huguenot-Noel, Robin" w:date="2025-05-20T18:21:00Z" w16du:dateUtc="2025-05-20T16:21:00Z">
          <w:pPr>
            <w:pStyle w:val="Standard"/>
            <w:jc w:val="both"/>
          </w:pPr>
        </w:pPrChange>
      </w:pPr>
      <w:del w:id="821" w:author="Huguenot-Noel, Robin [2]" w:date="2025-05-19T15:42:00Z" w16du:dateUtc="2025-05-19T13:42:00Z">
        <w:r w:rsidRPr="00450208" w:rsidDel="00637F76">
          <w:rPr>
            <w:rFonts w:asciiTheme="minorHAnsi" w:eastAsia="Aptos" w:hAnsiTheme="minorHAnsi" w:cs="Aptos"/>
            <w:rPrChange w:id="822" w:author="Huguenot-Noel, Robin" w:date="2025-05-21T16:18:00Z" w16du:dateUtc="2025-05-21T14:18:00Z">
              <w:rPr>
                <w:rFonts w:eastAsia="Aptos" w:cs="Aptos"/>
                <w:sz w:val="20"/>
                <w:szCs w:val="20"/>
              </w:rPr>
            </w:rPrChange>
          </w:rPr>
          <w:delText xml:space="preserve">As a result, there has been increasing attention to public opinion regarding just transition policies. Studies indicate that fossil fuel communities would support climate policies if they were paired with just transition assistance (Gazmarian, 2024). Four key policy dimensions—sectoral scope, social spending, financing, and cross-country distribution—shape public support for these policies (Baute, 2024). </w:delText>
        </w:r>
      </w:del>
      <w:moveToRangeStart w:id="823" w:author="Huguenot-Noel, Robin [2]" w:date="2025-05-19T15:25:00Z" w:name="move198560734"/>
      <w:moveTo w:id="824" w:author="Huguenot-Noel, Robin [2]" w:date="2025-05-19T15:25:00Z" w16du:dateUtc="2025-05-19T13:25:00Z">
        <w:del w:id="825" w:author="Huguenot-Noel, Robin [2]" w:date="2025-05-19T15:42:00Z" w16du:dateUtc="2025-05-19T13:42:00Z">
          <w:r w:rsidR="0005381A" w:rsidRPr="00450208" w:rsidDel="00637F76">
            <w:rPr>
              <w:rFonts w:asciiTheme="minorHAnsi" w:eastAsia="Aptos" w:hAnsiTheme="minorHAnsi" w:cs="Aptos"/>
              <w:rPrChange w:id="826" w:author="Huguenot-Noel, Robin" w:date="2025-05-21T16:18:00Z" w16du:dateUtc="2025-05-21T14:18:00Z">
                <w:rPr>
                  <w:rFonts w:eastAsia="Aptos" w:cs="Aptos"/>
                  <w:sz w:val="20"/>
                  <w:szCs w:val="20"/>
                </w:rPr>
              </w:rPrChange>
            </w:rPr>
            <w:delText>Information interventions about coal's decline have also shifted preferences in favor of supporting the clean energy transition (Gazmarian, 2024).</w:delText>
          </w:r>
        </w:del>
      </w:moveTo>
      <w:moveToRangeEnd w:id="823"/>
      <w:del w:id="827" w:author="Huguenot-Noel, Robin [2]" w:date="2025-05-19T15:42:00Z" w16du:dateUtc="2025-05-19T13:42:00Z">
        <w:r w:rsidRPr="00450208" w:rsidDel="00637F76">
          <w:rPr>
            <w:rFonts w:asciiTheme="minorHAnsi" w:eastAsia="Aptos" w:hAnsiTheme="minorHAnsi" w:cs="Aptos"/>
            <w:rPrChange w:id="828" w:author="Huguenot-Noel, Robin" w:date="2025-05-21T16:18:00Z" w16du:dateUtc="2025-05-21T14:18:00Z">
              <w:rPr>
                <w:rFonts w:eastAsia="Aptos" w:cs="Aptos"/>
                <w:sz w:val="20"/>
                <w:szCs w:val="20"/>
              </w:rPr>
            </w:rPrChange>
          </w:rPr>
          <w:delText xml:space="preserve">Acceptance of redistributive schemes varies across contexts, with U.S. Democrats generally opposing such schemes, while German citizens are more supportive (Beiser-McGrath &amp; Bernauer, 2024). </w:delText>
        </w:r>
      </w:del>
      <w:moveFromRangeStart w:id="829" w:author="Huguenot-Noel, Robin [2]" w:date="2025-05-19T15:25:00Z" w:name="move198560734"/>
      <w:moveFrom w:id="830" w:author="Huguenot-Noel, Robin [2]" w:date="2025-05-19T15:25:00Z" w16du:dateUtc="2025-05-19T13:25:00Z">
        <w:del w:id="831" w:author="Huguenot-Noel, Robin [2]" w:date="2025-05-19T15:42:00Z" w16du:dateUtc="2025-05-19T13:42:00Z">
          <w:r w:rsidRPr="00450208" w:rsidDel="00637F76">
            <w:rPr>
              <w:rFonts w:asciiTheme="minorHAnsi" w:eastAsia="Aptos" w:hAnsiTheme="minorHAnsi" w:cs="Aptos"/>
              <w:rPrChange w:id="832" w:author="Huguenot-Noel, Robin" w:date="2025-05-21T16:18:00Z" w16du:dateUtc="2025-05-21T14:18:00Z">
                <w:rPr>
                  <w:rFonts w:eastAsia="Aptos" w:cs="Aptos"/>
                  <w:sz w:val="20"/>
                  <w:szCs w:val="20"/>
                </w:rPr>
              </w:rPrChange>
            </w:rPr>
            <w:delText xml:space="preserve">Information interventions about coal's decline have also shifted preferences in favor of supporting the clean energy transition (Gazmarian, 2024). </w:delText>
          </w:r>
        </w:del>
      </w:moveFrom>
      <w:moveFromRangeEnd w:id="829"/>
      <w:del w:id="833" w:author="Huguenot-Noel, Robin [2]" w:date="2025-05-19T15:25:00Z" w16du:dateUtc="2025-05-19T13:25:00Z">
        <w:r w:rsidRPr="00450208" w:rsidDel="0005381A">
          <w:rPr>
            <w:rFonts w:asciiTheme="minorHAnsi" w:eastAsia="Aptos" w:hAnsiTheme="minorHAnsi" w:cs="Aptos"/>
            <w:rPrChange w:id="834" w:author="Huguenot-Noel, Robin" w:date="2025-05-21T16:18:00Z" w16du:dateUtc="2025-05-21T14:18:00Z">
              <w:rPr>
                <w:rFonts w:eastAsia="Aptos" w:cs="Aptos"/>
                <w:sz w:val="20"/>
                <w:szCs w:val="20"/>
              </w:rPr>
            </w:rPrChange>
          </w:rPr>
          <w:delText>Rather than viewing public opinion as an immutable barrier to climate action, studies show that 66% of fossil fuel community residents would endorse climate policies if accompanied by just transition assistance (Gazmarian, 2024).</w:delText>
        </w:r>
      </w:del>
    </w:p>
    <w:p w14:paraId="32093F84" w14:textId="76A3EB5B" w:rsidR="002B08C1" w:rsidRPr="00450208" w:rsidDel="005B3318" w:rsidRDefault="00000000" w:rsidP="006654FF">
      <w:pPr>
        <w:pStyle w:val="Standard"/>
        <w:jc w:val="both"/>
        <w:rPr>
          <w:del w:id="835" w:author="Huguenot-Noel, Robin [2]" w:date="2025-05-19T16:17:00Z" w16du:dateUtc="2025-05-19T14:17:00Z"/>
          <w:rFonts w:asciiTheme="minorHAnsi" w:eastAsia="Aptos" w:hAnsiTheme="minorHAnsi" w:cs="Aptos"/>
          <w:rPrChange w:id="836" w:author="Huguenot-Noel, Robin" w:date="2025-05-21T16:18:00Z" w16du:dateUtc="2025-05-21T14:18:00Z">
            <w:rPr>
              <w:del w:id="837" w:author="Huguenot-Noel, Robin [2]" w:date="2025-05-19T16:17:00Z" w16du:dateUtc="2025-05-19T14:17:00Z"/>
            </w:rPr>
          </w:rPrChange>
        </w:rPr>
        <w:pPrChange w:id="838" w:author="Huguenot-Noel, Robin" w:date="2025-05-20T18:21:00Z" w16du:dateUtc="2025-05-20T16:21:00Z">
          <w:pPr>
            <w:pStyle w:val="Standard"/>
            <w:jc w:val="both"/>
          </w:pPr>
        </w:pPrChange>
      </w:pPr>
      <w:del w:id="839" w:author="Huguenot-Noel, Robin [2]" w:date="2025-05-19T15:42:00Z" w16du:dateUtc="2025-05-19T13:42:00Z">
        <w:r w:rsidRPr="00450208" w:rsidDel="00637F76">
          <w:rPr>
            <w:rFonts w:asciiTheme="minorHAnsi" w:eastAsia="Aptos" w:hAnsiTheme="minorHAnsi" w:cs="Aptos"/>
            <w:rPrChange w:id="840" w:author="Huguenot-Noel, Robin" w:date="2025-05-21T16:18:00Z" w16du:dateUtc="2025-05-21T14:18:00Z">
              <w:rPr>
                <w:rFonts w:eastAsia="Aptos" w:cs="Aptos"/>
                <w:sz w:val="20"/>
                <w:szCs w:val="20"/>
              </w:rPr>
            </w:rPrChange>
          </w:rPr>
          <w:delText xml:space="preserve">Public opinions have been underlined to affect significantly the formulation of public policy by legislators (Burstein, 2003), especially to their core supporters (Barbera et al., 2019). </w:delText>
        </w:r>
      </w:del>
      <w:del w:id="841" w:author="Huguenot-Noel, Robin [2]" w:date="2025-05-19T16:17:00Z" w16du:dateUtc="2025-05-19T14:17:00Z">
        <w:r w:rsidRPr="00450208" w:rsidDel="005B3318">
          <w:rPr>
            <w:rFonts w:asciiTheme="minorHAnsi" w:eastAsia="Aptos" w:hAnsiTheme="minorHAnsi" w:cs="Aptos"/>
            <w:rPrChange w:id="842" w:author="Huguenot-Noel, Robin" w:date="2025-05-21T16:18:00Z" w16du:dateUtc="2025-05-21T14:18:00Z">
              <w:rPr>
                <w:rFonts w:eastAsia="Aptos" w:cs="Aptos"/>
                <w:sz w:val="20"/>
                <w:szCs w:val="20"/>
              </w:rPr>
            </w:rPrChange>
          </w:rPr>
          <w:delText xml:space="preserve">Nevertheless, the channels through which </w:delText>
        </w:r>
      </w:del>
      <w:del w:id="843" w:author="Huguenot-Noel, Robin [2]" w:date="2025-05-19T15:26:00Z" w16du:dateUtc="2025-05-19T13:26:00Z">
        <w:r w:rsidRPr="00450208" w:rsidDel="0005381A">
          <w:rPr>
            <w:rFonts w:asciiTheme="minorHAnsi" w:eastAsia="Aptos" w:hAnsiTheme="minorHAnsi" w:cs="Aptos"/>
            <w:rPrChange w:id="844" w:author="Huguenot-Noel, Robin" w:date="2025-05-21T16:18:00Z" w16du:dateUtc="2025-05-21T14:18:00Z">
              <w:rPr>
                <w:rFonts w:eastAsia="Aptos" w:cs="Aptos"/>
                <w:sz w:val="20"/>
                <w:szCs w:val="20"/>
              </w:rPr>
            </w:rPrChange>
          </w:rPr>
          <w:delText xml:space="preserve">such preferences may shape </w:delText>
        </w:r>
      </w:del>
      <w:del w:id="845" w:author="Huguenot-Noel, Robin [2]" w:date="2025-05-19T16:17:00Z" w16du:dateUtc="2025-05-19T14:17:00Z">
        <w:r w:rsidRPr="00450208" w:rsidDel="005B3318">
          <w:rPr>
            <w:rFonts w:asciiTheme="minorHAnsi" w:eastAsia="Aptos" w:hAnsiTheme="minorHAnsi" w:cs="Aptos"/>
            <w:rPrChange w:id="846" w:author="Huguenot-Noel, Robin" w:date="2025-05-21T16:18:00Z" w16du:dateUtc="2025-05-21T14:18:00Z">
              <w:rPr>
                <w:rFonts w:eastAsia="Aptos" w:cs="Aptos"/>
                <w:sz w:val="20"/>
                <w:szCs w:val="20"/>
              </w:rPr>
            </w:rPrChange>
          </w:rPr>
          <w:delText xml:space="preserve">just transition packages remain unclear. Bolet et al. (2023) suggests that the roles of unions in the negotiation and acceptance of just transition policies was critical in the phasing out of Spain coal mines. They hypothesize that when union density was high, they could effectively shape workers and community preferences by accepting just transition packages. </w:delText>
        </w:r>
      </w:del>
    </w:p>
    <w:p w14:paraId="27D67BF4" w14:textId="516B39B0" w:rsidR="002B08C1" w:rsidRPr="00450208" w:rsidDel="005B3318" w:rsidRDefault="00000000" w:rsidP="006654FF">
      <w:pPr>
        <w:spacing w:line="276" w:lineRule="auto"/>
        <w:rPr>
          <w:del w:id="847" w:author="Huguenot-Noel, Robin [2]" w:date="2025-05-19T16:19:00Z" w16du:dateUtc="2025-05-19T14:19:00Z"/>
          <w:rFonts w:asciiTheme="minorHAnsi" w:eastAsia="Aptos" w:hAnsiTheme="minorHAnsi" w:cs="Aptos"/>
          <w:rPrChange w:id="848" w:author="Huguenot-Noel, Robin" w:date="2025-05-21T16:18:00Z" w16du:dateUtc="2025-05-21T14:18:00Z">
            <w:rPr>
              <w:del w:id="849" w:author="Huguenot-Noel, Robin [2]" w:date="2025-05-19T16:19:00Z" w16du:dateUtc="2025-05-19T14:19:00Z"/>
              <w:rFonts w:eastAsia="Aptos" w:cs="Aptos"/>
              <w:sz w:val="20"/>
              <w:szCs w:val="20"/>
            </w:rPr>
          </w:rPrChange>
        </w:rPr>
        <w:pPrChange w:id="850" w:author="Huguenot-Noel, Robin" w:date="2025-05-20T18:21:00Z" w16du:dateUtc="2025-05-20T16:21:00Z">
          <w:pPr/>
        </w:pPrChange>
      </w:pPr>
      <w:del w:id="851" w:author="Huguenot-Noel, Robin [2]" w:date="2025-05-19T16:19:00Z" w16du:dateUtc="2025-05-19T14:19:00Z">
        <w:r w:rsidRPr="00450208" w:rsidDel="005B3318">
          <w:rPr>
            <w:rFonts w:asciiTheme="minorHAnsi" w:eastAsia="Aptos" w:hAnsiTheme="minorHAnsi" w:cs="Aptos"/>
            <w:rPrChange w:id="852" w:author="Huguenot-Noel, Robin" w:date="2025-05-21T16:18:00Z" w16du:dateUtc="2025-05-21T14:18:00Z">
              <w:rPr>
                <w:rFonts w:eastAsia="Aptos"/>
              </w:rPr>
            </w:rPrChange>
          </w:rPr>
          <w:delText>We aim to assess this claim by determining how and when unions shape workers and communities' preferences towards just transition assistance. Are unions an essential ally in shaping climate forcing asset holders?</w:delText>
        </w:r>
      </w:del>
    </w:p>
    <w:p w14:paraId="341F7947" w14:textId="77777777" w:rsidR="005B3318" w:rsidRPr="00450208" w:rsidDel="00BD66F3" w:rsidRDefault="005B3318" w:rsidP="006654FF">
      <w:pPr>
        <w:spacing w:line="276" w:lineRule="auto"/>
        <w:rPr>
          <w:ins w:id="853" w:author="Huguenot-Noel, Robin [2]" w:date="2025-05-19T16:19:00Z" w16du:dateUtc="2025-05-19T14:19:00Z"/>
          <w:del w:id="854" w:author="Huguenot-Noel, Robin" w:date="2025-05-20T18:11:00Z" w16du:dateUtc="2025-05-20T16:11:00Z"/>
          <w:rFonts w:asciiTheme="minorHAnsi" w:eastAsia="Aptos" w:hAnsiTheme="minorHAnsi" w:cs="Aptos"/>
          <w:rPrChange w:id="855" w:author="Huguenot-Noel, Robin" w:date="2025-05-21T16:18:00Z" w16du:dateUtc="2025-05-21T14:18:00Z">
            <w:rPr>
              <w:ins w:id="856" w:author="Huguenot-Noel, Robin [2]" w:date="2025-05-19T16:19:00Z" w16du:dateUtc="2025-05-19T14:19:00Z"/>
              <w:del w:id="857" w:author="Huguenot-Noel, Robin" w:date="2025-05-20T18:11:00Z" w16du:dateUtc="2025-05-20T16:11:00Z"/>
              <w:rFonts w:eastAsia="Aptos" w:cs="Aptos"/>
              <w:sz w:val="20"/>
              <w:szCs w:val="20"/>
            </w:rPr>
          </w:rPrChange>
        </w:rPr>
        <w:pPrChange w:id="858" w:author="Huguenot-Noel, Robin" w:date="2025-05-20T18:21:00Z" w16du:dateUtc="2025-05-20T16:21:00Z">
          <w:pPr/>
        </w:pPrChange>
      </w:pPr>
    </w:p>
    <w:p w14:paraId="4B055733" w14:textId="77777777" w:rsidR="005B3318" w:rsidRPr="00450208" w:rsidDel="00BD66F3" w:rsidRDefault="005B3318" w:rsidP="006654FF">
      <w:pPr>
        <w:spacing w:line="276" w:lineRule="auto"/>
        <w:rPr>
          <w:ins w:id="859" w:author="Huguenot-Noel, Robin [2]" w:date="2025-05-19T16:19:00Z" w16du:dateUtc="2025-05-19T14:19:00Z"/>
          <w:del w:id="860" w:author="Huguenot-Noel, Robin" w:date="2025-05-20T18:11:00Z" w16du:dateUtc="2025-05-20T16:11:00Z"/>
          <w:rFonts w:asciiTheme="minorHAnsi" w:hAnsiTheme="minorHAnsi"/>
          <w:rPrChange w:id="861" w:author="Huguenot-Noel, Robin" w:date="2025-05-21T16:18:00Z" w16du:dateUtc="2025-05-21T14:18:00Z">
            <w:rPr>
              <w:ins w:id="862" w:author="Huguenot-Noel, Robin [2]" w:date="2025-05-19T16:19:00Z" w16du:dateUtc="2025-05-19T14:19:00Z"/>
              <w:del w:id="863" w:author="Huguenot-Noel, Robin" w:date="2025-05-20T18:11:00Z" w16du:dateUtc="2025-05-20T16:11:00Z"/>
            </w:rPr>
          </w:rPrChange>
        </w:rPr>
        <w:pPrChange w:id="864" w:author="Huguenot-Noel, Robin" w:date="2025-05-20T18:21:00Z" w16du:dateUtc="2025-05-20T16:21:00Z">
          <w:pPr>
            <w:pStyle w:val="Standard"/>
            <w:jc w:val="both"/>
          </w:pPr>
        </w:pPrChange>
      </w:pPr>
    </w:p>
    <w:p w14:paraId="6A5E00AD" w14:textId="4B9D27E6" w:rsidR="002B08C1" w:rsidRPr="00450208" w:rsidDel="005B3318" w:rsidRDefault="00000000" w:rsidP="006654FF">
      <w:pPr>
        <w:pStyle w:val="ListParagraph"/>
        <w:numPr>
          <w:ilvl w:val="0"/>
          <w:numId w:val="8"/>
        </w:numPr>
        <w:rPr>
          <w:del w:id="865" w:author="Huguenot-Noel, Robin [2]" w:date="2025-05-19T16:19:00Z" w16du:dateUtc="2025-05-19T14:19:00Z"/>
          <w:rPrChange w:id="866" w:author="Huguenot-Noel, Robin" w:date="2025-05-21T16:18:00Z" w16du:dateUtc="2025-05-21T14:18:00Z">
            <w:rPr>
              <w:del w:id="867" w:author="Huguenot-Noel, Robin [2]" w:date="2025-05-19T16:19:00Z" w16du:dateUtc="2025-05-19T14:19:00Z"/>
              <w:rFonts w:asciiTheme="minorHAnsi" w:hAnsiTheme="minorHAnsi"/>
            </w:rPr>
          </w:rPrChange>
        </w:rPr>
        <w:pPrChange w:id="868" w:author="Huguenot-Noel, Robin" w:date="2025-05-20T18:21:00Z" w16du:dateUtc="2025-05-20T16:21:00Z">
          <w:pPr>
            <w:pStyle w:val="Standard"/>
            <w:jc w:val="both"/>
          </w:pPr>
        </w:pPrChange>
      </w:pPr>
      <w:del w:id="869" w:author="Huguenot-Noel, Robin [2]" w:date="2025-05-19T16:19:00Z" w16du:dateUtc="2025-05-19T14:19:00Z">
        <w:r w:rsidRPr="00450208" w:rsidDel="005B3318">
          <w:rPr>
            <w:rFonts w:eastAsia="Aptos"/>
            <w:rPrChange w:id="870" w:author="Huguenot-Noel, Robin" w:date="2025-05-21T16:18:00Z" w16du:dateUtc="2025-05-21T14:18:00Z">
              <w:rPr/>
            </w:rPrChange>
          </w:rPr>
          <w:delText>To do so, we develop a vignette / conjoint experiment targeting workers of the aeronautic industry and coal mines, affected communities, and a representative sample of the national population of France, Germany, and Poland. We chose such settings because blablabla.</w:delText>
        </w:r>
      </w:del>
    </w:p>
    <w:p w14:paraId="334CE02A" w14:textId="1D69245C" w:rsidR="002B08C1" w:rsidRPr="00450208" w:rsidDel="005B3318" w:rsidRDefault="00000000" w:rsidP="006654FF">
      <w:pPr>
        <w:pStyle w:val="ListParagraph"/>
        <w:numPr>
          <w:ilvl w:val="0"/>
          <w:numId w:val="8"/>
        </w:numPr>
        <w:rPr>
          <w:del w:id="871" w:author="Huguenot-Noel, Robin [2]" w:date="2025-05-19T16:19:00Z" w16du:dateUtc="2025-05-19T14:19:00Z"/>
          <w:rPrChange w:id="872" w:author="Huguenot-Noel, Robin" w:date="2025-05-21T16:18:00Z" w16du:dateUtc="2025-05-21T14:18:00Z">
            <w:rPr>
              <w:del w:id="873" w:author="Huguenot-Noel, Robin [2]" w:date="2025-05-19T16:19:00Z" w16du:dateUtc="2025-05-19T14:19:00Z"/>
              <w:rFonts w:asciiTheme="minorHAnsi" w:hAnsiTheme="minorHAnsi"/>
            </w:rPr>
          </w:rPrChange>
        </w:rPr>
        <w:pPrChange w:id="874" w:author="Huguenot-Noel, Robin" w:date="2025-05-20T18:21:00Z" w16du:dateUtc="2025-05-20T16:21:00Z">
          <w:pPr>
            <w:pStyle w:val="Standard"/>
            <w:jc w:val="both"/>
          </w:pPr>
        </w:pPrChange>
      </w:pPr>
      <w:del w:id="875" w:author="Huguenot-Noel, Robin [2]" w:date="2025-05-19T16:19:00Z" w16du:dateUtc="2025-05-19T14:19:00Z">
        <w:r w:rsidRPr="00450208" w:rsidDel="005B3318">
          <w:rPr>
            <w:rPrChange w:id="876" w:author="Huguenot-Noel, Robin" w:date="2025-05-21T16:18:00Z" w16du:dateUtc="2025-05-21T14:18:00Z">
              <w:rPr>
                <w:rFonts w:asciiTheme="minorHAnsi" w:eastAsiaTheme="minorEastAsia" w:hAnsiTheme="minorHAnsi"/>
              </w:rPr>
            </w:rPrChange>
          </w:rPr>
          <w:delText>Overall, we contribute to the literature on climate politics aiming at deepening our understanding of the acceptance of just transition policies. Our study echoes Colgan et al. (2021) proposition that decarbonization success depends on how and when interests mobilize. Unions may take an important role in realigning interests by actively reducing the relative power of climate-forcing assets vis-a-vis climate vulnerable assets which may ultimately participate in a flipping mechanism where individual or communities’ assets shift from being dominated by climate forcing assets to climate neutral, or vulnerable assets. We bring empirical evidence and shade lights to show how unions may enable or hinder such processes.</w:delText>
        </w:r>
      </w:del>
    </w:p>
    <w:p w14:paraId="274073A4" w14:textId="1D18D8CE" w:rsidR="002B08C1" w:rsidRPr="00450208" w:rsidDel="00637F76" w:rsidRDefault="00000000" w:rsidP="006654FF">
      <w:pPr>
        <w:pStyle w:val="ListParagraph"/>
        <w:numPr>
          <w:ilvl w:val="0"/>
          <w:numId w:val="8"/>
        </w:numPr>
        <w:rPr>
          <w:del w:id="877" w:author="Huguenot-Noel, Robin [2]" w:date="2025-05-19T15:36:00Z" w16du:dateUtc="2025-05-19T13:36:00Z"/>
          <w:rPrChange w:id="878" w:author="Huguenot-Noel, Robin" w:date="2025-05-21T16:18:00Z" w16du:dateUtc="2025-05-21T14:18:00Z">
            <w:rPr>
              <w:del w:id="879" w:author="Huguenot-Noel, Robin [2]" w:date="2025-05-19T15:36:00Z" w16du:dateUtc="2025-05-19T13:36:00Z"/>
              <w:rFonts w:ascii="Aptos" w:hAnsi="Aptos"/>
            </w:rPr>
          </w:rPrChange>
        </w:rPr>
        <w:pPrChange w:id="880" w:author="Huguenot-Noel, Robin" w:date="2025-05-20T18:21:00Z" w16du:dateUtc="2025-05-20T16:21:00Z">
          <w:pPr>
            <w:pStyle w:val="ListParagraph"/>
            <w:numPr>
              <w:numId w:val="3"/>
            </w:numPr>
            <w:tabs>
              <w:tab w:val="num" w:pos="0"/>
            </w:tabs>
            <w:spacing w:after="0"/>
            <w:ind w:hanging="360"/>
          </w:pPr>
        </w:pPrChange>
      </w:pPr>
      <w:del w:id="881" w:author="Huguenot-Noel, Robin [2]" w:date="2025-05-19T15:36:00Z" w16du:dateUtc="2025-05-19T13:36:00Z">
        <w:r w:rsidRPr="00450208" w:rsidDel="00637F76">
          <w:rPr>
            <w:b/>
            <w:bCs/>
            <w:rPrChange w:id="882" w:author="Huguenot-Noel, Robin" w:date="2025-05-21T16:18:00Z" w16du:dateUtc="2025-05-21T14:18:00Z">
              <w:rPr>
                <w:b/>
                <w:bCs/>
              </w:rPr>
            </w:rPrChange>
          </w:rPr>
          <w:delText>Assessing preferences for the Just Transition: Cognitive orientations as missing link</w:delText>
        </w:r>
      </w:del>
    </w:p>
    <w:p w14:paraId="6EA11FE2" w14:textId="4C2A72DC" w:rsidR="002B08C1" w:rsidRPr="00450208" w:rsidDel="00637F76" w:rsidRDefault="00000000" w:rsidP="006654FF">
      <w:pPr>
        <w:pStyle w:val="ListParagraph"/>
        <w:numPr>
          <w:ilvl w:val="0"/>
          <w:numId w:val="8"/>
        </w:numPr>
        <w:rPr>
          <w:del w:id="883" w:author="Huguenot-Noel, Robin [2]" w:date="2025-05-19T15:36:00Z" w16du:dateUtc="2025-05-19T13:36:00Z"/>
          <w:rPrChange w:id="884" w:author="Huguenot-Noel, Robin" w:date="2025-05-21T16:18:00Z" w16du:dateUtc="2025-05-21T14:18:00Z">
            <w:rPr>
              <w:del w:id="885" w:author="Huguenot-Noel, Robin [2]" w:date="2025-05-19T15:36:00Z" w16du:dateUtc="2025-05-19T13:36:00Z"/>
              <w:rFonts w:asciiTheme="minorHAnsi" w:hAnsiTheme="minorHAnsi"/>
            </w:rPr>
          </w:rPrChange>
        </w:rPr>
        <w:pPrChange w:id="886" w:author="Huguenot-Noel, Robin" w:date="2025-05-20T18:21:00Z" w16du:dateUtc="2025-05-20T16:21:00Z">
          <w:pPr>
            <w:pStyle w:val="Standard"/>
            <w:jc w:val="both"/>
          </w:pPr>
        </w:pPrChange>
      </w:pPr>
      <w:del w:id="887" w:author="Huguenot-Noel, Robin [2]" w:date="2025-05-19T15:36:00Z" w16du:dateUtc="2025-05-19T13:36:00Z">
        <w:r w:rsidRPr="00450208" w:rsidDel="00637F76">
          <w:rPr>
            <w:rPrChange w:id="888" w:author="Huguenot-Noel, Robin" w:date="2025-05-21T16:18:00Z" w16du:dateUtc="2025-05-21T14:18:00Z">
              <w:rPr>
                <w:rFonts w:asciiTheme="minorHAnsi" w:eastAsiaTheme="minorEastAsia" w:hAnsiTheme="minorHAnsi"/>
              </w:rPr>
            </w:rPrChange>
          </w:rPr>
          <w:delText>The concept of Just Transition has gained traction across climate policy and social policy scholarship. It is widely acknowledged that climate-mitigating policies need to be complemented by social policies. In particular, ‘just transition’ policies are expected to help mitigate the social costs of the transition and pave the way for new, desirable ways of ‘organizing the commons’ in these turbulent times.</w:delText>
        </w:r>
      </w:del>
    </w:p>
    <w:p w14:paraId="365121FB" w14:textId="7A524E00" w:rsidR="002B08C1" w:rsidRPr="00450208" w:rsidDel="00637F76" w:rsidRDefault="00000000" w:rsidP="006654FF">
      <w:pPr>
        <w:pStyle w:val="ListParagraph"/>
        <w:numPr>
          <w:ilvl w:val="0"/>
          <w:numId w:val="8"/>
        </w:numPr>
        <w:rPr>
          <w:del w:id="889" w:author="Huguenot-Noel, Robin [2]" w:date="2025-05-19T15:36:00Z" w16du:dateUtc="2025-05-19T13:36:00Z"/>
          <w:rPrChange w:id="890" w:author="Huguenot-Noel, Robin" w:date="2025-05-21T16:18:00Z" w16du:dateUtc="2025-05-21T14:18:00Z">
            <w:rPr>
              <w:del w:id="891" w:author="Huguenot-Noel, Robin [2]" w:date="2025-05-19T15:36:00Z" w16du:dateUtc="2025-05-19T13:36:00Z"/>
              <w:rFonts w:asciiTheme="minorHAnsi" w:hAnsiTheme="minorHAnsi"/>
            </w:rPr>
          </w:rPrChange>
        </w:rPr>
        <w:pPrChange w:id="892" w:author="Huguenot-Noel, Robin" w:date="2025-05-20T18:21:00Z" w16du:dateUtc="2025-05-20T16:21:00Z">
          <w:pPr>
            <w:pStyle w:val="Standard"/>
            <w:jc w:val="both"/>
          </w:pPr>
        </w:pPrChange>
      </w:pPr>
      <w:del w:id="893" w:author="Huguenot-Noel, Robin [2]" w:date="2025-05-19T15:36:00Z" w16du:dateUtc="2025-05-19T13:36:00Z">
        <w:r w:rsidRPr="00450208" w:rsidDel="00637F76">
          <w:rPr>
            <w:rPrChange w:id="894" w:author="Huguenot-Noel, Robin" w:date="2025-05-21T16:18:00Z" w16du:dateUtc="2025-05-21T14:18:00Z">
              <w:rPr>
                <w:rFonts w:asciiTheme="minorHAnsi" w:eastAsiaTheme="minorEastAsia" w:hAnsiTheme="minorHAnsi"/>
              </w:rPr>
            </w:rPrChange>
          </w:rPr>
          <w:delText>However, when looking at the means to achieve this ‘Just Transition’, different, individually-coherent, perspectives concur today. These views notably distinguish themselves in their conception of (i) the individual triggers of change (ii) the role of just transition interventions; and (iii) the what should be the main feature of social policies associated to climate policies.</w:delText>
        </w:r>
      </w:del>
    </w:p>
    <w:p w14:paraId="61915DD8" w14:textId="14AEBF35" w:rsidR="002B08C1" w:rsidRPr="00450208" w:rsidDel="00637F76" w:rsidRDefault="00000000" w:rsidP="006654FF">
      <w:pPr>
        <w:pStyle w:val="ListParagraph"/>
        <w:numPr>
          <w:ilvl w:val="0"/>
          <w:numId w:val="8"/>
        </w:numPr>
        <w:rPr>
          <w:del w:id="895" w:author="Huguenot-Noel, Robin [2]" w:date="2025-05-19T15:36:00Z" w16du:dateUtc="2025-05-19T13:36:00Z"/>
          <w:rPrChange w:id="896" w:author="Huguenot-Noel, Robin" w:date="2025-05-21T16:18:00Z" w16du:dateUtc="2025-05-21T14:18:00Z">
            <w:rPr>
              <w:del w:id="897" w:author="Huguenot-Noel, Robin [2]" w:date="2025-05-19T15:36:00Z" w16du:dateUtc="2025-05-19T13:36:00Z"/>
              <w:rFonts w:asciiTheme="minorHAnsi" w:hAnsiTheme="minorHAnsi"/>
            </w:rPr>
          </w:rPrChange>
        </w:rPr>
        <w:pPrChange w:id="898" w:author="Huguenot-Noel, Robin" w:date="2025-05-20T18:21:00Z" w16du:dateUtc="2025-05-20T16:21:00Z">
          <w:pPr>
            <w:pStyle w:val="Standard"/>
            <w:jc w:val="both"/>
          </w:pPr>
        </w:pPrChange>
      </w:pPr>
      <w:del w:id="899" w:author="Huguenot-Noel, Robin [2]" w:date="2025-05-19T15:36:00Z" w16du:dateUtc="2025-05-19T13:36:00Z">
        <w:r w:rsidRPr="00450208" w:rsidDel="00637F76">
          <w:rPr>
            <w:rPrChange w:id="900" w:author="Huguenot-Noel, Robin" w:date="2025-05-21T16:18:00Z" w16du:dateUtc="2025-05-21T14:18:00Z">
              <w:rPr>
                <w:rFonts w:asciiTheme="minorHAnsi" w:eastAsiaTheme="minorEastAsia" w:hAnsiTheme="minorHAnsi"/>
              </w:rPr>
            </w:rPrChange>
          </w:rPr>
          <w:delText xml:space="preserve">On the one hand, an </w:delText>
        </w:r>
        <w:r w:rsidRPr="00450208" w:rsidDel="00637F76">
          <w:rPr>
            <w:b/>
            <w:bCs/>
            <w:i/>
            <w:iCs/>
            <w:rPrChange w:id="901" w:author="Huguenot-Noel, Robin" w:date="2025-05-21T16:18:00Z" w16du:dateUtc="2025-05-21T14:18:00Z">
              <w:rPr>
                <w:rFonts w:asciiTheme="minorHAnsi" w:eastAsiaTheme="minorEastAsia" w:hAnsiTheme="minorHAnsi"/>
                <w:b/>
                <w:bCs/>
                <w:i/>
                <w:iCs/>
              </w:rPr>
            </w:rPrChange>
          </w:rPr>
          <w:delText>'egotropic school'</w:delText>
        </w:r>
        <w:r w:rsidRPr="00450208" w:rsidDel="00637F76">
          <w:rPr>
            <w:rPrChange w:id="902" w:author="Huguenot-Noel, Robin" w:date="2025-05-21T16:18:00Z" w16du:dateUtc="2025-05-21T14:18:00Z">
              <w:rPr>
                <w:rFonts w:asciiTheme="minorHAnsi" w:eastAsiaTheme="minorEastAsia" w:hAnsiTheme="minorHAnsi"/>
              </w:rPr>
            </w:rPrChange>
          </w:rPr>
          <w:delText xml:space="preserve"> focuses on the role of egotropic preferences in individual realignment. In this perspective, Just Transition interventions are essentially conceived as a barter between theoretically pre-established social groups: Decarbonization policies will create clearly identifiable ‘losers’. In this game-theoretical environment, social policies are viewed as compensation tools for the economic costs imposed on 'climate-forcing asset holders’.</w:delText>
        </w:r>
      </w:del>
    </w:p>
    <w:p w14:paraId="20CA0222" w14:textId="17B36134" w:rsidR="002B08C1" w:rsidRPr="00450208" w:rsidDel="00637F76" w:rsidRDefault="00000000" w:rsidP="006654FF">
      <w:pPr>
        <w:pStyle w:val="ListParagraph"/>
        <w:numPr>
          <w:ilvl w:val="0"/>
          <w:numId w:val="8"/>
        </w:numPr>
        <w:rPr>
          <w:del w:id="903" w:author="Huguenot-Noel, Robin [2]" w:date="2025-05-19T15:36:00Z" w16du:dateUtc="2025-05-19T13:36:00Z"/>
          <w:rPrChange w:id="904" w:author="Huguenot-Noel, Robin" w:date="2025-05-21T16:18:00Z" w16du:dateUtc="2025-05-21T14:18:00Z">
            <w:rPr>
              <w:del w:id="905" w:author="Huguenot-Noel, Robin [2]" w:date="2025-05-19T15:36:00Z" w16du:dateUtc="2025-05-19T13:36:00Z"/>
              <w:rFonts w:asciiTheme="minorHAnsi" w:hAnsiTheme="minorHAnsi"/>
            </w:rPr>
          </w:rPrChange>
        </w:rPr>
        <w:pPrChange w:id="906" w:author="Huguenot-Noel, Robin" w:date="2025-05-20T18:21:00Z" w16du:dateUtc="2025-05-20T16:21:00Z">
          <w:pPr>
            <w:pStyle w:val="Standard"/>
            <w:jc w:val="both"/>
          </w:pPr>
        </w:pPrChange>
      </w:pPr>
      <w:del w:id="907" w:author="Huguenot-Noel, Robin [2]" w:date="2025-05-19T15:36:00Z" w16du:dateUtc="2025-05-19T13:36:00Z">
        <w:r w:rsidRPr="00450208" w:rsidDel="00637F76">
          <w:rPr>
            <w:rPrChange w:id="908" w:author="Huguenot-Noel, Robin" w:date="2025-05-21T16:18:00Z" w16du:dateUtc="2025-05-21T14:18:00Z">
              <w:rPr>
                <w:rFonts w:asciiTheme="minorHAnsi" w:eastAsiaTheme="minorEastAsia" w:hAnsiTheme="minorHAnsi"/>
              </w:rPr>
            </w:rPrChange>
          </w:rPr>
          <w:delText xml:space="preserve">On the other hand, a </w:delText>
        </w:r>
        <w:r w:rsidRPr="00450208" w:rsidDel="00637F76">
          <w:rPr>
            <w:b/>
            <w:bCs/>
            <w:i/>
            <w:iCs/>
            <w:rPrChange w:id="909" w:author="Huguenot-Noel, Robin" w:date="2025-05-21T16:18:00Z" w16du:dateUtc="2025-05-21T14:18:00Z">
              <w:rPr>
                <w:rFonts w:asciiTheme="minorHAnsi" w:eastAsiaTheme="minorEastAsia" w:hAnsiTheme="minorHAnsi"/>
                <w:b/>
                <w:bCs/>
                <w:i/>
                <w:iCs/>
              </w:rPr>
            </w:rPrChange>
          </w:rPr>
          <w:delText>‘sociotropic school’</w:delText>
        </w:r>
        <w:r w:rsidRPr="00450208" w:rsidDel="00637F76">
          <w:rPr>
            <w:rPrChange w:id="910" w:author="Huguenot-Noel, Robin" w:date="2025-05-21T16:18:00Z" w16du:dateUtc="2025-05-21T14:18:00Z">
              <w:rPr>
                <w:rFonts w:asciiTheme="minorHAnsi" w:eastAsiaTheme="minorEastAsia" w:hAnsiTheme="minorHAnsi"/>
              </w:rPr>
            </w:rPrChange>
          </w:rPr>
          <w:delText xml:space="preserve"> emphasizes the importance of sociotropic preferences in individual realignment. In this view, Just Transition interventions are perceived as impacting local ecosystems: Decarbonisation may economically affect certain individual and sectors more than others, but its main social risks will reside in the wider social and political implications it creates. In response, social policies are conceived as capacitation tools that should contribute to revitalizing the social capital of most vulnerable places. </w:delText>
        </w:r>
      </w:del>
    </w:p>
    <w:p w14:paraId="00C0A3F4" w14:textId="6A1024A4" w:rsidR="002B08C1" w:rsidRPr="00450208" w:rsidDel="00637F76" w:rsidRDefault="00000000" w:rsidP="006654FF">
      <w:pPr>
        <w:pStyle w:val="ListParagraph"/>
        <w:numPr>
          <w:ilvl w:val="0"/>
          <w:numId w:val="8"/>
        </w:numPr>
        <w:rPr>
          <w:del w:id="911" w:author="Huguenot-Noel, Robin [2]" w:date="2025-05-19T15:36:00Z" w16du:dateUtc="2025-05-19T13:36:00Z"/>
          <w:rPrChange w:id="912" w:author="Huguenot-Noel, Robin" w:date="2025-05-21T16:18:00Z" w16du:dateUtc="2025-05-21T14:18:00Z">
            <w:rPr>
              <w:del w:id="913" w:author="Huguenot-Noel, Robin [2]" w:date="2025-05-19T15:36:00Z" w16du:dateUtc="2025-05-19T13:36:00Z"/>
              <w:rFonts w:asciiTheme="minorHAnsi" w:hAnsiTheme="minorHAnsi"/>
            </w:rPr>
          </w:rPrChange>
        </w:rPr>
        <w:pPrChange w:id="914" w:author="Huguenot-Noel, Robin" w:date="2025-05-20T18:21:00Z" w16du:dateUtc="2025-05-20T16:21:00Z">
          <w:pPr>
            <w:pStyle w:val="Standard"/>
            <w:jc w:val="both"/>
          </w:pPr>
        </w:pPrChange>
      </w:pPr>
      <w:del w:id="915" w:author="Huguenot-Noel, Robin [2]" w:date="2025-05-19T15:36:00Z" w16du:dateUtc="2025-05-19T13:36:00Z">
        <w:r w:rsidRPr="00450208" w:rsidDel="00637F76">
          <w:rPr>
            <w:rPrChange w:id="916" w:author="Huguenot-Noel, Robin" w:date="2025-05-21T16:18:00Z" w16du:dateUtc="2025-05-21T14:18:00Z">
              <w:rPr>
                <w:rFonts w:asciiTheme="minorHAnsi" w:eastAsiaTheme="minorEastAsia" w:hAnsiTheme="minorHAnsi"/>
              </w:rPr>
            </w:rPrChange>
          </w:rPr>
          <w:delText>Just Transition packages are, by nature, multidimensional. This feature has prompted some scholars to assess individual support for different ‘just transition’ policy packages by means of conjoint experiments involving different climate and social policy attributes. As of today, relative preferences among the publics on these two alternative visions regarding the role of social policy in the climate transition however remain underexplored.</w:delText>
        </w:r>
      </w:del>
    </w:p>
    <w:p w14:paraId="795E73B2" w14:textId="746590E9" w:rsidR="002B08C1" w:rsidRPr="00450208" w:rsidDel="00CA1128" w:rsidRDefault="00000000" w:rsidP="006654FF">
      <w:pPr>
        <w:pStyle w:val="ListParagraph"/>
        <w:numPr>
          <w:ilvl w:val="0"/>
          <w:numId w:val="8"/>
        </w:numPr>
        <w:rPr>
          <w:del w:id="917" w:author="Huguenot-Noel, Robin [2]" w:date="2025-05-19T16:14:00Z" w16du:dateUtc="2025-05-19T14:14:00Z"/>
          <w:rPrChange w:id="918" w:author="Huguenot-Noel, Robin" w:date="2025-05-21T16:18:00Z" w16du:dateUtc="2025-05-21T14:18:00Z">
            <w:rPr>
              <w:del w:id="919" w:author="Huguenot-Noel, Robin [2]" w:date="2025-05-19T16:14:00Z" w16du:dateUtc="2025-05-19T14:14:00Z"/>
              <w:rFonts w:ascii="Aptos" w:hAnsi="Aptos"/>
            </w:rPr>
          </w:rPrChange>
        </w:rPr>
        <w:pPrChange w:id="920" w:author="Huguenot-Noel, Robin" w:date="2025-05-20T18:21:00Z" w16du:dateUtc="2025-05-20T16:21:00Z">
          <w:pPr>
            <w:pStyle w:val="ListParagraph"/>
            <w:numPr>
              <w:numId w:val="3"/>
            </w:numPr>
            <w:tabs>
              <w:tab w:val="num" w:pos="0"/>
            </w:tabs>
            <w:spacing w:after="0"/>
            <w:ind w:hanging="360"/>
          </w:pPr>
        </w:pPrChange>
      </w:pPr>
      <w:del w:id="921" w:author="Huguenot-Noel, Robin [2]" w:date="2025-05-19T15:43:00Z" w16du:dateUtc="2025-05-19T13:43:00Z">
        <w:r w:rsidRPr="00450208" w:rsidDel="00637F76">
          <w:rPr>
            <w:b/>
            <w:bCs/>
            <w:rPrChange w:id="922" w:author="Huguenot-Noel, Robin" w:date="2025-05-21T16:18:00Z" w16du:dateUtc="2025-05-21T14:18:00Z">
              <w:rPr>
                <w:b/>
                <w:bCs/>
              </w:rPr>
            </w:rPrChange>
          </w:rPr>
          <w:delText>Mobilising inclinations for the Just Transition</w:delText>
        </w:r>
      </w:del>
      <w:del w:id="923" w:author="Huguenot-Noel, Robin [2]" w:date="2025-05-19T16:14:00Z" w16du:dateUtc="2025-05-19T14:14:00Z">
        <w:r w:rsidRPr="00450208" w:rsidDel="00CA1128">
          <w:rPr>
            <w:b/>
            <w:bCs/>
            <w:rPrChange w:id="924" w:author="Huguenot-Noel, Robin" w:date="2025-05-21T16:18:00Z" w16du:dateUtc="2025-05-21T14:18:00Z">
              <w:rPr>
                <w:b/>
                <w:bCs/>
              </w:rPr>
            </w:rPrChange>
          </w:rPr>
          <w:delText xml:space="preserve">: </w:delText>
        </w:r>
      </w:del>
      <w:del w:id="925" w:author="Huguenot-Noel, Robin [2]" w:date="2025-05-19T15:43:00Z" w16du:dateUtc="2025-05-19T13:43:00Z">
        <w:r w:rsidRPr="00450208" w:rsidDel="00637F76">
          <w:rPr>
            <w:b/>
            <w:bCs/>
            <w:rPrChange w:id="926" w:author="Huguenot-Noel, Robin" w:date="2025-05-21T16:18:00Z" w16du:dateUtc="2025-05-21T14:18:00Z">
              <w:rPr>
                <w:b/>
                <w:bCs/>
              </w:rPr>
            </w:rPrChange>
          </w:rPr>
          <w:delText>Unexplored p</w:delText>
        </w:r>
      </w:del>
      <w:del w:id="927" w:author="Huguenot-Noel, Robin [2]" w:date="2025-05-19T16:14:00Z" w16du:dateUtc="2025-05-19T14:14:00Z">
        <w:r w:rsidRPr="00450208" w:rsidDel="00CA1128">
          <w:rPr>
            <w:b/>
            <w:bCs/>
            <w:rPrChange w:id="928" w:author="Huguenot-Noel, Robin" w:date="2025-05-21T16:18:00Z" w16du:dateUtc="2025-05-21T14:18:00Z">
              <w:rPr>
                <w:b/>
                <w:bCs/>
              </w:rPr>
            </w:rPrChange>
          </w:rPr>
          <w:delText>ower resource mobilization pathways</w:delText>
        </w:r>
      </w:del>
    </w:p>
    <w:p w14:paraId="37896C60" w14:textId="04CB3996" w:rsidR="002B08C1" w:rsidRPr="00450208" w:rsidDel="00CA1128" w:rsidRDefault="00000000" w:rsidP="006654FF">
      <w:pPr>
        <w:pStyle w:val="ListParagraph"/>
        <w:numPr>
          <w:ilvl w:val="0"/>
          <w:numId w:val="8"/>
        </w:numPr>
        <w:rPr>
          <w:del w:id="929" w:author="Huguenot-Noel, Robin [2]" w:date="2025-05-19T16:14:00Z" w16du:dateUtc="2025-05-19T14:14:00Z"/>
          <w:rPrChange w:id="930" w:author="Huguenot-Noel, Robin" w:date="2025-05-21T16:18:00Z" w16du:dateUtc="2025-05-21T14:18:00Z">
            <w:rPr>
              <w:del w:id="931" w:author="Huguenot-Noel, Robin [2]" w:date="2025-05-19T16:14:00Z" w16du:dateUtc="2025-05-19T14:14:00Z"/>
              <w:rFonts w:asciiTheme="minorHAnsi" w:hAnsiTheme="minorHAnsi"/>
            </w:rPr>
          </w:rPrChange>
        </w:rPr>
        <w:pPrChange w:id="932" w:author="Huguenot-Noel, Robin" w:date="2025-05-20T18:21:00Z" w16du:dateUtc="2025-05-20T16:21:00Z">
          <w:pPr>
            <w:pStyle w:val="Standard"/>
            <w:jc w:val="both"/>
          </w:pPr>
        </w:pPrChange>
      </w:pPr>
      <w:del w:id="933" w:author="Huguenot-Noel, Robin [2]" w:date="2025-05-19T16:14:00Z" w16du:dateUtc="2025-05-19T14:14:00Z">
        <w:r w:rsidRPr="00450208" w:rsidDel="00CA1128">
          <w:rPr>
            <w:rPrChange w:id="934" w:author="Huguenot-Noel, Robin" w:date="2025-05-21T16:18:00Z" w16du:dateUtc="2025-05-21T14:18:00Z">
              <w:rPr>
                <w:rFonts w:asciiTheme="minorHAnsi" w:eastAsiaTheme="minorEastAsia" w:hAnsiTheme="minorHAnsi"/>
              </w:rPr>
            </w:rPrChange>
          </w:rPr>
          <w:delText>Just Transition policy interventions do n</w:delText>
        </w:r>
      </w:del>
      <w:del w:id="935" w:author="Huguenot-Noel, Robin [2]" w:date="2025-05-19T15:43:00Z" w16du:dateUtc="2025-05-19T13:43:00Z">
        <w:r w:rsidRPr="00450208" w:rsidDel="00637F76">
          <w:rPr>
            <w:rPrChange w:id="936" w:author="Huguenot-Noel, Robin" w:date="2025-05-21T16:18:00Z" w16du:dateUtc="2025-05-21T14:18:00Z">
              <w:rPr>
                <w:rFonts w:asciiTheme="minorHAnsi" w:eastAsiaTheme="minorEastAsia" w:hAnsiTheme="minorHAnsi"/>
              </w:rPr>
            </w:rPrChange>
          </w:rPr>
          <w:delText>o</w:delText>
        </w:r>
      </w:del>
      <w:del w:id="937" w:author="Huguenot-Noel, Robin [2]" w:date="2025-05-19T16:14:00Z" w16du:dateUtc="2025-05-19T14:14:00Z">
        <w:r w:rsidRPr="00450208" w:rsidDel="00CA1128">
          <w:rPr>
            <w:rPrChange w:id="938" w:author="Huguenot-Noel, Robin" w:date="2025-05-21T16:18:00Z" w16du:dateUtc="2025-05-21T14:18:00Z">
              <w:rPr>
                <w:rFonts w:asciiTheme="minorHAnsi" w:eastAsiaTheme="minorEastAsia" w:hAnsiTheme="minorHAnsi"/>
              </w:rPr>
            </w:rPrChange>
          </w:rPr>
          <w:delText xml:space="preserve">t happen in a vacuum. In the process of adoption, political actors can cue the publics through various policy frames with the aim to shape preferences, and mobilise, for example, sociotropic over egotropic inclinations. Organised groups play an important part in this process, as they can help widen political mobilization, by widening the scope of envisaged policy options and shape perceived chances of success of reforms – in a positive feedback loop reinforcing the likelihood of individuals supporting collective action (Korpi 1985). </w:delText>
        </w:r>
      </w:del>
    </w:p>
    <w:p w14:paraId="2E0F75B8" w14:textId="1375679E" w:rsidR="002B08C1" w:rsidRPr="00450208" w:rsidDel="00CA1128" w:rsidRDefault="00000000" w:rsidP="006654FF">
      <w:pPr>
        <w:pStyle w:val="ListParagraph"/>
        <w:numPr>
          <w:ilvl w:val="0"/>
          <w:numId w:val="8"/>
        </w:numPr>
        <w:rPr>
          <w:del w:id="939" w:author="Huguenot-Noel, Robin [2]" w:date="2025-05-19T16:14:00Z" w16du:dateUtc="2025-05-19T14:14:00Z"/>
          <w:rPrChange w:id="940" w:author="Huguenot-Noel, Robin" w:date="2025-05-21T16:18:00Z" w16du:dateUtc="2025-05-21T14:18:00Z">
            <w:rPr>
              <w:del w:id="941" w:author="Huguenot-Noel, Robin [2]" w:date="2025-05-19T16:14:00Z" w16du:dateUtc="2025-05-19T14:14:00Z"/>
              <w:rFonts w:asciiTheme="minorHAnsi" w:hAnsiTheme="minorHAnsi"/>
            </w:rPr>
          </w:rPrChange>
        </w:rPr>
        <w:pPrChange w:id="942" w:author="Huguenot-Noel, Robin" w:date="2025-05-20T18:21:00Z" w16du:dateUtc="2025-05-20T16:21:00Z">
          <w:pPr>
            <w:pStyle w:val="Standard"/>
            <w:jc w:val="both"/>
          </w:pPr>
        </w:pPrChange>
      </w:pPr>
      <w:del w:id="943" w:author="Huguenot-Noel, Robin [2]" w:date="2025-05-19T16:14:00Z" w16du:dateUtc="2025-05-19T14:14:00Z">
        <w:r w:rsidRPr="00450208" w:rsidDel="00CA1128">
          <w:rPr>
            <w:rPrChange w:id="944" w:author="Huguenot-Noel, Robin" w:date="2025-05-21T16:18:00Z" w16du:dateUtc="2025-05-21T14:18:00Z">
              <w:rPr>
                <w:rFonts w:asciiTheme="minorHAnsi" w:eastAsiaTheme="minorEastAsia" w:hAnsiTheme="minorHAnsi"/>
              </w:rPr>
            </w:rPrChange>
          </w:rPr>
          <w:delText xml:space="preserve">Trade unions are a player at the crossroad of the just transition: They first represent a critical political and economic intermediary in climate-mitigating policies. Unions are often involved in decisions linked to firms’ restructuring pressured by mega-trends (from decarbonization to digitalization) and accordingly play a crucial role in the closure, consolidation, or greening of major CFAs. In this context, unions may decide to use the structural, institutional, and ideational power resources to follow the views and interest of their members. Yet unions are also locally-embedded, political intermediaries’ which make them particularly well placed to contribute to efforts aimed at upholding the social capital of places affected by climate change. </w:delText>
        </w:r>
      </w:del>
    </w:p>
    <w:p w14:paraId="2223DB54" w14:textId="2D0334D9" w:rsidR="002B08C1" w:rsidRPr="00450208" w:rsidDel="00CA1128" w:rsidRDefault="00000000" w:rsidP="006654FF">
      <w:pPr>
        <w:pStyle w:val="ListParagraph"/>
        <w:numPr>
          <w:ilvl w:val="0"/>
          <w:numId w:val="8"/>
        </w:numPr>
        <w:rPr>
          <w:del w:id="945" w:author="Huguenot-Noel, Robin [2]" w:date="2025-05-19T16:14:00Z" w16du:dateUtc="2025-05-19T14:14:00Z"/>
          <w:rPrChange w:id="946" w:author="Huguenot-Noel, Robin" w:date="2025-05-21T16:18:00Z" w16du:dateUtc="2025-05-21T14:18:00Z">
            <w:rPr>
              <w:del w:id="947" w:author="Huguenot-Noel, Robin [2]" w:date="2025-05-19T16:14:00Z" w16du:dateUtc="2025-05-19T14:14:00Z"/>
              <w:rFonts w:asciiTheme="minorHAnsi" w:hAnsiTheme="minorHAnsi"/>
            </w:rPr>
          </w:rPrChange>
        </w:rPr>
        <w:pPrChange w:id="948" w:author="Huguenot-Noel, Robin" w:date="2025-05-20T18:21:00Z" w16du:dateUtc="2025-05-20T16:21:00Z">
          <w:pPr>
            <w:pStyle w:val="Standard"/>
            <w:jc w:val="both"/>
          </w:pPr>
        </w:pPrChange>
      </w:pPr>
      <w:del w:id="949" w:author="Huguenot-Noel, Robin [2]" w:date="2025-05-19T16:14:00Z" w16du:dateUtc="2025-05-19T14:14:00Z">
        <w:r w:rsidRPr="00450208" w:rsidDel="00CA1128">
          <w:rPr>
            <w:rPrChange w:id="950" w:author="Huguenot-Noel, Robin" w:date="2025-05-21T16:18:00Z" w16du:dateUtc="2025-05-21T14:18:00Z">
              <w:rPr>
                <w:rFonts w:asciiTheme="minorHAnsi" w:eastAsiaTheme="minorEastAsia" w:hAnsiTheme="minorHAnsi"/>
              </w:rPr>
            </w:rPrChange>
          </w:rPr>
          <w:delText>Notwithstanding these factors, limited attention has so far been drawn to the role unions may play in mobilizing either egotropic or sociotropic inclinations of the general population in the transition towards CMOs.</w:delText>
        </w:r>
      </w:del>
    </w:p>
    <w:p w14:paraId="54A1E3EE" w14:textId="58937103" w:rsidR="002B08C1" w:rsidRPr="00450208" w:rsidDel="005B3318" w:rsidRDefault="00000000" w:rsidP="006654FF">
      <w:pPr>
        <w:pStyle w:val="ListParagraph"/>
        <w:numPr>
          <w:ilvl w:val="0"/>
          <w:numId w:val="8"/>
        </w:numPr>
        <w:rPr>
          <w:del w:id="951" w:author="Huguenot-Noel, Robin [2]" w:date="2025-05-19T16:24:00Z" w16du:dateUtc="2025-05-19T14:24:00Z"/>
          <w:rPrChange w:id="952" w:author="Huguenot-Noel, Robin" w:date="2025-05-21T16:18:00Z" w16du:dateUtc="2025-05-21T14:18:00Z">
            <w:rPr>
              <w:del w:id="953" w:author="Huguenot-Noel, Robin [2]" w:date="2025-05-19T16:24:00Z" w16du:dateUtc="2025-05-19T14:24:00Z"/>
              <w:rFonts w:ascii="Aptos" w:hAnsi="Aptos"/>
            </w:rPr>
          </w:rPrChange>
        </w:rPr>
        <w:pPrChange w:id="954" w:author="Huguenot-Noel, Robin" w:date="2025-05-20T18:21:00Z" w16du:dateUtc="2025-05-20T16:21:00Z">
          <w:pPr>
            <w:pStyle w:val="ListParagraph"/>
            <w:numPr>
              <w:numId w:val="3"/>
            </w:numPr>
            <w:tabs>
              <w:tab w:val="num" w:pos="0"/>
            </w:tabs>
            <w:spacing w:after="0"/>
            <w:ind w:hanging="360"/>
          </w:pPr>
        </w:pPrChange>
      </w:pPr>
      <w:del w:id="955" w:author="Huguenot-Noel, Robin [2]" w:date="2025-05-19T16:16:00Z" w16du:dateUtc="2025-05-19T14:16:00Z">
        <w:r w:rsidRPr="00450208" w:rsidDel="00CA1128">
          <w:rPr>
            <w:b/>
            <w:bCs/>
            <w:rPrChange w:id="956" w:author="Huguenot-Noel, Robin" w:date="2025-05-21T16:18:00Z" w16du:dateUtc="2025-05-21T14:18:00Z">
              <w:rPr>
                <w:b/>
                <w:bCs/>
              </w:rPr>
            </w:rPrChange>
          </w:rPr>
          <w:delText xml:space="preserve">Contributions and </w:delText>
        </w:r>
      </w:del>
      <w:del w:id="957" w:author="Huguenot-Noel, Robin [2]" w:date="2025-05-19T16:24:00Z" w16du:dateUtc="2025-05-19T14:24:00Z">
        <w:r w:rsidRPr="00450208" w:rsidDel="005B3318">
          <w:rPr>
            <w:b/>
            <w:bCs/>
            <w:rPrChange w:id="958" w:author="Huguenot-Noel, Robin" w:date="2025-05-21T16:18:00Z" w16du:dateUtc="2025-05-21T14:18:00Z">
              <w:rPr>
                <w:b/>
                <w:bCs/>
              </w:rPr>
            </w:rPrChange>
          </w:rPr>
          <w:delText>Expectations</w:delText>
        </w:r>
      </w:del>
    </w:p>
    <w:p w14:paraId="61B20710" w14:textId="31D482CB" w:rsidR="002B08C1" w:rsidRPr="00450208" w:rsidDel="005B3318" w:rsidRDefault="00000000" w:rsidP="006654FF">
      <w:pPr>
        <w:pStyle w:val="ListParagraph"/>
        <w:numPr>
          <w:ilvl w:val="0"/>
          <w:numId w:val="8"/>
        </w:numPr>
        <w:rPr>
          <w:del w:id="959" w:author="Huguenot-Noel, Robin [2]" w:date="2025-05-19T16:24:00Z" w16du:dateUtc="2025-05-19T14:24:00Z"/>
          <w:rPrChange w:id="960" w:author="Huguenot-Noel, Robin" w:date="2025-05-21T16:18:00Z" w16du:dateUtc="2025-05-21T14:18:00Z">
            <w:rPr>
              <w:del w:id="961" w:author="Huguenot-Noel, Robin [2]" w:date="2025-05-19T16:24:00Z" w16du:dateUtc="2025-05-19T14:24:00Z"/>
              <w:rFonts w:asciiTheme="minorHAnsi" w:hAnsiTheme="minorHAnsi"/>
              <w:sz w:val="20"/>
              <w:szCs w:val="20"/>
            </w:rPr>
          </w:rPrChange>
        </w:rPr>
        <w:pPrChange w:id="962" w:author="Huguenot-Noel, Robin" w:date="2025-05-20T18:21:00Z" w16du:dateUtc="2025-05-20T16:21:00Z">
          <w:pPr>
            <w:pStyle w:val="Standard"/>
            <w:jc w:val="both"/>
          </w:pPr>
        </w:pPrChange>
      </w:pPr>
      <w:del w:id="963" w:author="Huguenot-Noel, Robin [2]" w:date="2025-05-19T16:24:00Z" w16du:dateUtc="2025-05-19T14:24:00Z">
        <w:r w:rsidRPr="00450208" w:rsidDel="005B3318">
          <w:rPr>
            <w:rPrChange w:id="964" w:author="Huguenot-Noel, Robin" w:date="2025-05-21T16:18:00Z" w16du:dateUtc="2025-05-21T14:18:00Z">
              <w:rPr>
                <w:rFonts w:asciiTheme="minorHAnsi" w:eastAsiaTheme="minorEastAsia" w:hAnsiTheme="minorHAnsi"/>
                <w:sz w:val="20"/>
                <w:szCs w:val="20"/>
              </w:rPr>
            </w:rPrChange>
          </w:rPr>
          <w:delText xml:space="preserve">The first contribution of this project is to assess the publics preferences on Just Transition interventions appealing either to egotropic vs. sociotropic. Appeal to each of these cognitive inclinations will be assessed by testing individual preferences on trade-offs typically involved in various attributes conventionally featuring in Just Transition policies. Are policies targeting non-egotropic interests also contributing to the individual realignment of CFAs?  We hypothesize that:  </w:delText>
        </w:r>
      </w:del>
    </w:p>
    <w:p w14:paraId="05C5D658" w14:textId="487EC6D4" w:rsidR="002B08C1" w:rsidRPr="00450208" w:rsidDel="005B3318" w:rsidRDefault="00000000" w:rsidP="006654FF">
      <w:pPr>
        <w:pStyle w:val="ListParagraph"/>
        <w:numPr>
          <w:ilvl w:val="0"/>
          <w:numId w:val="8"/>
        </w:numPr>
        <w:rPr>
          <w:del w:id="965" w:author="Huguenot-Noel, Robin [2]" w:date="2025-05-19T16:24:00Z" w16du:dateUtc="2025-05-19T14:24:00Z"/>
          <w:rPrChange w:id="966" w:author="Huguenot-Noel, Robin" w:date="2025-05-21T16:18:00Z" w16du:dateUtc="2025-05-21T14:18:00Z">
            <w:rPr>
              <w:del w:id="967" w:author="Huguenot-Noel, Robin [2]" w:date="2025-05-19T16:24:00Z" w16du:dateUtc="2025-05-19T14:24:00Z"/>
              <w:rFonts w:asciiTheme="minorHAnsi" w:hAnsiTheme="minorHAnsi"/>
              <w:sz w:val="20"/>
              <w:szCs w:val="20"/>
            </w:rPr>
          </w:rPrChange>
        </w:rPr>
        <w:pPrChange w:id="968" w:author="Huguenot-Noel, Robin" w:date="2025-05-20T18:21:00Z" w16du:dateUtc="2025-05-20T16:21:00Z">
          <w:pPr>
            <w:pStyle w:val="Standard"/>
            <w:numPr>
              <w:numId w:val="5"/>
            </w:numPr>
            <w:tabs>
              <w:tab w:val="num" w:pos="720"/>
            </w:tabs>
            <w:spacing w:after="0"/>
            <w:ind w:left="720" w:hanging="360"/>
            <w:jc w:val="both"/>
          </w:pPr>
        </w:pPrChange>
      </w:pPr>
      <w:del w:id="969" w:author="Huguenot-Noel, Robin [2]" w:date="2025-05-19T16:24:00Z" w16du:dateUtc="2025-05-19T14:24:00Z">
        <w:r w:rsidRPr="00450208" w:rsidDel="005B3318">
          <w:rPr>
            <w:b/>
            <w:bCs/>
            <w:rPrChange w:id="970" w:author="Huguenot-Noel, Robin" w:date="2025-05-21T16:18:00Z" w16du:dateUtc="2025-05-21T14:18:00Z">
              <w:rPr>
                <w:rFonts w:asciiTheme="minorHAnsi" w:eastAsiaTheme="minorEastAsia" w:hAnsiTheme="minorHAnsi"/>
                <w:b/>
                <w:bCs/>
                <w:sz w:val="20"/>
                <w:szCs w:val="20"/>
              </w:rPr>
            </w:rPrChange>
          </w:rPr>
          <w:delText>H1. Egotropic preferences matter for the support of just transition policies.</w:delText>
        </w:r>
        <w:r w:rsidRPr="00450208" w:rsidDel="005B3318">
          <w:rPr>
            <w:rPrChange w:id="971" w:author="Huguenot-Noel, Robin" w:date="2025-05-21T16:18:00Z" w16du:dateUtc="2025-05-21T14:18:00Z">
              <w:rPr>
                <w:rFonts w:asciiTheme="minorHAnsi" w:eastAsiaTheme="minorEastAsia" w:hAnsiTheme="minorHAnsi"/>
                <w:sz w:val="20"/>
                <w:szCs w:val="20"/>
              </w:rPr>
            </w:rPrChange>
          </w:rPr>
          <w:delText xml:space="preserve"> </w:delText>
        </w:r>
      </w:del>
    </w:p>
    <w:p w14:paraId="11BCA62B" w14:textId="4A2AD2B5" w:rsidR="002B08C1" w:rsidRPr="00450208" w:rsidDel="005B3318" w:rsidRDefault="00000000" w:rsidP="006654FF">
      <w:pPr>
        <w:pStyle w:val="ListParagraph"/>
        <w:numPr>
          <w:ilvl w:val="0"/>
          <w:numId w:val="8"/>
        </w:numPr>
        <w:rPr>
          <w:del w:id="972" w:author="Huguenot-Noel, Robin [2]" w:date="2025-05-19T16:24:00Z" w16du:dateUtc="2025-05-19T14:24:00Z"/>
          <w:rPrChange w:id="973" w:author="Huguenot-Noel, Robin" w:date="2025-05-21T16:18:00Z" w16du:dateUtc="2025-05-21T14:18:00Z">
            <w:rPr>
              <w:del w:id="974" w:author="Huguenot-Noel, Robin [2]" w:date="2025-05-19T16:24:00Z" w16du:dateUtc="2025-05-19T14:24:00Z"/>
              <w:rFonts w:asciiTheme="minorHAnsi" w:hAnsiTheme="minorHAnsi"/>
              <w:sz w:val="20"/>
              <w:szCs w:val="20"/>
            </w:rPr>
          </w:rPrChange>
        </w:rPr>
        <w:pPrChange w:id="975" w:author="Huguenot-Noel, Robin" w:date="2025-05-20T18:21:00Z" w16du:dateUtc="2025-05-20T16:21:00Z">
          <w:pPr>
            <w:pStyle w:val="Standard"/>
            <w:numPr>
              <w:ilvl w:val="1"/>
              <w:numId w:val="5"/>
            </w:numPr>
            <w:tabs>
              <w:tab w:val="num" w:pos="1080"/>
            </w:tabs>
            <w:spacing w:after="0"/>
            <w:ind w:left="1080" w:hanging="360"/>
            <w:jc w:val="both"/>
          </w:pPr>
        </w:pPrChange>
      </w:pPr>
      <w:del w:id="976" w:author="Huguenot-Noel, Robin [2]" w:date="2025-05-19T16:24:00Z" w16du:dateUtc="2025-05-19T14:24:00Z">
        <w:r w:rsidRPr="00450208" w:rsidDel="005B3318">
          <w:rPr>
            <w:b/>
            <w:bCs/>
            <w:rPrChange w:id="977" w:author="Huguenot-Noel, Robin" w:date="2025-05-21T16:18:00Z" w16du:dateUtc="2025-05-21T14:18:00Z">
              <w:rPr>
                <w:rFonts w:asciiTheme="minorHAnsi" w:eastAsiaTheme="minorEastAsia" w:hAnsiTheme="minorHAnsi"/>
                <w:b/>
                <w:bCs/>
                <w:sz w:val="20"/>
                <w:szCs w:val="20"/>
              </w:rPr>
            </w:rPrChange>
          </w:rPr>
          <w:delText>H1a.</w:delText>
        </w:r>
        <w:r w:rsidRPr="00450208" w:rsidDel="005B3318">
          <w:rPr>
            <w:rPrChange w:id="978" w:author="Huguenot-Noel, Robin" w:date="2025-05-21T16:18:00Z" w16du:dateUtc="2025-05-21T14:18:00Z">
              <w:rPr>
                <w:rFonts w:asciiTheme="minorHAnsi" w:eastAsiaTheme="minorEastAsia" w:hAnsiTheme="minorHAnsi"/>
                <w:sz w:val="20"/>
                <w:szCs w:val="20"/>
              </w:rPr>
            </w:rPrChange>
          </w:rPr>
          <w:delText xml:space="preserve"> We expect free-retaining program to increase support for the just transition policy.</w:delText>
        </w:r>
      </w:del>
    </w:p>
    <w:p w14:paraId="0D3F7BF1" w14:textId="5D0C5C34" w:rsidR="002B08C1" w:rsidRPr="00450208" w:rsidDel="005B3318" w:rsidRDefault="00000000" w:rsidP="006654FF">
      <w:pPr>
        <w:pStyle w:val="ListParagraph"/>
        <w:numPr>
          <w:ilvl w:val="0"/>
          <w:numId w:val="8"/>
        </w:numPr>
        <w:rPr>
          <w:del w:id="979" w:author="Huguenot-Noel, Robin [2]" w:date="2025-05-19T16:24:00Z" w16du:dateUtc="2025-05-19T14:24:00Z"/>
          <w:rPrChange w:id="980" w:author="Huguenot-Noel, Robin" w:date="2025-05-21T16:18:00Z" w16du:dateUtc="2025-05-21T14:18:00Z">
            <w:rPr>
              <w:del w:id="981" w:author="Huguenot-Noel, Robin [2]" w:date="2025-05-19T16:24:00Z" w16du:dateUtc="2025-05-19T14:24:00Z"/>
              <w:rFonts w:asciiTheme="minorHAnsi" w:hAnsiTheme="minorHAnsi"/>
              <w:sz w:val="20"/>
              <w:szCs w:val="20"/>
            </w:rPr>
          </w:rPrChange>
        </w:rPr>
        <w:pPrChange w:id="982" w:author="Huguenot-Noel, Robin" w:date="2025-05-20T18:21:00Z" w16du:dateUtc="2025-05-20T16:21:00Z">
          <w:pPr>
            <w:pStyle w:val="Standard"/>
            <w:numPr>
              <w:ilvl w:val="1"/>
              <w:numId w:val="5"/>
            </w:numPr>
            <w:tabs>
              <w:tab w:val="num" w:pos="1080"/>
            </w:tabs>
            <w:spacing w:after="0"/>
            <w:ind w:left="1080" w:hanging="360"/>
            <w:jc w:val="both"/>
          </w:pPr>
        </w:pPrChange>
      </w:pPr>
      <w:del w:id="983" w:author="Huguenot-Noel, Robin [2]" w:date="2025-05-19T16:24:00Z" w16du:dateUtc="2025-05-19T14:24:00Z">
        <w:r w:rsidRPr="00450208" w:rsidDel="005B3318">
          <w:rPr>
            <w:b/>
            <w:bCs/>
            <w:rPrChange w:id="984" w:author="Huguenot-Noel, Robin" w:date="2025-05-21T16:18:00Z" w16du:dateUtc="2025-05-21T14:18:00Z">
              <w:rPr>
                <w:rFonts w:asciiTheme="minorHAnsi" w:eastAsiaTheme="minorEastAsia" w:hAnsiTheme="minorHAnsi"/>
                <w:b/>
                <w:bCs/>
                <w:sz w:val="20"/>
                <w:szCs w:val="20"/>
              </w:rPr>
            </w:rPrChange>
          </w:rPr>
          <w:delText xml:space="preserve">H1b. </w:delText>
        </w:r>
        <w:r w:rsidRPr="00450208" w:rsidDel="005B3318">
          <w:rPr>
            <w:rPrChange w:id="985" w:author="Huguenot-Noel, Robin" w:date="2025-05-21T16:18:00Z" w16du:dateUtc="2025-05-21T14:18:00Z">
              <w:rPr>
                <w:rFonts w:asciiTheme="minorHAnsi" w:eastAsiaTheme="minorEastAsia" w:hAnsiTheme="minorHAnsi"/>
                <w:sz w:val="20"/>
                <w:szCs w:val="20"/>
              </w:rPr>
            </w:rPrChange>
          </w:rPr>
          <w:delText>We expect Job-guarantee scheme and retirement programs to lead to higher level of support compared to extended unemployment benefits.</w:delText>
        </w:r>
      </w:del>
    </w:p>
    <w:p w14:paraId="5782887E" w14:textId="1022E503" w:rsidR="002B08C1" w:rsidRPr="00450208" w:rsidDel="005B3318" w:rsidRDefault="00000000" w:rsidP="006654FF">
      <w:pPr>
        <w:pStyle w:val="ListParagraph"/>
        <w:numPr>
          <w:ilvl w:val="0"/>
          <w:numId w:val="8"/>
        </w:numPr>
        <w:rPr>
          <w:del w:id="986" w:author="Huguenot-Noel, Robin [2]" w:date="2025-05-19T16:24:00Z" w16du:dateUtc="2025-05-19T14:24:00Z"/>
          <w:rPrChange w:id="987" w:author="Huguenot-Noel, Robin" w:date="2025-05-21T16:18:00Z" w16du:dateUtc="2025-05-21T14:18:00Z">
            <w:rPr>
              <w:del w:id="988" w:author="Huguenot-Noel, Robin [2]" w:date="2025-05-19T16:24:00Z" w16du:dateUtc="2025-05-19T14:24:00Z"/>
              <w:rFonts w:asciiTheme="minorHAnsi" w:hAnsiTheme="minorHAnsi"/>
              <w:sz w:val="20"/>
              <w:szCs w:val="20"/>
            </w:rPr>
          </w:rPrChange>
        </w:rPr>
        <w:pPrChange w:id="989" w:author="Huguenot-Noel, Robin" w:date="2025-05-20T18:21:00Z" w16du:dateUtc="2025-05-20T16:21:00Z">
          <w:pPr>
            <w:pStyle w:val="Standard"/>
            <w:numPr>
              <w:numId w:val="5"/>
            </w:numPr>
            <w:tabs>
              <w:tab w:val="num" w:pos="720"/>
            </w:tabs>
            <w:ind w:left="720" w:hanging="360"/>
            <w:jc w:val="both"/>
          </w:pPr>
        </w:pPrChange>
      </w:pPr>
      <w:del w:id="990" w:author="Huguenot-Noel, Robin [2]" w:date="2025-05-19T16:24:00Z" w16du:dateUtc="2025-05-19T14:24:00Z">
        <w:r w:rsidRPr="00450208" w:rsidDel="005B3318">
          <w:rPr>
            <w:b/>
            <w:bCs/>
            <w:rPrChange w:id="991" w:author="Huguenot-Noel, Robin" w:date="2025-05-21T16:18:00Z" w16du:dateUtc="2025-05-21T14:18:00Z">
              <w:rPr>
                <w:rFonts w:asciiTheme="minorHAnsi" w:eastAsiaTheme="minorEastAsia" w:hAnsiTheme="minorHAnsi"/>
                <w:b/>
                <w:bCs/>
                <w:sz w:val="20"/>
                <w:szCs w:val="20"/>
              </w:rPr>
            </w:rPrChange>
          </w:rPr>
          <w:delText xml:space="preserve">H2. Socio-tropic preferences matter for the support of just transition policies. </w:delText>
        </w:r>
        <w:r w:rsidRPr="00450208" w:rsidDel="005B3318">
          <w:rPr>
            <w:rPrChange w:id="992" w:author="Huguenot-Noel, Robin" w:date="2025-05-21T16:18:00Z" w16du:dateUtc="2025-05-21T14:18:00Z">
              <w:rPr>
                <w:rFonts w:asciiTheme="minorHAnsi" w:eastAsiaTheme="minorEastAsia" w:hAnsiTheme="minorHAnsi"/>
                <w:sz w:val="20"/>
                <w:szCs w:val="20"/>
              </w:rPr>
            </w:rPrChange>
          </w:rPr>
          <w:delText xml:space="preserve">When just transition policies contain community investment programs, the level of support for such policy increases. </w:delText>
        </w:r>
      </w:del>
    </w:p>
    <w:p w14:paraId="45BB2F9A" w14:textId="2081A52A" w:rsidR="002B08C1" w:rsidRPr="00450208" w:rsidDel="005B3318" w:rsidRDefault="00000000" w:rsidP="006654FF">
      <w:pPr>
        <w:pStyle w:val="ListParagraph"/>
        <w:numPr>
          <w:ilvl w:val="0"/>
          <w:numId w:val="8"/>
        </w:numPr>
        <w:rPr>
          <w:del w:id="993" w:author="Huguenot-Noel, Robin [2]" w:date="2025-05-19T16:24:00Z" w16du:dateUtc="2025-05-19T14:24:00Z"/>
          <w:rPrChange w:id="994" w:author="Huguenot-Noel, Robin" w:date="2025-05-21T16:18:00Z" w16du:dateUtc="2025-05-21T14:18:00Z">
            <w:rPr>
              <w:del w:id="995" w:author="Huguenot-Noel, Robin [2]" w:date="2025-05-19T16:24:00Z" w16du:dateUtc="2025-05-19T14:24:00Z"/>
              <w:rFonts w:asciiTheme="minorHAnsi" w:hAnsiTheme="minorHAnsi"/>
              <w:sz w:val="20"/>
              <w:szCs w:val="20"/>
            </w:rPr>
          </w:rPrChange>
        </w:rPr>
        <w:pPrChange w:id="996" w:author="Huguenot-Noel, Robin" w:date="2025-05-20T18:21:00Z" w16du:dateUtc="2025-05-20T16:21:00Z">
          <w:pPr>
            <w:pStyle w:val="Standard"/>
            <w:jc w:val="both"/>
          </w:pPr>
        </w:pPrChange>
      </w:pPr>
      <w:del w:id="997" w:author="Huguenot-Noel, Robin [2]" w:date="2025-05-19T16:24:00Z" w16du:dateUtc="2025-05-19T14:24:00Z">
        <w:r w:rsidRPr="00450208" w:rsidDel="005B3318">
          <w:rPr>
            <w:rPrChange w:id="998" w:author="Huguenot-Noel, Robin" w:date="2025-05-21T16:18:00Z" w16du:dateUtc="2025-05-21T14:18:00Z">
              <w:rPr>
                <w:rFonts w:asciiTheme="minorHAnsi" w:eastAsiaTheme="minorEastAsia" w:hAnsiTheme="minorHAnsi"/>
                <w:sz w:val="20"/>
                <w:szCs w:val="20"/>
              </w:rPr>
            </w:rPrChange>
          </w:rPr>
          <w:delText xml:space="preserve">The second contribution of this project is to assess the role played by unions in mobilizing the sociotropic vs. egotropic inclinations of their members. For this, we theorise a number of mechanisms whereby which unions may affect individual inclinations in ways which could contribute to collective realignment towards CMOs: Unions, we posit, can dramatically change perception of climate policy interventions by predominantly acting either as a (i) responsive player, comforting 'climate-forcing asset holders’ in their resistance to decarbonization policies; or as (ii) responsible player, identifying the (social) conditions under which realignment of CFAs towards climate goals may be considered acceptable. </w:delText>
        </w:r>
      </w:del>
    </w:p>
    <w:p w14:paraId="391DFB04" w14:textId="7E447D8B" w:rsidR="002B08C1" w:rsidRPr="00450208" w:rsidDel="005B3318" w:rsidRDefault="00000000" w:rsidP="006654FF">
      <w:pPr>
        <w:pStyle w:val="ListParagraph"/>
        <w:numPr>
          <w:ilvl w:val="0"/>
          <w:numId w:val="8"/>
        </w:numPr>
        <w:rPr>
          <w:del w:id="999" w:author="Huguenot-Noel, Robin [2]" w:date="2025-05-19T16:24:00Z" w16du:dateUtc="2025-05-19T14:24:00Z"/>
          <w:rPrChange w:id="1000" w:author="Huguenot-Noel, Robin" w:date="2025-05-21T16:18:00Z" w16du:dateUtc="2025-05-21T14:18:00Z">
            <w:rPr>
              <w:del w:id="1001" w:author="Huguenot-Noel, Robin [2]" w:date="2025-05-19T16:24:00Z" w16du:dateUtc="2025-05-19T14:24:00Z"/>
              <w:rFonts w:asciiTheme="minorHAnsi" w:hAnsiTheme="minorHAnsi"/>
              <w:sz w:val="20"/>
              <w:szCs w:val="20"/>
            </w:rPr>
          </w:rPrChange>
        </w:rPr>
        <w:pPrChange w:id="1002" w:author="Huguenot-Noel, Robin" w:date="2025-05-20T18:21:00Z" w16du:dateUtc="2025-05-20T16:21:00Z">
          <w:pPr>
            <w:pStyle w:val="Standard"/>
            <w:jc w:val="both"/>
          </w:pPr>
        </w:pPrChange>
      </w:pPr>
      <w:del w:id="1003" w:author="Huguenot-Noel, Robin [2]" w:date="2025-05-19T16:24:00Z" w16du:dateUtc="2025-05-19T14:24:00Z">
        <w:r w:rsidRPr="00450208" w:rsidDel="005B3318">
          <w:rPr>
            <w:rPrChange w:id="1004" w:author="Huguenot-Noel, Robin" w:date="2025-05-21T16:18:00Z" w16du:dateUtc="2025-05-21T14:18:00Z">
              <w:rPr>
                <w:rFonts w:asciiTheme="minorHAnsi" w:eastAsiaTheme="minorEastAsia" w:hAnsiTheme="minorHAnsi"/>
                <w:sz w:val="20"/>
                <w:szCs w:val="20"/>
              </w:rPr>
            </w:rPrChange>
          </w:rPr>
          <w:delText xml:space="preserve">Unions’ actions as a responsible player may vary in the scope of policy interventions they defend. Specifically, we identify two plausible responsible actions. First, unions may follow an </w:delText>
        </w:r>
        <w:r w:rsidRPr="00450208" w:rsidDel="005B3318">
          <w:rPr>
            <w:b/>
            <w:bCs/>
            <w:rPrChange w:id="1005" w:author="Huguenot-Noel, Robin" w:date="2025-05-21T16:18:00Z" w16du:dateUtc="2025-05-21T14:18:00Z">
              <w:rPr>
                <w:rFonts w:asciiTheme="minorHAnsi" w:eastAsiaTheme="minorEastAsia" w:hAnsiTheme="minorHAnsi"/>
                <w:b/>
                <w:bCs/>
                <w:sz w:val="20"/>
                <w:szCs w:val="20"/>
              </w:rPr>
            </w:rPrChange>
          </w:rPr>
          <w:delText>insider-oriented logic</w:delText>
        </w:r>
        <w:r w:rsidRPr="00450208" w:rsidDel="005B3318">
          <w:rPr>
            <w:rPrChange w:id="1006" w:author="Huguenot-Noel, Robin" w:date="2025-05-21T16:18:00Z" w16du:dateUtc="2025-05-21T14:18:00Z">
              <w:rPr>
                <w:rFonts w:asciiTheme="minorHAnsi" w:eastAsiaTheme="minorEastAsia" w:hAnsiTheme="minorHAnsi"/>
                <w:sz w:val="20"/>
                <w:szCs w:val="20"/>
              </w:rPr>
            </w:rPrChange>
          </w:rPr>
          <w:delText xml:space="preserve">, seeking to garner support for climate-mitigation policies exclusively among workers by defending those employees most directly affected by the consequences of climate mitigation policies. Policies supported by unions in this perspective may, for instance, take the form of job securisation schemes or other retraining policies.  Second, unions may alternatively adopt a </w:delText>
        </w:r>
        <w:r w:rsidRPr="00450208" w:rsidDel="005B3318">
          <w:rPr>
            <w:b/>
            <w:bCs/>
            <w:rPrChange w:id="1007" w:author="Huguenot-Noel, Robin" w:date="2025-05-21T16:18:00Z" w16du:dateUtc="2025-05-21T14:18:00Z">
              <w:rPr>
                <w:rFonts w:asciiTheme="minorHAnsi" w:eastAsiaTheme="minorEastAsia" w:hAnsiTheme="minorHAnsi"/>
                <w:b/>
                <w:bCs/>
                <w:sz w:val="20"/>
                <w:szCs w:val="20"/>
              </w:rPr>
            </w:rPrChange>
          </w:rPr>
          <w:delText>public-seeking logic</w:delText>
        </w:r>
        <w:r w:rsidRPr="00450208" w:rsidDel="005B3318">
          <w:rPr>
            <w:rPrChange w:id="1008" w:author="Huguenot-Noel, Robin" w:date="2025-05-21T16:18:00Z" w16du:dateUtc="2025-05-21T14:18:00Z">
              <w:rPr>
                <w:rFonts w:asciiTheme="minorHAnsi" w:eastAsiaTheme="minorEastAsia" w:hAnsiTheme="minorHAnsi"/>
                <w:sz w:val="20"/>
                <w:szCs w:val="20"/>
              </w:rPr>
            </w:rPrChange>
          </w:rPr>
          <w:delText xml:space="preserve">, with the aim to garner support for climate-mitigation policies across the general population by supporting wider access by the local population to a range of community services, ranging from better sanitation to public housing, etc..  According to which mechanisms is trade union support for just transition policies most likely to contribute to (non-egotropic?) individual realignment of CFAs?   We expect the following: </w:delText>
        </w:r>
      </w:del>
    </w:p>
    <w:p w14:paraId="4E339AA6" w14:textId="404A91A6" w:rsidR="002B08C1" w:rsidRPr="00450208" w:rsidDel="005B3318" w:rsidRDefault="00000000" w:rsidP="006654FF">
      <w:pPr>
        <w:pStyle w:val="ListParagraph"/>
        <w:numPr>
          <w:ilvl w:val="0"/>
          <w:numId w:val="8"/>
        </w:numPr>
        <w:rPr>
          <w:del w:id="1009" w:author="Huguenot-Noel, Robin [2]" w:date="2025-05-19T16:24:00Z" w16du:dateUtc="2025-05-19T14:24:00Z"/>
          <w:rPrChange w:id="1010" w:author="Huguenot-Noel, Robin" w:date="2025-05-21T16:18:00Z" w16du:dateUtc="2025-05-21T14:18:00Z">
            <w:rPr>
              <w:del w:id="1011" w:author="Huguenot-Noel, Robin [2]" w:date="2025-05-19T16:24:00Z" w16du:dateUtc="2025-05-19T14:24:00Z"/>
              <w:rFonts w:asciiTheme="minorHAnsi" w:hAnsiTheme="minorHAnsi"/>
              <w:sz w:val="20"/>
              <w:szCs w:val="20"/>
            </w:rPr>
          </w:rPrChange>
        </w:rPr>
        <w:pPrChange w:id="1012" w:author="Huguenot-Noel, Robin" w:date="2025-05-20T18:21:00Z" w16du:dateUtc="2025-05-20T16:21:00Z">
          <w:pPr>
            <w:pStyle w:val="Standard"/>
            <w:numPr>
              <w:numId w:val="2"/>
            </w:numPr>
            <w:tabs>
              <w:tab w:val="num" w:pos="0"/>
            </w:tabs>
            <w:spacing w:after="0"/>
            <w:ind w:left="720" w:hanging="360"/>
            <w:jc w:val="both"/>
          </w:pPr>
        </w:pPrChange>
      </w:pPr>
      <w:del w:id="1013" w:author="Huguenot-Noel, Robin [2]" w:date="2025-05-19T16:24:00Z" w16du:dateUtc="2025-05-19T14:24:00Z">
        <w:r w:rsidRPr="00450208" w:rsidDel="005B3318">
          <w:rPr>
            <w:b/>
            <w:bCs/>
            <w:rPrChange w:id="1014" w:author="Huguenot-Noel, Robin" w:date="2025-05-21T16:18:00Z" w16du:dateUtc="2025-05-21T14:18:00Z">
              <w:rPr>
                <w:rFonts w:asciiTheme="minorHAnsi" w:eastAsiaTheme="minorEastAsia" w:hAnsiTheme="minorHAnsi"/>
                <w:b/>
                <w:bCs/>
                <w:sz w:val="20"/>
                <w:szCs w:val="20"/>
              </w:rPr>
            </w:rPrChange>
          </w:rPr>
          <w:delText xml:space="preserve">H3. </w:delText>
        </w:r>
        <w:r w:rsidRPr="00450208" w:rsidDel="005B3318">
          <w:rPr>
            <w:rPrChange w:id="1015" w:author="Huguenot-Noel, Robin" w:date="2025-05-21T16:18:00Z" w16du:dateUtc="2025-05-21T14:18:00Z">
              <w:rPr>
                <w:rFonts w:asciiTheme="minorHAnsi" w:eastAsiaTheme="minorEastAsia" w:hAnsiTheme="minorHAnsi"/>
                <w:sz w:val="20"/>
                <w:szCs w:val="20"/>
              </w:rPr>
            </w:rPrChange>
          </w:rPr>
          <w:delText>When unions support the just transition policy, workers of affected industries are more likely to support the policy.</w:delText>
        </w:r>
      </w:del>
    </w:p>
    <w:p w14:paraId="2CC0B61C" w14:textId="48CABECD" w:rsidR="002B08C1" w:rsidRPr="00450208" w:rsidDel="005B3318" w:rsidRDefault="00000000" w:rsidP="006654FF">
      <w:pPr>
        <w:pStyle w:val="ListParagraph"/>
        <w:numPr>
          <w:ilvl w:val="0"/>
          <w:numId w:val="8"/>
        </w:numPr>
        <w:rPr>
          <w:del w:id="1016" w:author="Huguenot-Noel, Robin [2]" w:date="2025-05-19T16:24:00Z" w16du:dateUtc="2025-05-19T14:24:00Z"/>
          <w:rPrChange w:id="1017" w:author="Huguenot-Noel, Robin" w:date="2025-05-21T16:18:00Z" w16du:dateUtc="2025-05-21T14:18:00Z">
            <w:rPr>
              <w:del w:id="1018" w:author="Huguenot-Noel, Robin [2]" w:date="2025-05-19T16:24:00Z" w16du:dateUtc="2025-05-19T14:24:00Z"/>
              <w:rFonts w:asciiTheme="minorHAnsi" w:hAnsiTheme="minorHAnsi"/>
              <w:sz w:val="20"/>
              <w:szCs w:val="20"/>
            </w:rPr>
          </w:rPrChange>
        </w:rPr>
        <w:pPrChange w:id="1019" w:author="Huguenot-Noel, Robin" w:date="2025-05-20T18:21:00Z" w16du:dateUtc="2025-05-20T16:21:00Z">
          <w:pPr>
            <w:pStyle w:val="Standard"/>
            <w:jc w:val="both"/>
          </w:pPr>
        </w:pPrChange>
      </w:pPr>
      <w:del w:id="1020" w:author="Huguenot-Noel, Robin [2]" w:date="2025-05-19T16:24:00Z" w16du:dateUtc="2025-05-19T14:24:00Z">
        <w:r w:rsidRPr="00450208" w:rsidDel="005B3318">
          <w:rPr>
            <w:rPrChange w:id="1021" w:author="Huguenot-Noel, Robin" w:date="2025-05-21T16:18:00Z" w16du:dateUtc="2025-05-21T14:18:00Z">
              <w:rPr>
                <w:rFonts w:asciiTheme="minorHAnsi" w:eastAsiaTheme="minorEastAsia" w:hAnsiTheme="minorHAnsi"/>
                <w:sz w:val="20"/>
                <w:szCs w:val="20"/>
              </w:rPr>
            </w:rPrChange>
          </w:rPr>
          <w:delText xml:space="preserve">The role of the unions in shaping just transition policy preferences may depend on a) the strength of union, b) how unions are institutionally embedded in the negotiation system with the national government and c) the targeted population. We also expect affected workers and non-affected workers in affected communities to respond differently to unions policy position. </w:delText>
        </w:r>
      </w:del>
    </w:p>
    <w:p w14:paraId="781727E9" w14:textId="0A83B5ED" w:rsidR="002B08C1" w:rsidRPr="00450208" w:rsidDel="005B3318" w:rsidRDefault="00000000" w:rsidP="006654FF">
      <w:pPr>
        <w:pStyle w:val="ListParagraph"/>
        <w:numPr>
          <w:ilvl w:val="0"/>
          <w:numId w:val="8"/>
        </w:numPr>
        <w:rPr>
          <w:del w:id="1022" w:author="Huguenot-Noel, Robin [2]" w:date="2025-05-19T16:24:00Z" w16du:dateUtc="2025-05-19T14:24:00Z"/>
          <w:rPrChange w:id="1023" w:author="Huguenot-Noel, Robin" w:date="2025-05-21T16:18:00Z" w16du:dateUtc="2025-05-21T14:18:00Z">
            <w:rPr>
              <w:del w:id="1024" w:author="Huguenot-Noel, Robin [2]" w:date="2025-05-19T16:24:00Z" w16du:dateUtc="2025-05-19T14:24:00Z"/>
              <w:rFonts w:asciiTheme="minorHAnsi" w:hAnsiTheme="minorHAnsi"/>
              <w:sz w:val="20"/>
              <w:szCs w:val="20"/>
            </w:rPr>
          </w:rPrChange>
        </w:rPr>
        <w:pPrChange w:id="1025" w:author="Huguenot-Noel, Robin" w:date="2025-05-20T18:21:00Z" w16du:dateUtc="2025-05-20T16:21:00Z">
          <w:pPr>
            <w:pStyle w:val="Standard"/>
            <w:numPr>
              <w:numId w:val="2"/>
            </w:numPr>
            <w:tabs>
              <w:tab w:val="num" w:pos="0"/>
            </w:tabs>
            <w:spacing w:after="0"/>
            <w:ind w:left="720" w:hanging="360"/>
            <w:jc w:val="both"/>
          </w:pPr>
        </w:pPrChange>
      </w:pPr>
      <w:del w:id="1026" w:author="Huguenot-Noel, Robin [2]" w:date="2025-05-19T16:24:00Z" w16du:dateUtc="2025-05-19T14:24:00Z">
        <w:r w:rsidRPr="00450208" w:rsidDel="005B3318">
          <w:rPr>
            <w:b/>
            <w:bCs/>
            <w:rPrChange w:id="1027" w:author="Huguenot-Noel, Robin" w:date="2025-05-21T16:18:00Z" w16du:dateUtc="2025-05-21T14:18:00Z">
              <w:rPr>
                <w:rFonts w:asciiTheme="minorHAnsi" w:eastAsiaTheme="minorEastAsia" w:hAnsiTheme="minorHAnsi"/>
                <w:b/>
                <w:bCs/>
                <w:sz w:val="20"/>
                <w:szCs w:val="20"/>
              </w:rPr>
            </w:rPrChange>
          </w:rPr>
          <w:delText>H4. Heterogeneous effect</w:delText>
        </w:r>
      </w:del>
    </w:p>
    <w:p w14:paraId="2B630A62" w14:textId="11AC35FC" w:rsidR="002B08C1" w:rsidRPr="00450208" w:rsidDel="005B3318" w:rsidRDefault="00000000" w:rsidP="006654FF">
      <w:pPr>
        <w:pStyle w:val="ListParagraph"/>
        <w:numPr>
          <w:ilvl w:val="0"/>
          <w:numId w:val="8"/>
        </w:numPr>
        <w:rPr>
          <w:del w:id="1028" w:author="Huguenot-Noel, Robin [2]" w:date="2025-05-19T16:24:00Z" w16du:dateUtc="2025-05-19T14:24:00Z"/>
          <w:rPrChange w:id="1029" w:author="Huguenot-Noel, Robin" w:date="2025-05-21T16:18:00Z" w16du:dateUtc="2025-05-21T14:18:00Z">
            <w:rPr>
              <w:del w:id="1030" w:author="Huguenot-Noel, Robin [2]" w:date="2025-05-19T16:24:00Z" w16du:dateUtc="2025-05-19T14:24:00Z"/>
              <w:rFonts w:asciiTheme="minorHAnsi" w:hAnsiTheme="minorHAnsi"/>
              <w:sz w:val="20"/>
              <w:szCs w:val="20"/>
            </w:rPr>
          </w:rPrChange>
        </w:rPr>
        <w:pPrChange w:id="1031" w:author="Huguenot-Noel, Robin" w:date="2025-05-20T18:21:00Z" w16du:dateUtc="2025-05-20T16:21:00Z">
          <w:pPr>
            <w:pStyle w:val="Standard"/>
            <w:numPr>
              <w:ilvl w:val="1"/>
              <w:numId w:val="2"/>
            </w:numPr>
            <w:tabs>
              <w:tab w:val="num" w:pos="0"/>
            </w:tabs>
            <w:spacing w:after="0"/>
            <w:ind w:left="1440" w:hanging="360"/>
            <w:jc w:val="both"/>
          </w:pPr>
        </w:pPrChange>
      </w:pPr>
      <w:del w:id="1032" w:author="Huguenot-Noel, Robin [2]" w:date="2025-05-19T16:24:00Z" w16du:dateUtc="2025-05-19T14:24:00Z">
        <w:r w:rsidRPr="00450208" w:rsidDel="005B3318">
          <w:rPr>
            <w:b/>
            <w:bCs/>
            <w:rPrChange w:id="1033" w:author="Huguenot-Noel, Robin" w:date="2025-05-21T16:18:00Z" w16du:dateUtc="2025-05-21T14:18:00Z">
              <w:rPr>
                <w:rFonts w:asciiTheme="minorHAnsi" w:eastAsiaTheme="minorEastAsia" w:hAnsiTheme="minorHAnsi"/>
                <w:b/>
                <w:bCs/>
                <w:sz w:val="20"/>
                <w:szCs w:val="20"/>
              </w:rPr>
            </w:rPrChange>
          </w:rPr>
          <w:delText>H4a.</w:delText>
        </w:r>
        <w:r w:rsidRPr="00450208" w:rsidDel="005B3318">
          <w:rPr>
            <w:rPrChange w:id="1034" w:author="Huguenot-Noel, Robin" w:date="2025-05-21T16:18:00Z" w16du:dateUtc="2025-05-21T14:18:00Z">
              <w:rPr>
                <w:rFonts w:asciiTheme="minorHAnsi" w:eastAsiaTheme="minorEastAsia" w:hAnsiTheme="minorHAnsi"/>
                <w:sz w:val="20"/>
                <w:szCs w:val="20"/>
              </w:rPr>
            </w:rPrChange>
          </w:rPr>
          <w:delText xml:space="preserve"> We expect the effect of H1a. And H1b. To be higher among the most vulnerable workers. </w:delText>
        </w:r>
      </w:del>
    </w:p>
    <w:p w14:paraId="11922B4B" w14:textId="02712BFA" w:rsidR="002B08C1" w:rsidRPr="00450208" w:rsidDel="005B3318" w:rsidRDefault="00000000" w:rsidP="006654FF">
      <w:pPr>
        <w:pStyle w:val="ListParagraph"/>
        <w:numPr>
          <w:ilvl w:val="0"/>
          <w:numId w:val="8"/>
        </w:numPr>
        <w:rPr>
          <w:del w:id="1035" w:author="Huguenot-Noel, Robin [2]" w:date="2025-05-19T16:24:00Z" w16du:dateUtc="2025-05-19T14:24:00Z"/>
          <w:rPrChange w:id="1036" w:author="Huguenot-Noel, Robin" w:date="2025-05-21T16:18:00Z" w16du:dateUtc="2025-05-21T14:18:00Z">
            <w:rPr>
              <w:del w:id="1037" w:author="Huguenot-Noel, Robin [2]" w:date="2025-05-19T16:24:00Z" w16du:dateUtc="2025-05-19T14:24:00Z"/>
              <w:rFonts w:asciiTheme="minorHAnsi" w:hAnsiTheme="minorHAnsi"/>
              <w:sz w:val="20"/>
              <w:szCs w:val="20"/>
            </w:rPr>
          </w:rPrChange>
        </w:rPr>
        <w:pPrChange w:id="1038" w:author="Huguenot-Noel, Robin" w:date="2025-05-20T18:21:00Z" w16du:dateUtc="2025-05-20T16:21:00Z">
          <w:pPr>
            <w:pStyle w:val="Standard"/>
            <w:numPr>
              <w:ilvl w:val="1"/>
              <w:numId w:val="2"/>
            </w:numPr>
            <w:tabs>
              <w:tab w:val="num" w:pos="0"/>
            </w:tabs>
            <w:spacing w:after="0"/>
            <w:ind w:left="1440" w:hanging="360"/>
            <w:jc w:val="both"/>
          </w:pPr>
        </w:pPrChange>
      </w:pPr>
      <w:del w:id="1039" w:author="Huguenot-Noel, Robin [2]" w:date="2025-05-19T16:24:00Z" w16du:dateUtc="2025-05-19T14:24:00Z">
        <w:r w:rsidRPr="00450208" w:rsidDel="005B3318">
          <w:rPr>
            <w:b/>
            <w:bCs/>
            <w:rPrChange w:id="1040" w:author="Huguenot-Noel, Robin" w:date="2025-05-21T16:18:00Z" w16du:dateUtc="2025-05-21T14:18:00Z">
              <w:rPr>
                <w:rFonts w:asciiTheme="minorHAnsi" w:eastAsiaTheme="minorEastAsia" w:hAnsiTheme="minorHAnsi"/>
                <w:b/>
                <w:bCs/>
                <w:sz w:val="20"/>
                <w:szCs w:val="20"/>
              </w:rPr>
            </w:rPrChange>
          </w:rPr>
          <w:delText xml:space="preserve">H4b. </w:delText>
        </w:r>
        <w:r w:rsidRPr="00450208" w:rsidDel="005B3318">
          <w:rPr>
            <w:rPrChange w:id="1041" w:author="Huguenot-Noel, Robin" w:date="2025-05-21T16:18:00Z" w16du:dateUtc="2025-05-21T14:18:00Z">
              <w:rPr>
                <w:rFonts w:asciiTheme="minorHAnsi" w:eastAsiaTheme="minorEastAsia" w:hAnsiTheme="minorHAnsi"/>
                <w:sz w:val="20"/>
                <w:szCs w:val="20"/>
              </w:rPr>
            </w:rPrChange>
          </w:rPr>
          <w:delText xml:space="preserve">We expect the effect of H2. To be lower among the most vulnerable workers. </w:delText>
        </w:r>
      </w:del>
    </w:p>
    <w:p w14:paraId="2F939FFC" w14:textId="567EFD73" w:rsidR="002B08C1" w:rsidRPr="00450208" w:rsidDel="005B3318" w:rsidRDefault="00000000" w:rsidP="006654FF">
      <w:pPr>
        <w:pStyle w:val="ListParagraph"/>
        <w:numPr>
          <w:ilvl w:val="0"/>
          <w:numId w:val="8"/>
        </w:numPr>
        <w:rPr>
          <w:del w:id="1042" w:author="Huguenot-Noel, Robin [2]" w:date="2025-05-19T16:24:00Z" w16du:dateUtc="2025-05-19T14:24:00Z"/>
          <w:rPrChange w:id="1043" w:author="Huguenot-Noel, Robin" w:date="2025-05-21T16:18:00Z" w16du:dateUtc="2025-05-21T14:18:00Z">
            <w:rPr>
              <w:del w:id="1044" w:author="Huguenot-Noel, Robin [2]" w:date="2025-05-19T16:24:00Z" w16du:dateUtc="2025-05-19T14:24:00Z"/>
              <w:rFonts w:asciiTheme="minorHAnsi" w:hAnsiTheme="minorHAnsi"/>
              <w:sz w:val="20"/>
              <w:szCs w:val="20"/>
            </w:rPr>
          </w:rPrChange>
        </w:rPr>
        <w:pPrChange w:id="1045" w:author="Huguenot-Noel, Robin" w:date="2025-05-20T18:21:00Z" w16du:dateUtc="2025-05-20T16:21:00Z">
          <w:pPr>
            <w:pStyle w:val="Standard"/>
            <w:numPr>
              <w:ilvl w:val="1"/>
              <w:numId w:val="2"/>
            </w:numPr>
            <w:tabs>
              <w:tab w:val="num" w:pos="0"/>
            </w:tabs>
            <w:spacing w:after="0"/>
            <w:ind w:left="1440" w:hanging="360"/>
            <w:jc w:val="both"/>
          </w:pPr>
        </w:pPrChange>
      </w:pPr>
      <w:del w:id="1046" w:author="Huguenot-Noel, Robin [2]" w:date="2025-05-19T16:24:00Z" w16du:dateUtc="2025-05-19T14:24:00Z">
        <w:r w:rsidRPr="00450208" w:rsidDel="005B3318">
          <w:rPr>
            <w:b/>
            <w:bCs/>
            <w:rPrChange w:id="1047" w:author="Huguenot-Noel, Robin" w:date="2025-05-21T16:18:00Z" w16du:dateUtc="2025-05-21T14:18:00Z">
              <w:rPr>
                <w:rFonts w:asciiTheme="minorHAnsi" w:eastAsiaTheme="minorEastAsia" w:hAnsiTheme="minorHAnsi"/>
                <w:b/>
                <w:bCs/>
                <w:sz w:val="20"/>
                <w:szCs w:val="20"/>
              </w:rPr>
            </w:rPrChange>
          </w:rPr>
          <w:delText xml:space="preserve">H4c. </w:delText>
        </w:r>
        <w:r w:rsidRPr="00450208" w:rsidDel="005B3318">
          <w:rPr>
            <w:rPrChange w:id="1048" w:author="Huguenot-Noel, Robin" w:date="2025-05-21T16:18:00Z" w16du:dateUtc="2025-05-21T14:18:00Z">
              <w:rPr>
                <w:rFonts w:asciiTheme="minorHAnsi" w:eastAsiaTheme="minorEastAsia" w:hAnsiTheme="minorHAnsi"/>
                <w:sz w:val="20"/>
                <w:szCs w:val="20"/>
              </w:rPr>
            </w:rPrChange>
          </w:rPr>
          <w:delText>We expect the effect of H3 to be higher among workers that are particularly vulnerable to the policy.</w:delText>
        </w:r>
      </w:del>
    </w:p>
    <w:p w14:paraId="4D6D41D1" w14:textId="09E377A8" w:rsidR="002B08C1" w:rsidRPr="00450208" w:rsidDel="005B3318" w:rsidRDefault="00000000" w:rsidP="006654FF">
      <w:pPr>
        <w:pStyle w:val="ListParagraph"/>
        <w:numPr>
          <w:ilvl w:val="0"/>
          <w:numId w:val="8"/>
        </w:numPr>
        <w:rPr>
          <w:del w:id="1049" w:author="Huguenot-Noel, Robin [2]" w:date="2025-05-19T16:24:00Z" w16du:dateUtc="2025-05-19T14:24:00Z"/>
          <w:rPrChange w:id="1050" w:author="Huguenot-Noel, Robin" w:date="2025-05-21T16:18:00Z" w16du:dateUtc="2025-05-21T14:18:00Z">
            <w:rPr>
              <w:del w:id="1051" w:author="Huguenot-Noel, Robin [2]" w:date="2025-05-19T16:24:00Z" w16du:dateUtc="2025-05-19T14:24:00Z"/>
              <w:rFonts w:asciiTheme="minorHAnsi" w:hAnsiTheme="minorHAnsi"/>
              <w:sz w:val="20"/>
              <w:szCs w:val="20"/>
            </w:rPr>
          </w:rPrChange>
        </w:rPr>
        <w:pPrChange w:id="1052" w:author="Huguenot-Noel, Robin" w:date="2025-05-20T18:21:00Z" w16du:dateUtc="2025-05-20T16:21:00Z">
          <w:pPr>
            <w:pStyle w:val="Standard"/>
            <w:numPr>
              <w:ilvl w:val="1"/>
              <w:numId w:val="2"/>
            </w:numPr>
            <w:tabs>
              <w:tab w:val="num" w:pos="0"/>
            </w:tabs>
            <w:spacing w:after="0"/>
            <w:ind w:left="1440" w:hanging="360"/>
            <w:jc w:val="both"/>
          </w:pPr>
        </w:pPrChange>
      </w:pPr>
      <w:del w:id="1053" w:author="Huguenot-Noel, Robin [2]" w:date="2025-05-19T16:24:00Z" w16du:dateUtc="2025-05-19T14:24:00Z">
        <w:r w:rsidRPr="00450208" w:rsidDel="005B3318">
          <w:rPr>
            <w:b/>
            <w:bCs/>
            <w:rPrChange w:id="1054" w:author="Huguenot-Noel, Robin" w:date="2025-05-21T16:18:00Z" w16du:dateUtc="2025-05-21T14:18:00Z">
              <w:rPr>
                <w:rFonts w:asciiTheme="minorHAnsi" w:eastAsiaTheme="minorEastAsia" w:hAnsiTheme="minorHAnsi"/>
                <w:b/>
                <w:bCs/>
                <w:sz w:val="20"/>
                <w:szCs w:val="20"/>
              </w:rPr>
            </w:rPrChange>
          </w:rPr>
          <w:delText xml:space="preserve">H4d. </w:delText>
        </w:r>
        <w:r w:rsidRPr="00450208" w:rsidDel="005B3318">
          <w:rPr>
            <w:rPrChange w:id="1055" w:author="Huguenot-Noel, Robin" w:date="2025-05-21T16:18:00Z" w16du:dateUtc="2025-05-21T14:18:00Z">
              <w:rPr>
                <w:rFonts w:asciiTheme="minorHAnsi" w:eastAsiaTheme="minorEastAsia" w:hAnsiTheme="minorHAnsi"/>
                <w:sz w:val="20"/>
                <w:szCs w:val="20"/>
              </w:rPr>
            </w:rPrChange>
          </w:rPr>
          <w:delText>We expect the effect of unions to be higher in H3 in context where union role is stronger.</w:delText>
        </w:r>
      </w:del>
    </w:p>
    <w:p w14:paraId="7382BC66" w14:textId="1F8E0093" w:rsidR="002B08C1" w:rsidRPr="00450208" w:rsidDel="005B3318" w:rsidRDefault="00000000" w:rsidP="006654FF">
      <w:pPr>
        <w:pStyle w:val="ListParagraph"/>
        <w:numPr>
          <w:ilvl w:val="0"/>
          <w:numId w:val="8"/>
        </w:numPr>
        <w:rPr>
          <w:del w:id="1056" w:author="Huguenot-Noel, Robin [2]" w:date="2025-05-19T16:24:00Z" w16du:dateUtc="2025-05-19T14:24:00Z"/>
          <w:b/>
          <w:bCs/>
          <w:rPrChange w:id="1057" w:author="Huguenot-Noel, Robin" w:date="2025-05-21T16:18:00Z" w16du:dateUtc="2025-05-21T14:18:00Z">
            <w:rPr>
              <w:del w:id="1058" w:author="Huguenot-Noel, Robin [2]" w:date="2025-05-19T16:24:00Z" w16du:dateUtc="2025-05-19T14:24:00Z"/>
              <w:rFonts w:asciiTheme="minorHAnsi" w:hAnsiTheme="minorHAnsi"/>
              <w:b/>
              <w:bCs/>
              <w:sz w:val="20"/>
              <w:szCs w:val="20"/>
            </w:rPr>
          </w:rPrChange>
        </w:rPr>
        <w:pPrChange w:id="1059" w:author="Huguenot-Noel, Robin" w:date="2025-05-20T18:21:00Z" w16du:dateUtc="2025-05-20T16:21:00Z">
          <w:pPr>
            <w:pStyle w:val="Standard"/>
            <w:numPr>
              <w:ilvl w:val="1"/>
              <w:numId w:val="2"/>
            </w:numPr>
            <w:tabs>
              <w:tab w:val="num" w:pos="0"/>
            </w:tabs>
            <w:ind w:left="1440" w:hanging="360"/>
            <w:jc w:val="both"/>
          </w:pPr>
        </w:pPrChange>
      </w:pPr>
      <w:del w:id="1060" w:author="Huguenot-Noel, Robin [2]" w:date="2025-05-19T16:24:00Z" w16du:dateUtc="2025-05-19T14:24:00Z">
        <w:r w:rsidRPr="00450208" w:rsidDel="005B3318">
          <w:rPr>
            <w:b/>
            <w:bCs/>
            <w:rPrChange w:id="1061" w:author="Huguenot-Noel, Robin" w:date="2025-05-21T16:18:00Z" w16du:dateUtc="2025-05-21T14:18:00Z">
              <w:rPr>
                <w:rFonts w:asciiTheme="minorHAnsi" w:eastAsiaTheme="minorEastAsia" w:hAnsiTheme="minorHAnsi"/>
                <w:b/>
                <w:bCs/>
                <w:sz w:val="20"/>
                <w:szCs w:val="20"/>
              </w:rPr>
            </w:rPrChange>
          </w:rPr>
          <w:delText xml:space="preserve">H4e. </w:delText>
        </w:r>
        <w:r w:rsidRPr="00450208" w:rsidDel="005B3318">
          <w:rPr>
            <w:rPrChange w:id="1062" w:author="Huguenot-Noel, Robin" w:date="2025-05-21T16:18:00Z" w16du:dateUtc="2025-05-21T14:18:00Z">
              <w:rPr>
                <w:rFonts w:asciiTheme="minorHAnsi" w:eastAsiaTheme="minorEastAsia" w:hAnsiTheme="minorHAnsi"/>
                <w:sz w:val="20"/>
                <w:szCs w:val="20"/>
              </w:rPr>
            </w:rPrChange>
          </w:rPr>
          <w:delText xml:space="preserve">We expect the effect of unions to be smaller when job-guarantee programs are coupled with community investments programs. </w:delText>
        </w:r>
      </w:del>
    </w:p>
    <w:p w14:paraId="79828E36" w14:textId="0E4B6F82" w:rsidR="002B08C1" w:rsidRPr="00450208" w:rsidDel="00BD66F3" w:rsidRDefault="00000000" w:rsidP="006654FF">
      <w:pPr>
        <w:pStyle w:val="ListParagraph"/>
        <w:numPr>
          <w:ilvl w:val="0"/>
          <w:numId w:val="8"/>
        </w:numPr>
        <w:rPr>
          <w:ins w:id="1063" w:author="Huguenot-Noel, Robin [2]" w:date="2025-05-19T16:24:00Z" w16du:dateUtc="2025-05-19T14:24:00Z"/>
          <w:del w:id="1064" w:author="Huguenot-Noel, Robin" w:date="2025-05-20T18:11:00Z" w16du:dateUtc="2025-05-20T16:11:00Z"/>
          <w:b/>
          <w:bCs/>
          <w:rPrChange w:id="1065" w:author="Huguenot-Noel, Robin" w:date="2025-05-21T16:18:00Z" w16du:dateUtc="2025-05-21T14:18:00Z">
            <w:rPr>
              <w:ins w:id="1066" w:author="Huguenot-Noel, Robin [2]" w:date="2025-05-19T16:24:00Z" w16du:dateUtc="2025-05-19T14:24:00Z"/>
              <w:del w:id="1067" w:author="Huguenot-Noel, Robin" w:date="2025-05-20T18:11:00Z" w16du:dateUtc="2025-05-20T16:11:00Z"/>
              <w:rFonts w:eastAsia="Aptos" w:cs="Aptos"/>
              <w:b/>
              <w:bCs/>
            </w:rPr>
          </w:rPrChange>
        </w:rPr>
        <w:pPrChange w:id="1068" w:author="Huguenot-Noel, Robin" w:date="2025-05-20T18:21:00Z" w16du:dateUtc="2025-05-20T16:21:00Z">
          <w:pPr>
            <w:pStyle w:val="ListParagraph"/>
            <w:numPr>
              <w:numId w:val="3"/>
            </w:numPr>
            <w:tabs>
              <w:tab w:val="num" w:pos="0"/>
            </w:tabs>
            <w:spacing w:after="0"/>
            <w:ind w:hanging="360"/>
          </w:pPr>
        </w:pPrChange>
      </w:pPr>
      <w:del w:id="1069" w:author="Huguenot-Noel, Robin" w:date="2025-05-20T18:11:00Z" w16du:dateUtc="2025-05-20T16:11:00Z">
        <w:r w:rsidRPr="00450208" w:rsidDel="00BD66F3">
          <w:rPr>
            <w:rFonts w:cs="Aptos"/>
            <w:b/>
            <w:bCs/>
            <w:rPrChange w:id="1070" w:author="Huguenot-Noel, Robin" w:date="2025-05-21T16:18:00Z" w16du:dateUtc="2025-05-21T14:18:00Z">
              <w:rPr>
                <w:rFonts w:cs="Aptos"/>
                <w:b/>
                <w:bCs/>
              </w:rPr>
            </w:rPrChange>
          </w:rPr>
          <w:delText xml:space="preserve">Empirical Strategy </w:delText>
        </w:r>
      </w:del>
    </w:p>
    <w:p w14:paraId="763A53DD" w14:textId="77777777" w:rsidR="005B3318" w:rsidRPr="00450208" w:rsidRDefault="005B3318" w:rsidP="006654FF">
      <w:pPr>
        <w:spacing w:line="276" w:lineRule="auto"/>
        <w:rPr>
          <w:rFonts w:asciiTheme="minorHAnsi" w:hAnsiTheme="minorHAnsi"/>
          <w:rPrChange w:id="1071" w:author="Huguenot-Noel, Robin" w:date="2025-05-21T16:18:00Z" w16du:dateUtc="2025-05-21T14:18:00Z">
            <w:rPr/>
          </w:rPrChange>
        </w:rPr>
        <w:pPrChange w:id="1072" w:author="Huguenot-Noel, Robin" w:date="2025-05-20T18:21:00Z" w16du:dateUtc="2025-05-20T16:21:00Z">
          <w:pPr>
            <w:pStyle w:val="ListParagraph"/>
            <w:numPr>
              <w:numId w:val="3"/>
            </w:numPr>
            <w:tabs>
              <w:tab w:val="num" w:pos="0"/>
            </w:tabs>
            <w:spacing w:after="0"/>
            <w:ind w:hanging="360"/>
          </w:pPr>
        </w:pPrChange>
      </w:pPr>
    </w:p>
    <w:p w14:paraId="2096A2E2" w14:textId="0A529329" w:rsidR="002B08C1" w:rsidRPr="00450208" w:rsidDel="006654FF" w:rsidRDefault="00000000" w:rsidP="006654FF">
      <w:pPr>
        <w:pStyle w:val="ListParagraph"/>
        <w:numPr>
          <w:ilvl w:val="1"/>
          <w:numId w:val="8"/>
        </w:numPr>
        <w:rPr>
          <w:ins w:id="1073" w:author="Huguenot-Noel, Robin [2]" w:date="2025-05-19T16:26:00Z" w16du:dateUtc="2025-05-19T14:26:00Z"/>
          <w:del w:id="1074" w:author="Huguenot-Noel, Robin" w:date="2025-05-20T18:17:00Z" w16du:dateUtc="2025-05-20T16:17:00Z"/>
          <w:rPrChange w:id="1075" w:author="Huguenot-Noel, Robin" w:date="2025-05-21T16:18:00Z" w16du:dateUtc="2025-05-21T14:18:00Z">
            <w:rPr>
              <w:ins w:id="1076" w:author="Huguenot-Noel, Robin [2]" w:date="2025-05-19T16:26:00Z" w16du:dateUtc="2025-05-19T14:26:00Z"/>
              <w:del w:id="1077" w:author="Huguenot-Noel, Robin" w:date="2025-05-20T18:17:00Z" w16du:dateUtc="2025-05-20T16:17:00Z"/>
              <w:rFonts w:eastAsia="Aptos" w:cs="Aptos"/>
              <w:b/>
              <w:bCs/>
            </w:rPr>
          </w:rPrChange>
        </w:rPr>
        <w:pPrChange w:id="1078" w:author="Huguenot-Noel, Robin" w:date="2025-05-20T18:21:00Z" w16du:dateUtc="2025-05-20T16:21:00Z">
          <w:pPr>
            <w:pStyle w:val="ListParagraph"/>
            <w:numPr>
              <w:ilvl w:val="1"/>
              <w:numId w:val="3"/>
            </w:numPr>
            <w:tabs>
              <w:tab w:val="num" w:pos="0"/>
            </w:tabs>
            <w:spacing w:after="0"/>
            <w:ind w:left="1440" w:hanging="360"/>
          </w:pPr>
        </w:pPrChange>
      </w:pPr>
      <w:del w:id="1079" w:author="Huguenot-Noel, Robin" w:date="2025-05-20T18:11:00Z" w16du:dateUtc="2025-05-20T16:11:00Z">
        <w:r w:rsidRPr="00450208" w:rsidDel="00BD66F3">
          <w:rPr>
            <w:rFonts w:eastAsia="Aptos" w:cs="Aptos"/>
            <w:b/>
            <w:bCs/>
            <w:rPrChange w:id="1080" w:author="Huguenot-Noel, Robin" w:date="2025-05-21T16:18:00Z" w16du:dateUtc="2025-05-21T14:18:00Z">
              <w:rPr/>
            </w:rPrChange>
          </w:rPr>
          <w:delText>Population /</w:delText>
        </w:r>
      </w:del>
      <w:del w:id="1081" w:author="Huguenot-Noel, Robin" w:date="2025-05-20T18:15:00Z" w16du:dateUtc="2025-05-20T16:15:00Z">
        <w:r w:rsidRPr="00450208" w:rsidDel="006654FF">
          <w:rPr>
            <w:rFonts w:eastAsia="Aptos" w:cs="Aptos"/>
            <w:b/>
            <w:bCs/>
            <w:rPrChange w:id="1082" w:author="Huguenot-Noel, Robin" w:date="2025-05-21T16:18:00Z" w16du:dateUtc="2025-05-21T14:18:00Z">
              <w:rPr/>
            </w:rPrChange>
          </w:rPr>
          <w:delText xml:space="preserve"> </w:delText>
        </w:r>
      </w:del>
      <w:del w:id="1083" w:author="Huguenot-Noel, Robin" w:date="2025-05-20T18:17:00Z" w16du:dateUtc="2025-05-20T16:17:00Z">
        <w:r w:rsidRPr="00450208" w:rsidDel="006654FF">
          <w:rPr>
            <w:rFonts w:eastAsia="Aptos" w:cs="Aptos"/>
            <w:b/>
            <w:bCs/>
            <w:rPrChange w:id="1084" w:author="Huguenot-Noel, Robin" w:date="2025-05-21T16:18:00Z" w16du:dateUtc="2025-05-21T14:18:00Z">
              <w:rPr/>
            </w:rPrChange>
          </w:rPr>
          <w:delText>sampling strategy</w:delText>
        </w:r>
      </w:del>
    </w:p>
    <w:p w14:paraId="0D5E2AAE" w14:textId="77777777" w:rsidR="005B3318" w:rsidRPr="00450208" w:rsidDel="006654FF" w:rsidRDefault="005B3318" w:rsidP="006654FF">
      <w:pPr>
        <w:spacing w:line="276" w:lineRule="auto"/>
        <w:rPr>
          <w:del w:id="1085" w:author="Huguenot-Noel, Robin" w:date="2025-05-20T18:17:00Z" w16du:dateUtc="2025-05-20T16:17:00Z"/>
          <w:rFonts w:asciiTheme="minorHAnsi" w:hAnsiTheme="minorHAnsi"/>
          <w:rPrChange w:id="1086" w:author="Huguenot-Noel, Robin" w:date="2025-05-21T16:18:00Z" w16du:dateUtc="2025-05-21T14:18:00Z">
            <w:rPr>
              <w:del w:id="1087" w:author="Huguenot-Noel, Robin" w:date="2025-05-20T18:17:00Z" w16du:dateUtc="2025-05-20T16:17:00Z"/>
            </w:rPr>
          </w:rPrChange>
        </w:rPr>
        <w:pPrChange w:id="1088" w:author="Huguenot-Noel, Robin" w:date="2025-05-20T18:21:00Z" w16du:dateUtc="2025-05-20T16:21:00Z">
          <w:pPr>
            <w:pStyle w:val="ListParagraph"/>
            <w:numPr>
              <w:ilvl w:val="1"/>
              <w:numId w:val="3"/>
            </w:numPr>
            <w:tabs>
              <w:tab w:val="num" w:pos="0"/>
            </w:tabs>
            <w:spacing w:after="0"/>
            <w:ind w:left="1440" w:hanging="360"/>
          </w:pPr>
        </w:pPrChange>
      </w:pPr>
    </w:p>
    <w:p w14:paraId="69CC9FF0" w14:textId="2DC7E7D2" w:rsidR="006654FF" w:rsidRPr="00450208" w:rsidRDefault="006654FF" w:rsidP="006654FF">
      <w:pPr>
        <w:pStyle w:val="Standard"/>
        <w:spacing w:after="0"/>
        <w:jc w:val="both"/>
        <w:rPr>
          <w:ins w:id="1089" w:author="Huguenot-Noel, Robin" w:date="2025-05-20T18:17:00Z" w16du:dateUtc="2025-05-20T16:17:00Z"/>
          <w:rFonts w:asciiTheme="minorHAnsi" w:eastAsiaTheme="minorEastAsia" w:hAnsiTheme="minorHAnsi" w:cstheme="minorBidi"/>
        </w:rPr>
        <w:pPrChange w:id="1090" w:author="Huguenot-Noel, Robin" w:date="2025-05-20T18:21:00Z" w16du:dateUtc="2025-05-20T16:21:00Z">
          <w:pPr>
            <w:pStyle w:val="Standard"/>
            <w:spacing w:after="0" w:line="360" w:lineRule="auto"/>
            <w:jc w:val="both"/>
          </w:pPr>
        </w:pPrChange>
      </w:pPr>
      <w:ins w:id="1091" w:author="Huguenot-Noel, Robin" w:date="2025-05-20T18:15:00Z" w16du:dateUtc="2025-05-20T16:15:00Z">
        <w:r w:rsidRPr="00450208">
          <w:rPr>
            <w:rFonts w:asciiTheme="minorHAnsi" w:eastAsia="MS Mincho" w:hAnsiTheme="minorHAnsi" w:cs="Arial"/>
          </w:rPr>
          <w:t>To assess the validity of our claims, we field a survey experiment</w:t>
        </w:r>
        <w:r w:rsidRPr="00450208">
          <w:rPr>
            <w:rFonts w:asciiTheme="minorHAnsi" w:hAnsiTheme="minorHAnsi"/>
          </w:rPr>
          <w:t xml:space="preserve"> </w:t>
        </w:r>
        <w:r w:rsidRPr="00450208">
          <w:rPr>
            <w:rFonts w:asciiTheme="minorHAnsi" w:eastAsia="MS Mincho" w:hAnsiTheme="minorHAnsi" w:cs="Arial"/>
          </w:rPr>
          <w:t xml:space="preserve">which would foresee a substantive decarbonization. </w:t>
        </w:r>
        <w:r w:rsidRPr="00450208">
          <w:rPr>
            <w:rFonts w:asciiTheme="minorHAnsi" w:eastAsia="MS Mincho" w:hAnsiTheme="minorHAnsi" w:cs="Arial"/>
          </w:rPr>
          <w:t xml:space="preserve"> </w:t>
        </w:r>
      </w:ins>
      <w:moveToRangeStart w:id="1092" w:author="Huguenot-Noel, Robin" w:date="2025-05-20T18:16:00Z" w:name="move198657411"/>
      <w:moveTo w:id="1093" w:author="Huguenot-Noel, Robin" w:date="2025-05-20T18:16:00Z" w16du:dateUtc="2025-05-20T16:16:00Z">
        <w:del w:id="1094" w:author="Huguenot-Noel, Robin" w:date="2025-05-20T18:16:00Z" w16du:dateUtc="2025-05-20T16:16:00Z">
          <w:r w:rsidRPr="00450208" w:rsidDel="006654FF">
            <w:rPr>
              <w:rFonts w:asciiTheme="minorHAnsi" w:eastAsiaTheme="minorEastAsia" w:hAnsiTheme="minorHAnsi" w:cstheme="minorBidi"/>
            </w:rPr>
            <w:delText>Additionally,</w:delText>
          </w:r>
        </w:del>
      </w:moveTo>
      <w:ins w:id="1095" w:author="Huguenot-Noel, Robin" w:date="2025-05-20T18:16:00Z" w16du:dateUtc="2025-05-20T16:16:00Z">
        <w:r w:rsidRPr="00450208">
          <w:rPr>
            <w:rFonts w:asciiTheme="minorHAnsi" w:eastAsiaTheme="minorEastAsia" w:hAnsiTheme="minorHAnsi" w:cstheme="minorBidi"/>
          </w:rPr>
          <w:t>For that,</w:t>
        </w:r>
      </w:ins>
      <w:moveTo w:id="1096" w:author="Huguenot-Noel, Robin" w:date="2025-05-20T18:16:00Z" w16du:dateUtc="2025-05-20T16:16:00Z">
        <w:r w:rsidRPr="00450208">
          <w:rPr>
            <w:rFonts w:asciiTheme="minorHAnsi" w:eastAsiaTheme="minorEastAsia" w:hAnsiTheme="minorHAnsi" w:cstheme="minorBidi"/>
          </w:rPr>
          <w:t xml:space="preserve"> we focus on sectors likely to be significantly affected by decarbonization efforts: manufacturing, heavy industry (including chemicals and materials), the automobile sector, and the aviation sector.</w:t>
        </w:r>
      </w:moveTo>
      <w:moveToRangeEnd w:id="1092"/>
      <w:ins w:id="1097" w:author="Huguenot-Noel, Robin" w:date="2025-05-20T18:16:00Z" w16du:dateUtc="2025-05-20T16:16:00Z">
        <w:r w:rsidRPr="00450208">
          <w:rPr>
            <w:rFonts w:asciiTheme="minorHAnsi" w:eastAsiaTheme="minorEastAsia" w:hAnsiTheme="minorHAnsi" w:cstheme="minorBidi"/>
          </w:rPr>
          <w:t xml:space="preserve"> </w:t>
        </w:r>
      </w:ins>
    </w:p>
    <w:p w14:paraId="690DAE50" w14:textId="77777777" w:rsidR="006654FF" w:rsidRPr="00450208" w:rsidRDefault="006654FF" w:rsidP="006654FF">
      <w:pPr>
        <w:pStyle w:val="Standard"/>
        <w:spacing w:after="0"/>
        <w:jc w:val="both"/>
        <w:rPr>
          <w:ins w:id="1098" w:author="Huguenot-Noel, Robin" w:date="2025-05-20T18:16:00Z" w16du:dateUtc="2025-05-20T16:16:00Z"/>
          <w:rFonts w:asciiTheme="minorHAnsi" w:eastAsiaTheme="minorEastAsia" w:hAnsiTheme="minorHAnsi" w:cstheme="minorBidi"/>
        </w:rPr>
        <w:pPrChange w:id="1099" w:author="Huguenot-Noel, Robin" w:date="2025-05-20T18:21:00Z" w16du:dateUtc="2025-05-20T16:21:00Z">
          <w:pPr>
            <w:pStyle w:val="Standard"/>
            <w:spacing w:after="0" w:line="360" w:lineRule="auto"/>
            <w:jc w:val="both"/>
          </w:pPr>
        </w:pPrChange>
      </w:pPr>
    </w:p>
    <w:p w14:paraId="7A34639E" w14:textId="0765DC99" w:rsidR="006654FF" w:rsidRPr="00450208" w:rsidRDefault="006654FF" w:rsidP="006654FF">
      <w:pPr>
        <w:pStyle w:val="Standard"/>
        <w:spacing w:after="0"/>
        <w:jc w:val="both"/>
        <w:rPr>
          <w:ins w:id="1100" w:author="Huguenot-Noel, Robin" w:date="2025-05-20T18:15:00Z" w16du:dateUtc="2025-05-20T16:15:00Z"/>
          <w:rFonts w:asciiTheme="minorHAnsi" w:eastAsia="MS Mincho" w:hAnsiTheme="minorHAnsi" w:cs="Arial"/>
        </w:rPr>
        <w:pPrChange w:id="1101" w:author="Huguenot-Noel, Robin" w:date="2025-05-20T18:21:00Z" w16du:dateUtc="2025-05-20T16:21:00Z">
          <w:pPr>
            <w:pStyle w:val="Standard"/>
            <w:jc w:val="both"/>
          </w:pPr>
        </w:pPrChange>
      </w:pPr>
      <w:ins w:id="1102" w:author="Huguenot-Noel, Robin" w:date="2025-05-20T18:15:00Z" w16du:dateUtc="2025-05-20T16:15:00Z">
        <w:r w:rsidRPr="00450208">
          <w:rPr>
            <w:rFonts w:asciiTheme="minorHAnsi" w:eastAsia="MS Mincho" w:hAnsiTheme="minorHAnsi" w:cs="Arial"/>
          </w:rPr>
          <w:t>Specifically, w</w:t>
        </w:r>
        <w:r w:rsidRPr="00450208">
          <w:rPr>
            <w:rFonts w:asciiTheme="minorHAnsi" w:eastAsia="MS Mincho" w:hAnsiTheme="minorHAnsi" w:cs="Arial"/>
          </w:rPr>
          <w:t xml:space="preserve">e envisage the hypothetical case of a major restructuring of national companies that would seek to reduce the company’s carbon footprint in ways that would asymmetrically impact local environments heavily relying on </w:t>
        </w:r>
        <w:r w:rsidRPr="00450208">
          <w:rPr>
            <w:rFonts w:asciiTheme="minorHAnsi" w:eastAsia="MS Mincho" w:hAnsiTheme="minorHAnsi" w:cs="Arial"/>
          </w:rPr>
          <w:t>a</w:t>
        </w:r>
      </w:ins>
      <w:ins w:id="1103" w:author="Huguenot-Noel, Robin" w:date="2025-05-20T18:16:00Z" w16du:dateUtc="2025-05-20T16:16:00Z">
        <w:r w:rsidRPr="00450208">
          <w:rPr>
            <w:rFonts w:asciiTheme="minorHAnsi" w:eastAsia="MS Mincho" w:hAnsiTheme="minorHAnsi" w:cs="Arial"/>
          </w:rPr>
          <w:t xml:space="preserve"> CFA industry</w:t>
        </w:r>
      </w:ins>
      <w:ins w:id="1104" w:author="Huguenot-Noel, Robin" w:date="2025-05-20T18:15:00Z" w16du:dateUtc="2025-05-20T16:15:00Z">
        <w:r w:rsidRPr="00450208">
          <w:rPr>
            <w:rFonts w:asciiTheme="minorHAnsi" w:eastAsia="MS Mincho" w:hAnsiTheme="minorHAnsi" w:cs="Arial"/>
          </w:rPr>
          <w:t xml:space="preserve">. </w:t>
        </w:r>
      </w:ins>
    </w:p>
    <w:p w14:paraId="3FF849E7" w14:textId="77777777" w:rsidR="00BD66F3" w:rsidRPr="00450208" w:rsidRDefault="00BD66F3" w:rsidP="006654FF">
      <w:pPr>
        <w:pStyle w:val="Standard"/>
        <w:spacing w:after="0"/>
        <w:jc w:val="both"/>
        <w:rPr>
          <w:ins w:id="1105" w:author="Huguenot-Noel, Robin" w:date="2025-05-20T18:11:00Z" w16du:dateUtc="2025-05-20T16:11:00Z"/>
          <w:rFonts w:asciiTheme="minorHAnsi" w:eastAsia="MS Mincho" w:hAnsiTheme="minorHAnsi" w:cs="Arial"/>
        </w:rPr>
      </w:pPr>
    </w:p>
    <w:p w14:paraId="1CE44D76" w14:textId="77777777" w:rsidR="006654FF" w:rsidRPr="00450208" w:rsidRDefault="006654FF" w:rsidP="006654FF">
      <w:pPr>
        <w:pStyle w:val="ListParagraph"/>
        <w:numPr>
          <w:ilvl w:val="1"/>
          <w:numId w:val="8"/>
        </w:numPr>
        <w:rPr>
          <w:ins w:id="1106" w:author="Huguenot-Noel, Robin" w:date="2025-05-20T18:17:00Z" w16du:dateUtc="2025-05-20T16:17:00Z"/>
        </w:rPr>
      </w:pPr>
      <w:ins w:id="1107" w:author="Huguenot-Noel, Robin" w:date="2025-05-20T18:17:00Z" w16du:dateUtc="2025-05-20T16:17:00Z">
        <w:r w:rsidRPr="00450208">
          <w:rPr>
            <w:rFonts w:eastAsia="Aptos" w:cs="Aptos"/>
            <w:b/>
            <w:bCs/>
          </w:rPr>
          <w:t>Population, sampling strategy and case selection</w:t>
        </w:r>
      </w:ins>
    </w:p>
    <w:p w14:paraId="6C3E667A" w14:textId="166BB570" w:rsidR="006654FF" w:rsidRPr="00450208" w:rsidRDefault="00000000" w:rsidP="006654FF">
      <w:pPr>
        <w:pStyle w:val="Standard"/>
        <w:spacing w:after="0"/>
        <w:jc w:val="both"/>
        <w:rPr>
          <w:ins w:id="1108" w:author="Huguenot-Noel, Robin" w:date="2025-05-20T18:13:00Z" w16du:dateUtc="2025-05-20T16:13:00Z"/>
          <w:rFonts w:asciiTheme="minorHAnsi" w:eastAsiaTheme="minorEastAsia" w:hAnsiTheme="minorHAnsi" w:cstheme="minorBidi"/>
        </w:rPr>
      </w:pPr>
      <w:r w:rsidRPr="00450208">
        <w:rPr>
          <w:rFonts w:asciiTheme="minorHAnsi" w:eastAsiaTheme="minorEastAsia" w:hAnsiTheme="minorHAnsi" w:cstheme="minorBidi"/>
          <w:rPrChange w:id="1109" w:author="Huguenot-Noel, Robin" w:date="2025-05-21T16:18:00Z" w16du:dateUtc="2025-05-21T14:18:00Z">
            <w:rPr>
              <w:rFonts w:eastAsiaTheme="minorEastAsia" w:cstheme="minorBidi"/>
              <w:sz w:val="20"/>
              <w:szCs w:val="20"/>
            </w:rPr>
          </w:rPrChange>
        </w:rPr>
        <w:lastRenderedPageBreak/>
        <w:t xml:space="preserve">The role of unions in shaping preferences for just transition policies </w:t>
      </w:r>
      <w:del w:id="1110" w:author="Huguenot-Noel, Robin" w:date="2025-05-20T18:16:00Z" w16du:dateUtc="2025-05-20T16:16:00Z">
        <w:r w:rsidRPr="00450208" w:rsidDel="006654FF">
          <w:rPr>
            <w:rFonts w:asciiTheme="minorHAnsi" w:eastAsiaTheme="minorEastAsia" w:hAnsiTheme="minorHAnsi" w:cstheme="minorBidi"/>
            <w:rPrChange w:id="1111" w:author="Huguenot-Noel, Robin" w:date="2025-05-21T16:18:00Z" w16du:dateUtc="2025-05-21T14:18:00Z">
              <w:rPr>
                <w:rFonts w:eastAsiaTheme="minorEastAsia" w:cstheme="minorBidi"/>
                <w:sz w:val="20"/>
                <w:szCs w:val="20"/>
              </w:rPr>
            </w:rPrChange>
          </w:rPr>
          <w:delText xml:space="preserve">may </w:delText>
        </w:r>
      </w:del>
      <w:r w:rsidRPr="00450208">
        <w:rPr>
          <w:rFonts w:asciiTheme="minorHAnsi" w:eastAsiaTheme="minorEastAsia" w:hAnsiTheme="minorHAnsi" w:cstheme="minorBidi"/>
          <w:rPrChange w:id="1112" w:author="Huguenot-Noel, Robin" w:date="2025-05-21T16:18:00Z" w16du:dateUtc="2025-05-21T14:18:00Z">
            <w:rPr>
              <w:rFonts w:eastAsiaTheme="minorEastAsia" w:cstheme="minorBidi"/>
              <w:sz w:val="20"/>
              <w:szCs w:val="20"/>
            </w:rPr>
          </w:rPrChange>
        </w:rPr>
        <w:t>depend</w:t>
      </w:r>
      <w:ins w:id="1113" w:author="Huguenot-Noel, Robin" w:date="2025-05-20T18:16:00Z" w16du:dateUtc="2025-05-20T16:16:00Z">
        <w:r w:rsidR="006654FF" w:rsidRPr="00450208">
          <w:rPr>
            <w:rFonts w:asciiTheme="minorHAnsi" w:eastAsiaTheme="minorEastAsia" w:hAnsiTheme="minorHAnsi" w:cstheme="minorBidi"/>
          </w:rPr>
          <w:t>s</w:t>
        </w:r>
      </w:ins>
      <w:r w:rsidRPr="00450208">
        <w:rPr>
          <w:rFonts w:asciiTheme="minorHAnsi" w:eastAsiaTheme="minorEastAsia" w:hAnsiTheme="minorHAnsi" w:cstheme="minorBidi"/>
          <w:rPrChange w:id="1114" w:author="Huguenot-Noel, Robin" w:date="2025-05-21T16:18:00Z" w16du:dateUtc="2025-05-21T14:18:00Z">
            <w:rPr>
              <w:rFonts w:eastAsiaTheme="minorEastAsia" w:cstheme="minorBidi"/>
              <w:sz w:val="20"/>
              <w:szCs w:val="20"/>
            </w:rPr>
          </w:rPrChange>
        </w:rPr>
        <w:t xml:space="preserve"> on (a) the </w:t>
      </w:r>
      <w:r w:rsidRPr="00450208">
        <w:rPr>
          <w:rFonts w:asciiTheme="minorHAnsi" w:eastAsiaTheme="minorEastAsia" w:hAnsiTheme="minorHAnsi" w:cstheme="minorBidi"/>
          <w:i/>
          <w:iCs/>
          <w:rPrChange w:id="1115" w:author="Huguenot-Noel, Robin" w:date="2025-05-21T16:18:00Z" w16du:dateUtc="2025-05-21T14:18:00Z">
            <w:rPr>
              <w:rFonts w:eastAsiaTheme="minorEastAsia" w:cstheme="minorBidi"/>
              <w:sz w:val="20"/>
              <w:szCs w:val="20"/>
            </w:rPr>
          </w:rPrChange>
        </w:rPr>
        <w:t>strength</w:t>
      </w:r>
      <w:r w:rsidRPr="00450208">
        <w:rPr>
          <w:rFonts w:asciiTheme="minorHAnsi" w:eastAsiaTheme="minorEastAsia" w:hAnsiTheme="minorHAnsi" w:cstheme="minorBidi"/>
          <w:rPrChange w:id="1116" w:author="Huguenot-Noel, Robin" w:date="2025-05-21T16:18:00Z" w16du:dateUtc="2025-05-21T14:18:00Z">
            <w:rPr>
              <w:rFonts w:eastAsiaTheme="minorEastAsia" w:cstheme="minorBidi"/>
              <w:sz w:val="20"/>
              <w:szCs w:val="20"/>
            </w:rPr>
          </w:rPrChange>
        </w:rPr>
        <w:t xml:space="preserve"> of unions within specific sectors</w:t>
      </w:r>
      <w:ins w:id="1117" w:author="Huguenot-Noel, Robin" w:date="2025-05-20T18:12:00Z" w16du:dateUtc="2025-05-20T16:12:00Z">
        <w:r w:rsidR="006654FF" w:rsidRPr="00450208">
          <w:rPr>
            <w:rFonts w:asciiTheme="minorHAnsi" w:eastAsiaTheme="minorEastAsia" w:hAnsiTheme="minorHAnsi" w:cstheme="minorBidi"/>
          </w:rPr>
          <w:t xml:space="preserve"> (as measured by the </w:t>
        </w:r>
        <w:r w:rsidR="006654FF" w:rsidRPr="00450208">
          <w:rPr>
            <w:rFonts w:asciiTheme="minorHAnsi" w:eastAsiaTheme="minorEastAsia" w:hAnsiTheme="minorHAnsi" w:cstheme="minorBidi"/>
            <w:highlight w:val="cyan"/>
            <w:rPrChange w:id="1118" w:author="Huguenot-Noel, Robin" w:date="2025-05-21T16:18:00Z" w16du:dateUtc="2025-05-21T14:18:00Z">
              <w:rPr>
                <w:rFonts w:asciiTheme="minorHAnsi" w:eastAsiaTheme="minorEastAsia" w:hAnsiTheme="minorHAnsi" w:cstheme="minorBidi"/>
              </w:rPr>
            </w:rPrChange>
          </w:rPr>
          <w:t>collective bar</w:t>
        </w:r>
      </w:ins>
      <w:ins w:id="1119" w:author="Huguenot-Noel, Robin" w:date="2025-05-20T18:13:00Z" w16du:dateUtc="2025-05-20T16:13:00Z">
        <w:r w:rsidR="006654FF" w:rsidRPr="00450208">
          <w:rPr>
            <w:rFonts w:asciiTheme="minorHAnsi" w:eastAsiaTheme="minorEastAsia" w:hAnsiTheme="minorHAnsi" w:cstheme="minorBidi"/>
            <w:highlight w:val="cyan"/>
            <w:rPrChange w:id="1120" w:author="Huguenot-Noel, Robin" w:date="2025-05-21T16:18:00Z" w16du:dateUtc="2025-05-21T14:18:00Z">
              <w:rPr>
                <w:rFonts w:asciiTheme="minorHAnsi" w:eastAsiaTheme="minorEastAsia" w:hAnsiTheme="minorHAnsi" w:cstheme="minorBidi"/>
              </w:rPr>
            </w:rPrChange>
          </w:rPr>
          <w:t>gaining coverage</w:t>
        </w:r>
        <w:r w:rsidR="006654FF" w:rsidRPr="00450208">
          <w:rPr>
            <w:rFonts w:asciiTheme="minorHAnsi" w:eastAsiaTheme="minorEastAsia" w:hAnsiTheme="minorHAnsi" w:cstheme="minorBidi"/>
          </w:rPr>
          <w:t>)</w:t>
        </w:r>
      </w:ins>
      <w:r w:rsidRPr="00450208">
        <w:rPr>
          <w:rFonts w:asciiTheme="minorHAnsi" w:eastAsiaTheme="minorEastAsia" w:hAnsiTheme="minorHAnsi" w:cstheme="minorBidi"/>
          <w:rPrChange w:id="1121" w:author="Huguenot-Noel, Robin" w:date="2025-05-21T16:18:00Z" w16du:dateUtc="2025-05-21T14:18:00Z">
            <w:rPr>
              <w:rFonts w:eastAsiaTheme="minorEastAsia" w:cstheme="minorBidi"/>
              <w:sz w:val="20"/>
              <w:szCs w:val="20"/>
            </w:rPr>
          </w:rPrChange>
        </w:rPr>
        <w:t xml:space="preserve">, (b) the extent of their </w:t>
      </w:r>
      <w:r w:rsidRPr="00450208">
        <w:rPr>
          <w:rFonts w:asciiTheme="minorHAnsi" w:eastAsiaTheme="minorEastAsia" w:hAnsiTheme="minorHAnsi" w:cstheme="minorBidi"/>
          <w:i/>
          <w:iCs/>
          <w:rPrChange w:id="1122" w:author="Huguenot-Noel, Robin" w:date="2025-05-21T16:18:00Z" w16du:dateUtc="2025-05-21T14:18:00Z">
            <w:rPr>
              <w:rFonts w:eastAsiaTheme="minorEastAsia" w:cstheme="minorBidi"/>
              <w:sz w:val="20"/>
              <w:szCs w:val="20"/>
            </w:rPr>
          </w:rPrChange>
        </w:rPr>
        <w:t xml:space="preserve">institutional </w:t>
      </w:r>
      <w:r w:rsidRPr="00450208">
        <w:rPr>
          <w:rFonts w:asciiTheme="minorHAnsi" w:eastAsiaTheme="minorEastAsia" w:hAnsiTheme="minorHAnsi" w:cstheme="minorBidi"/>
          <w:rPrChange w:id="1123" w:author="Huguenot-Noel, Robin" w:date="2025-05-21T16:18:00Z" w16du:dateUtc="2025-05-21T14:18:00Z">
            <w:rPr>
              <w:rFonts w:eastAsiaTheme="minorEastAsia" w:cstheme="minorBidi"/>
              <w:sz w:val="20"/>
              <w:szCs w:val="20"/>
            </w:rPr>
          </w:rPrChange>
        </w:rPr>
        <w:t>embeddedness</w:t>
      </w:r>
      <w:ins w:id="1124" w:author="Huguenot-Noel, Robin" w:date="2025-05-20T18:13:00Z" w16du:dateUtc="2025-05-20T16:13:00Z">
        <w:r w:rsidR="006654FF" w:rsidRPr="00450208">
          <w:rPr>
            <w:rFonts w:asciiTheme="minorHAnsi" w:eastAsiaTheme="minorEastAsia" w:hAnsiTheme="minorHAnsi" w:cstheme="minorBidi"/>
            <w:rPrChange w:id="1125" w:author="Huguenot-Noel, Robin" w:date="2025-05-21T16:18:00Z" w16du:dateUtc="2025-05-21T14:18:00Z">
              <w:rPr>
                <w:rFonts w:asciiTheme="minorHAnsi" w:eastAsiaTheme="minorEastAsia" w:hAnsiTheme="minorHAnsi" w:cstheme="minorBidi"/>
                <w:i/>
                <w:iCs/>
              </w:rPr>
            </w:rPrChange>
          </w:rPr>
          <w:t xml:space="preserve"> (</w:t>
        </w:r>
        <w:r w:rsidR="006654FF" w:rsidRPr="00450208">
          <w:rPr>
            <w:rFonts w:asciiTheme="minorHAnsi" w:eastAsiaTheme="minorEastAsia" w:hAnsiTheme="minorHAnsi" w:cstheme="minorBidi"/>
            <w:highlight w:val="cyan"/>
            <w:rPrChange w:id="1126" w:author="Huguenot-Noel, Robin" w:date="2025-05-21T16:18:00Z" w16du:dateUtc="2025-05-21T14:18:00Z">
              <w:rPr>
                <w:rFonts w:asciiTheme="minorHAnsi" w:eastAsiaTheme="minorEastAsia" w:hAnsiTheme="minorHAnsi" w:cstheme="minorBidi"/>
                <w:i/>
                <w:iCs/>
              </w:rPr>
            </w:rPrChange>
          </w:rPr>
          <w:t>that is their influence on policymaking)</w:t>
        </w:r>
      </w:ins>
      <w:r w:rsidRPr="00450208">
        <w:rPr>
          <w:rFonts w:asciiTheme="minorHAnsi" w:eastAsiaTheme="minorEastAsia" w:hAnsiTheme="minorHAnsi" w:cstheme="minorBidi"/>
          <w:highlight w:val="cyan"/>
          <w:rPrChange w:id="1127" w:author="Huguenot-Noel, Robin" w:date="2025-05-21T16:18:00Z" w16du:dateUtc="2025-05-21T14:18:00Z">
            <w:rPr>
              <w:rFonts w:eastAsiaTheme="minorEastAsia" w:cstheme="minorBidi"/>
              <w:sz w:val="20"/>
              <w:szCs w:val="20"/>
            </w:rPr>
          </w:rPrChange>
        </w:rPr>
        <w:t>,</w:t>
      </w:r>
      <w:r w:rsidRPr="00450208">
        <w:rPr>
          <w:rFonts w:asciiTheme="minorHAnsi" w:eastAsiaTheme="minorEastAsia" w:hAnsiTheme="minorHAnsi" w:cstheme="minorBidi"/>
          <w:rPrChange w:id="1128" w:author="Huguenot-Noel, Robin" w:date="2025-05-21T16:18:00Z" w16du:dateUtc="2025-05-21T14:18:00Z">
            <w:rPr>
              <w:rFonts w:eastAsiaTheme="minorEastAsia" w:cstheme="minorBidi"/>
              <w:sz w:val="20"/>
              <w:szCs w:val="20"/>
            </w:rPr>
          </w:rPrChange>
        </w:rPr>
        <w:t xml:space="preserve"> and (c) the characteristics of the targeted population. </w:t>
      </w:r>
    </w:p>
    <w:p w14:paraId="5BFBD460" w14:textId="77777777" w:rsidR="006654FF" w:rsidRPr="00450208" w:rsidRDefault="006654FF" w:rsidP="006654FF">
      <w:pPr>
        <w:pStyle w:val="Standard"/>
        <w:spacing w:after="0"/>
        <w:jc w:val="both"/>
        <w:rPr>
          <w:ins w:id="1129" w:author="Huguenot-Noel, Robin" w:date="2025-05-20T18:13:00Z" w16du:dateUtc="2025-05-20T16:13:00Z"/>
          <w:rFonts w:asciiTheme="minorHAnsi" w:eastAsiaTheme="minorEastAsia" w:hAnsiTheme="minorHAnsi" w:cstheme="minorBidi"/>
        </w:rPr>
      </w:pPr>
    </w:p>
    <w:p w14:paraId="53F21408" w14:textId="17ACE52C" w:rsidR="005B3318" w:rsidRPr="00450208" w:rsidDel="006654FF" w:rsidRDefault="00000000" w:rsidP="006654FF">
      <w:pPr>
        <w:pStyle w:val="Standard"/>
        <w:spacing w:after="0"/>
        <w:jc w:val="both"/>
        <w:rPr>
          <w:ins w:id="1130" w:author="Huguenot-Noel, Robin [2]" w:date="2025-05-19T16:20:00Z" w16du:dateUtc="2025-05-19T14:20:00Z"/>
          <w:del w:id="1131" w:author="Huguenot-Noel, Robin" w:date="2025-05-20T18:16:00Z" w16du:dateUtc="2025-05-20T16:16:00Z"/>
          <w:rFonts w:asciiTheme="minorHAnsi" w:eastAsiaTheme="minorEastAsia" w:hAnsiTheme="minorHAnsi" w:cstheme="minorBidi"/>
          <w:rPrChange w:id="1132" w:author="Huguenot-Noel, Robin" w:date="2025-05-21T16:18:00Z" w16du:dateUtc="2025-05-21T14:18:00Z">
            <w:rPr>
              <w:ins w:id="1133" w:author="Huguenot-Noel, Robin [2]" w:date="2025-05-19T16:20:00Z" w16du:dateUtc="2025-05-19T14:20:00Z"/>
              <w:del w:id="1134" w:author="Huguenot-Noel, Robin" w:date="2025-05-20T18:16:00Z" w16du:dateUtc="2025-05-20T16:16:00Z"/>
              <w:rFonts w:eastAsiaTheme="minorEastAsia" w:cstheme="minorBidi"/>
              <w:sz w:val="20"/>
              <w:szCs w:val="20"/>
            </w:rPr>
          </w:rPrChange>
        </w:rPr>
        <w:pPrChange w:id="1135" w:author="Huguenot-Noel, Robin" w:date="2025-05-20T18:21:00Z" w16du:dateUtc="2025-05-20T16:21:00Z">
          <w:pPr>
            <w:pStyle w:val="Standard"/>
            <w:spacing w:after="0"/>
            <w:jc w:val="both"/>
          </w:pPr>
        </w:pPrChange>
      </w:pPr>
      <w:r w:rsidRPr="00450208">
        <w:rPr>
          <w:rFonts w:asciiTheme="minorHAnsi" w:eastAsiaTheme="minorEastAsia" w:hAnsiTheme="minorHAnsi" w:cstheme="minorBidi"/>
          <w:rPrChange w:id="1136" w:author="Huguenot-Noel, Robin" w:date="2025-05-21T16:18:00Z" w16du:dateUtc="2025-05-21T14:18:00Z">
            <w:rPr>
              <w:rFonts w:eastAsiaTheme="minorEastAsia" w:cstheme="minorBidi"/>
              <w:sz w:val="20"/>
              <w:szCs w:val="20"/>
            </w:rPr>
          </w:rPrChange>
        </w:rPr>
        <w:t xml:space="preserve">To investigate these dimensions, we </w:t>
      </w:r>
      <w:ins w:id="1137" w:author="Huguenot-Noel, Robin" w:date="2025-05-20T18:16:00Z" w16du:dateUtc="2025-05-20T16:16:00Z">
        <w:r w:rsidR="006654FF" w:rsidRPr="00450208">
          <w:rPr>
            <w:rFonts w:asciiTheme="minorHAnsi" w:eastAsiaTheme="minorEastAsia" w:hAnsiTheme="minorHAnsi" w:cstheme="minorBidi"/>
          </w:rPr>
          <w:t xml:space="preserve">accordingly </w:t>
        </w:r>
      </w:ins>
      <w:r w:rsidRPr="00450208">
        <w:rPr>
          <w:rFonts w:asciiTheme="minorHAnsi" w:eastAsiaTheme="minorEastAsia" w:hAnsiTheme="minorHAnsi" w:cstheme="minorBidi"/>
          <w:rPrChange w:id="1138" w:author="Huguenot-Noel, Robin" w:date="2025-05-21T16:18:00Z" w16du:dateUtc="2025-05-21T14:18:00Z">
            <w:rPr>
              <w:rFonts w:eastAsiaTheme="minorEastAsia" w:cstheme="minorBidi"/>
              <w:sz w:val="20"/>
              <w:szCs w:val="20"/>
            </w:rPr>
          </w:rPrChange>
        </w:rPr>
        <w:t xml:space="preserve">adapt our study population and sectoral focus accordingly. </w:t>
      </w:r>
    </w:p>
    <w:p w14:paraId="4DA7BD34" w14:textId="77777777" w:rsidR="005B3318" w:rsidRPr="00450208" w:rsidDel="006654FF" w:rsidRDefault="005B3318" w:rsidP="006654FF">
      <w:pPr>
        <w:pStyle w:val="Standard"/>
        <w:spacing w:after="0"/>
        <w:jc w:val="both"/>
        <w:rPr>
          <w:ins w:id="1139" w:author="Huguenot-Noel, Robin [2]" w:date="2025-05-19T16:20:00Z" w16du:dateUtc="2025-05-19T14:20:00Z"/>
          <w:del w:id="1140" w:author="Huguenot-Noel, Robin" w:date="2025-05-20T18:16:00Z" w16du:dateUtc="2025-05-20T16:16:00Z"/>
          <w:rFonts w:asciiTheme="minorHAnsi" w:eastAsiaTheme="minorEastAsia" w:hAnsiTheme="minorHAnsi" w:cstheme="minorBidi"/>
          <w:rPrChange w:id="1141" w:author="Huguenot-Noel, Robin" w:date="2025-05-21T16:18:00Z" w16du:dateUtc="2025-05-21T14:18:00Z">
            <w:rPr>
              <w:ins w:id="1142" w:author="Huguenot-Noel, Robin [2]" w:date="2025-05-19T16:20:00Z" w16du:dateUtc="2025-05-19T14:20:00Z"/>
              <w:del w:id="1143" w:author="Huguenot-Noel, Robin" w:date="2025-05-20T18:16:00Z" w16du:dateUtc="2025-05-20T16:16:00Z"/>
              <w:rFonts w:eastAsiaTheme="minorEastAsia" w:cstheme="minorBidi"/>
              <w:sz w:val="20"/>
              <w:szCs w:val="20"/>
            </w:rPr>
          </w:rPrChange>
        </w:rPr>
        <w:pPrChange w:id="1144" w:author="Huguenot-Noel, Robin" w:date="2025-05-20T18:21:00Z" w16du:dateUtc="2025-05-20T16:21:00Z">
          <w:pPr>
            <w:pStyle w:val="Standard"/>
            <w:spacing w:after="0"/>
            <w:jc w:val="both"/>
          </w:pPr>
        </w:pPrChange>
      </w:pPr>
    </w:p>
    <w:p w14:paraId="4DF375EB" w14:textId="4CA51A0B" w:rsidR="002B08C1" w:rsidRPr="00450208" w:rsidRDefault="00000000" w:rsidP="006654FF">
      <w:pPr>
        <w:pStyle w:val="Standard"/>
        <w:spacing w:after="0"/>
        <w:jc w:val="both"/>
        <w:rPr>
          <w:ins w:id="1145" w:author="Huguenot-Noel, Robin" w:date="2025-05-20T18:13:00Z" w16du:dateUtc="2025-05-20T16:13:00Z"/>
          <w:rFonts w:asciiTheme="minorHAnsi" w:eastAsiaTheme="minorEastAsia" w:hAnsiTheme="minorHAnsi" w:cstheme="minorBidi"/>
        </w:rPr>
      </w:pPr>
      <w:r w:rsidRPr="00450208">
        <w:rPr>
          <w:rFonts w:asciiTheme="minorHAnsi" w:eastAsiaTheme="minorEastAsia" w:hAnsiTheme="minorHAnsi" w:cstheme="minorBidi"/>
          <w:rPrChange w:id="1146" w:author="Huguenot-Noel, Robin" w:date="2025-05-21T16:18:00Z" w16du:dateUtc="2025-05-21T14:18:00Z">
            <w:rPr>
              <w:rFonts w:eastAsiaTheme="minorEastAsia" w:cstheme="minorBidi"/>
              <w:sz w:val="20"/>
              <w:szCs w:val="20"/>
            </w:rPr>
          </w:rPrChange>
        </w:rPr>
        <w:t xml:space="preserve">We conduct a comparative study of two countries—France and Germany—where unions play distinct roles in the bargaining process. </w:t>
      </w:r>
      <w:moveFromRangeStart w:id="1147" w:author="Huguenot-Noel, Robin" w:date="2025-05-20T18:16:00Z" w:name="move198657411"/>
      <w:moveFrom w:id="1148" w:author="Huguenot-Noel, Robin" w:date="2025-05-20T18:16:00Z" w16du:dateUtc="2025-05-20T16:16:00Z">
        <w:r w:rsidRPr="00450208" w:rsidDel="006654FF">
          <w:rPr>
            <w:rFonts w:asciiTheme="minorHAnsi" w:eastAsiaTheme="minorEastAsia" w:hAnsiTheme="minorHAnsi" w:cstheme="minorBidi"/>
            <w:rPrChange w:id="1149" w:author="Huguenot-Noel, Robin" w:date="2025-05-21T16:18:00Z" w16du:dateUtc="2025-05-21T14:18:00Z">
              <w:rPr>
                <w:rFonts w:eastAsiaTheme="minorEastAsia" w:cstheme="minorBidi"/>
                <w:sz w:val="20"/>
                <w:szCs w:val="20"/>
              </w:rPr>
            </w:rPrChange>
          </w:rPr>
          <w:t>Additionally, we focus on sectors likely to be significantly affected by decarbonization efforts: manufacturing, heavy industry (including chemicals and materials), the automobile sector, and the aviation sector.</w:t>
        </w:r>
      </w:moveFrom>
      <w:moveFromRangeEnd w:id="1147"/>
    </w:p>
    <w:p w14:paraId="3C628D73" w14:textId="77777777" w:rsidR="006654FF" w:rsidRPr="00450208" w:rsidRDefault="006654FF" w:rsidP="006654FF">
      <w:pPr>
        <w:pStyle w:val="Standard"/>
        <w:spacing w:after="0"/>
        <w:jc w:val="both"/>
        <w:rPr>
          <w:ins w:id="1150" w:author="Huguenot-Noel, Robin" w:date="2025-05-20T18:13:00Z" w16du:dateUtc="2025-05-20T16:13:00Z"/>
          <w:rFonts w:asciiTheme="minorHAnsi" w:eastAsiaTheme="minorEastAsia" w:hAnsiTheme="minorHAnsi" w:cstheme="minorBidi"/>
        </w:rPr>
      </w:pPr>
    </w:p>
    <w:p w14:paraId="2E75F667" w14:textId="0E2B4B47" w:rsidR="006654FF" w:rsidRPr="00450208" w:rsidRDefault="006654FF" w:rsidP="006654FF">
      <w:pPr>
        <w:pStyle w:val="Standard"/>
        <w:spacing w:after="0"/>
        <w:jc w:val="both"/>
        <w:rPr>
          <w:ins w:id="1151" w:author="Huguenot-Noel, Robin" w:date="2025-05-20T18:14:00Z" w16du:dateUtc="2025-05-20T16:14:00Z"/>
          <w:rFonts w:asciiTheme="minorHAnsi" w:eastAsia="MS Mincho" w:hAnsiTheme="minorHAnsi" w:cs="Arial"/>
        </w:rPr>
      </w:pPr>
      <w:ins w:id="1152" w:author="Huguenot-Noel, Robin" w:date="2025-05-20T18:14:00Z" w16du:dateUtc="2025-05-20T16:14:00Z">
        <w:r w:rsidRPr="00450208">
          <w:rPr>
            <w:rFonts w:asciiTheme="minorHAnsi" w:eastAsia="MS Mincho" w:hAnsiTheme="minorHAnsi" w:cs="Arial"/>
          </w:rPr>
          <w:t xml:space="preserve">For each country, we target a representative sample of </w:t>
        </w:r>
      </w:ins>
      <w:ins w:id="1153" w:author="Huguenot-Noel, Robin" w:date="2025-05-20T18:18:00Z" w16du:dateUtc="2025-05-20T16:18:00Z">
        <w:r w:rsidRPr="00450208">
          <w:rPr>
            <w:rFonts w:asciiTheme="minorHAnsi" w:eastAsia="MS Mincho" w:hAnsiTheme="minorHAnsi" w:cs="Arial"/>
          </w:rPr>
          <w:t>the</w:t>
        </w:r>
      </w:ins>
      <w:ins w:id="1154" w:author="Huguenot-Noel, Robin" w:date="2025-05-20T18:14:00Z" w16du:dateUtc="2025-05-20T16:14:00Z">
        <w:r w:rsidRPr="00450208">
          <w:rPr>
            <w:rFonts w:asciiTheme="minorHAnsi" w:eastAsia="MS Mincho" w:hAnsiTheme="minorHAnsi" w:cs="Arial"/>
          </w:rPr>
          <w:t xml:space="preserve"> main population of interest that is likely to backlash when decarbonization policies are implemented, namely: workers in CFA industries.  </w:t>
        </w:r>
      </w:ins>
    </w:p>
    <w:p w14:paraId="79C0A094" w14:textId="77777777" w:rsidR="006654FF" w:rsidRPr="00450208" w:rsidRDefault="006654FF" w:rsidP="006654FF">
      <w:pPr>
        <w:pStyle w:val="Standard"/>
        <w:spacing w:after="0"/>
        <w:jc w:val="both"/>
        <w:rPr>
          <w:ins w:id="1155" w:author="Huguenot-Noel, Robin" w:date="2025-05-20T18:14:00Z" w16du:dateUtc="2025-05-20T16:14:00Z"/>
          <w:rFonts w:asciiTheme="minorHAnsi" w:eastAsia="MS Mincho" w:hAnsiTheme="minorHAnsi" w:cs="Arial"/>
        </w:rPr>
      </w:pPr>
    </w:p>
    <w:p w14:paraId="4181483A" w14:textId="0F2BE414" w:rsidR="006654FF" w:rsidRPr="00450208" w:rsidRDefault="006654FF" w:rsidP="006654FF">
      <w:pPr>
        <w:pStyle w:val="Standard"/>
        <w:numPr>
          <w:ilvl w:val="1"/>
          <w:numId w:val="8"/>
        </w:numPr>
        <w:spacing w:after="0"/>
        <w:jc w:val="both"/>
        <w:rPr>
          <w:rFonts w:asciiTheme="minorHAnsi" w:hAnsiTheme="minorHAnsi"/>
          <w:b/>
          <w:bCs/>
          <w:rPrChange w:id="1156" w:author="Huguenot-Noel, Robin" w:date="2025-05-21T16:18:00Z" w16du:dateUtc="2025-05-21T14:18:00Z">
            <w:rPr>
              <w:sz w:val="20"/>
              <w:szCs w:val="20"/>
            </w:rPr>
          </w:rPrChange>
        </w:rPr>
        <w:pPrChange w:id="1157" w:author="Huguenot-Noel, Robin" w:date="2025-05-20T18:21:00Z" w16du:dateUtc="2025-05-20T16:21:00Z">
          <w:pPr>
            <w:pStyle w:val="Standard"/>
            <w:spacing w:after="0"/>
            <w:jc w:val="both"/>
          </w:pPr>
        </w:pPrChange>
      </w:pPr>
      <w:ins w:id="1158" w:author="Huguenot-Noel, Robin" w:date="2025-05-20T18:14:00Z" w16du:dateUtc="2025-05-20T16:14:00Z">
        <w:r w:rsidRPr="00450208">
          <w:rPr>
            <w:rFonts w:asciiTheme="minorHAnsi" w:hAnsiTheme="minorHAnsi"/>
            <w:b/>
            <w:bCs/>
            <w:rPrChange w:id="1159" w:author="Huguenot-Noel, Robin" w:date="2025-05-21T16:18:00Z" w16du:dateUtc="2025-05-21T14:18:00Z">
              <w:rPr>
                <w:rFonts w:asciiTheme="minorHAnsi" w:hAnsiTheme="minorHAnsi"/>
              </w:rPr>
            </w:rPrChange>
          </w:rPr>
          <w:t>Administration of the survey</w:t>
        </w:r>
      </w:ins>
    </w:p>
    <w:p w14:paraId="0FFF8C98" w14:textId="77777777" w:rsidR="002B08C1" w:rsidRPr="00450208" w:rsidRDefault="002B08C1" w:rsidP="006654FF">
      <w:pPr>
        <w:pStyle w:val="Standard"/>
        <w:spacing w:after="0"/>
        <w:jc w:val="both"/>
        <w:rPr>
          <w:rFonts w:asciiTheme="minorHAnsi" w:eastAsiaTheme="minorEastAsia" w:hAnsiTheme="minorHAnsi" w:cstheme="minorBidi"/>
          <w:rPrChange w:id="1160" w:author="Huguenot-Noel, Robin" w:date="2025-05-21T16:18:00Z" w16du:dateUtc="2025-05-21T14:18:00Z">
            <w:rPr>
              <w:rFonts w:eastAsiaTheme="minorEastAsia" w:cstheme="minorBidi"/>
            </w:rPr>
          </w:rPrChange>
        </w:rPr>
      </w:pPr>
    </w:p>
    <w:p w14:paraId="59C15CFD" w14:textId="77777777" w:rsidR="002B08C1" w:rsidRPr="00450208" w:rsidRDefault="00000000" w:rsidP="006654FF">
      <w:pPr>
        <w:pStyle w:val="Standard"/>
        <w:spacing w:after="0"/>
        <w:jc w:val="both"/>
        <w:rPr>
          <w:rFonts w:asciiTheme="minorHAnsi" w:hAnsiTheme="minorHAnsi"/>
          <w:rPrChange w:id="1161" w:author="Huguenot-Noel, Robin" w:date="2025-05-21T16:18:00Z" w16du:dateUtc="2025-05-21T14:18:00Z">
            <w:rPr>
              <w:sz w:val="20"/>
              <w:szCs w:val="20"/>
            </w:rPr>
          </w:rPrChange>
        </w:rPr>
      </w:pPr>
      <w:r w:rsidRPr="00450208">
        <w:rPr>
          <w:rFonts w:asciiTheme="minorHAnsi" w:eastAsiaTheme="minorEastAsia" w:hAnsiTheme="minorHAnsi" w:cstheme="minorBidi"/>
          <w:rPrChange w:id="1162" w:author="Huguenot-Noel, Robin" w:date="2025-05-21T16:18:00Z" w16du:dateUtc="2025-05-21T14:18:00Z">
            <w:rPr>
              <w:rFonts w:eastAsiaTheme="minorEastAsia" w:cstheme="minorBidi"/>
              <w:sz w:val="20"/>
              <w:szCs w:val="20"/>
            </w:rPr>
          </w:rPrChange>
        </w:rPr>
        <w:t>The survey will be administered online via the Qualtrics platform and distributed through unions representing workers in the targeted sectors</w:t>
      </w:r>
      <w:del w:id="1163" w:author="Huguenot-Noel, Robin" w:date="2025-05-20T18:14:00Z" w16du:dateUtc="2025-05-20T16:14:00Z">
        <w:r w:rsidRPr="00450208" w:rsidDel="006654FF">
          <w:rPr>
            <w:rFonts w:asciiTheme="minorHAnsi" w:eastAsiaTheme="minorEastAsia" w:hAnsiTheme="minorHAnsi" w:cstheme="minorBidi"/>
            <w:rPrChange w:id="1164" w:author="Huguenot-Noel, Robin" w:date="2025-05-21T16:18:00Z" w16du:dateUtc="2025-05-21T14:18:00Z">
              <w:rPr>
                <w:rFonts w:eastAsiaTheme="minorEastAsia" w:cstheme="minorBidi"/>
                <w:sz w:val="20"/>
                <w:szCs w:val="20"/>
              </w:rPr>
            </w:rPrChange>
          </w:rPr>
          <w:delText>c</w:delText>
        </w:r>
      </w:del>
      <w:r w:rsidRPr="00450208">
        <w:rPr>
          <w:rFonts w:asciiTheme="minorHAnsi" w:eastAsiaTheme="minorEastAsia" w:hAnsiTheme="minorHAnsi" w:cstheme="minorBidi"/>
          <w:rPrChange w:id="1165" w:author="Huguenot-Noel, Robin" w:date="2025-05-21T16:18:00Z" w16du:dateUtc="2025-05-21T14:18:00Z">
            <w:rPr>
              <w:rFonts w:eastAsiaTheme="minorEastAsia" w:cstheme="minorBidi"/>
              <w:sz w:val="20"/>
              <w:szCs w:val="20"/>
            </w:rPr>
          </w:rPrChange>
        </w:rPr>
        <w:t>. Where possible, we will also collaborate with the HR departments of major companies to disseminate the survey.</w:t>
      </w:r>
    </w:p>
    <w:p w14:paraId="6A193178" w14:textId="77777777" w:rsidR="002B08C1" w:rsidRPr="00450208" w:rsidDel="006654FF" w:rsidRDefault="002B08C1" w:rsidP="006654FF">
      <w:pPr>
        <w:pStyle w:val="Standard"/>
        <w:spacing w:after="0"/>
        <w:jc w:val="both"/>
        <w:rPr>
          <w:del w:id="1166" w:author="Huguenot-Noel, Robin" w:date="2025-05-20T18:18:00Z" w16du:dateUtc="2025-05-20T16:18:00Z"/>
          <w:rFonts w:asciiTheme="minorHAnsi" w:eastAsiaTheme="minorEastAsia" w:hAnsiTheme="minorHAnsi" w:cstheme="minorBidi"/>
        </w:rPr>
        <w:pPrChange w:id="1167" w:author="Huguenot-Noel, Robin" w:date="2025-05-20T18:21:00Z" w16du:dateUtc="2025-05-20T16:21:00Z">
          <w:pPr>
            <w:pStyle w:val="Standard"/>
            <w:spacing w:after="0"/>
            <w:jc w:val="both"/>
          </w:pPr>
        </w:pPrChange>
      </w:pPr>
    </w:p>
    <w:p w14:paraId="638BC772" w14:textId="7672EAC7" w:rsidR="002B08C1" w:rsidRPr="00450208" w:rsidDel="006654FF" w:rsidRDefault="00000000" w:rsidP="006654FF">
      <w:pPr>
        <w:pStyle w:val="Standard"/>
        <w:spacing w:after="0"/>
        <w:jc w:val="both"/>
        <w:rPr>
          <w:moveFrom w:id="1168" w:author="Huguenot-Noel, Robin" w:date="2025-05-20T18:21:00Z" w16du:dateUtc="2025-05-20T16:21:00Z"/>
          <w:rFonts w:asciiTheme="minorHAnsi" w:hAnsiTheme="minorHAnsi"/>
          <w:rPrChange w:id="1169" w:author="Huguenot-Noel, Robin" w:date="2025-05-21T16:18:00Z" w16du:dateUtc="2025-05-21T14:18:00Z">
            <w:rPr>
              <w:moveFrom w:id="1170" w:author="Huguenot-Noel, Robin" w:date="2025-05-20T18:21:00Z" w16du:dateUtc="2025-05-20T16:21:00Z"/>
              <w:sz w:val="20"/>
              <w:szCs w:val="20"/>
            </w:rPr>
          </w:rPrChange>
        </w:rPr>
      </w:pPr>
      <w:moveFromRangeStart w:id="1171" w:author="Huguenot-Noel, Robin" w:date="2025-05-20T18:21:00Z" w:name="move198657730"/>
      <w:moveFrom w:id="1172" w:author="Huguenot-Noel, Robin" w:date="2025-05-20T18:21:00Z" w16du:dateUtc="2025-05-20T16:21:00Z">
        <w:r w:rsidRPr="00450208" w:rsidDel="006654FF">
          <w:rPr>
            <w:rFonts w:asciiTheme="minorHAnsi" w:eastAsiaTheme="minorEastAsia" w:hAnsiTheme="minorHAnsi" w:cstheme="minorBidi"/>
            <w:rPrChange w:id="1173" w:author="Huguenot-Noel, Robin" w:date="2025-05-21T16:18:00Z" w16du:dateUtc="2025-05-21T14:18:00Z">
              <w:rPr>
                <w:rFonts w:eastAsiaTheme="minorEastAsia" w:cstheme="minorBidi"/>
                <w:sz w:val="20"/>
                <w:szCs w:val="20"/>
              </w:rPr>
            </w:rPrChange>
          </w:rPr>
          <w:t>This strategy enables us to reach a sample of engaged workers—those most likely to be early movers and potentially among those bearing the greatest costs in resisting decarbonization policies.</w:t>
        </w:r>
      </w:moveFrom>
    </w:p>
    <w:moveFromRangeEnd w:id="1171"/>
    <w:p w14:paraId="046F4E1D" w14:textId="77777777" w:rsidR="002B08C1" w:rsidRPr="00450208" w:rsidRDefault="002B08C1" w:rsidP="006654FF">
      <w:pPr>
        <w:pStyle w:val="Standard"/>
        <w:spacing w:after="0"/>
        <w:jc w:val="both"/>
        <w:rPr>
          <w:rFonts w:asciiTheme="minorHAnsi" w:eastAsiaTheme="minorEastAsia" w:hAnsiTheme="minorHAnsi" w:cstheme="minorBidi"/>
          <w:rPrChange w:id="1174" w:author="Huguenot-Noel, Robin" w:date="2025-05-21T16:18:00Z" w16du:dateUtc="2025-05-21T14:18:00Z">
            <w:rPr>
              <w:rFonts w:eastAsiaTheme="minorEastAsia" w:cstheme="minorBidi"/>
            </w:rPr>
          </w:rPrChange>
        </w:rPr>
      </w:pPr>
    </w:p>
    <w:p w14:paraId="3D145F04" w14:textId="77777777" w:rsidR="002B08C1" w:rsidRPr="00450208" w:rsidRDefault="00000000" w:rsidP="006654FF">
      <w:pPr>
        <w:pStyle w:val="Standard"/>
        <w:spacing w:after="0"/>
        <w:jc w:val="both"/>
        <w:rPr>
          <w:rFonts w:asciiTheme="minorHAnsi" w:hAnsiTheme="minorHAnsi"/>
          <w:rPrChange w:id="1175" w:author="Huguenot-Noel, Robin" w:date="2025-05-21T16:18:00Z" w16du:dateUtc="2025-05-21T14:18:00Z">
            <w:rPr>
              <w:sz w:val="20"/>
              <w:szCs w:val="20"/>
            </w:rPr>
          </w:rPrChange>
        </w:rPr>
      </w:pPr>
      <w:r w:rsidRPr="00450208">
        <w:rPr>
          <w:rFonts w:asciiTheme="minorHAnsi" w:eastAsiaTheme="minorEastAsia" w:hAnsiTheme="minorHAnsi" w:cstheme="minorBidi"/>
          <w:rPrChange w:id="1176" w:author="Huguenot-Noel, Robin" w:date="2025-05-21T16:18:00Z" w16du:dateUtc="2025-05-21T14:18:00Z">
            <w:rPr>
              <w:rFonts w:eastAsiaTheme="minorEastAsia" w:cstheme="minorBidi"/>
              <w:sz w:val="20"/>
              <w:szCs w:val="20"/>
            </w:rPr>
          </w:rPrChange>
        </w:rPr>
        <w:t>To encourage participation, the survey will include an incentive: respondents will be entered into a lottery to win a €100 voucher.</w:t>
      </w:r>
    </w:p>
    <w:p w14:paraId="518DE3EF" w14:textId="77777777" w:rsidR="002B08C1" w:rsidRPr="00450208" w:rsidRDefault="002B08C1" w:rsidP="006654FF">
      <w:pPr>
        <w:pStyle w:val="Standard"/>
        <w:spacing w:after="0"/>
        <w:jc w:val="both"/>
        <w:rPr>
          <w:rFonts w:asciiTheme="minorHAnsi" w:eastAsiaTheme="minorEastAsia" w:hAnsiTheme="minorHAnsi" w:cstheme="minorBidi"/>
          <w:rPrChange w:id="1177" w:author="Huguenot-Noel, Robin" w:date="2025-05-21T16:18:00Z" w16du:dateUtc="2025-05-21T14:18:00Z">
            <w:rPr>
              <w:rFonts w:eastAsiaTheme="minorEastAsia" w:cstheme="minorBidi"/>
            </w:rPr>
          </w:rPrChange>
        </w:rPr>
      </w:pPr>
    </w:p>
    <w:p w14:paraId="4D8137F5" w14:textId="305DF786" w:rsidR="006654FF" w:rsidRPr="00450208" w:rsidDel="006654FF" w:rsidRDefault="006654FF" w:rsidP="006654FF">
      <w:pPr>
        <w:pStyle w:val="Standard"/>
        <w:spacing w:after="0"/>
        <w:jc w:val="both"/>
        <w:rPr>
          <w:del w:id="1178" w:author="Huguenot-Noel, Robin" w:date="2025-05-20T18:21:00Z" w16du:dateUtc="2025-05-20T16:21:00Z"/>
          <w:rFonts w:asciiTheme="minorHAnsi" w:eastAsiaTheme="minorEastAsia" w:hAnsiTheme="minorHAnsi" w:cstheme="minorBidi"/>
        </w:rPr>
      </w:pPr>
      <w:moveToRangeStart w:id="1179" w:author="Huguenot-Noel, Robin" w:date="2025-05-20T18:21:00Z" w:name="move198657730"/>
      <w:moveTo w:id="1180" w:author="Huguenot-Noel, Robin" w:date="2025-05-20T18:21:00Z" w16du:dateUtc="2025-05-20T16:21:00Z">
        <w:r w:rsidRPr="00450208">
          <w:rPr>
            <w:rFonts w:asciiTheme="minorHAnsi" w:eastAsiaTheme="minorEastAsia" w:hAnsiTheme="minorHAnsi" w:cstheme="minorBidi"/>
          </w:rPr>
          <w:t>This strategy enables us to reach a sample of engaged workers—those most likely to be early movers and potentially among those bearing the greatest costs in resisting decarbonization policies.</w:t>
        </w:r>
      </w:moveTo>
    </w:p>
    <w:p w14:paraId="78822808" w14:textId="77777777" w:rsidR="006654FF" w:rsidRPr="00450208" w:rsidRDefault="006654FF" w:rsidP="006654FF">
      <w:pPr>
        <w:pStyle w:val="Standard"/>
        <w:spacing w:after="0"/>
        <w:jc w:val="both"/>
        <w:rPr>
          <w:ins w:id="1181" w:author="Huguenot-Noel, Robin" w:date="2025-05-20T18:22:00Z" w16du:dateUtc="2025-05-20T16:22:00Z"/>
          <w:rFonts w:asciiTheme="minorHAnsi" w:eastAsiaTheme="minorEastAsia" w:hAnsiTheme="minorHAnsi" w:cstheme="minorBidi"/>
        </w:rPr>
      </w:pPr>
    </w:p>
    <w:p w14:paraId="54BF1E41" w14:textId="77777777" w:rsidR="006654FF" w:rsidRPr="00450208" w:rsidRDefault="006654FF" w:rsidP="006654FF">
      <w:pPr>
        <w:pStyle w:val="Standard"/>
        <w:spacing w:after="0"/>
        <w:jc w:val="both"/>
        <w:rPr>
          <w:ins w:id="1182" w:author="Huguenot-Noel, Robin" w:date="2025-05-20T18:22:00Z" w16du:dateUtc="2025-05-20T16:22:00Z"/>
          <w:moveTo w:id="1183" w:author="Huguenot-Noel, Robin" w:date="2025-05-20T18:21:00Z" w16du:dateUtc="2025-05-20T16:21:00Z"/>
          <w:rFonts w:asciiTheme="minorHAnsi" w:hAnsiTheme="minorHAnsi"/>
        </w:rPr>
      </w:pPr>
    </w:p>
    <w:moveToRangeEnd w:id="1179"/>
    <w:p w14:paraId="4B6E2C9A" w14:textId="77777777" w:rsidR="002B08C1" w:rsidRPr="00450208" w:rsidRDefault="00000000" w:rsidP="006654FF">
      <w:pPr>
        <w:pStyle w:val="Standard"/>
        <w:spacing w:after="0"/>
        <w:jc w:val="both"/>
        <w:rPr>
          <w:ins w:id="1184" w:author="Huguenot-Noel, Robin" w:date="2025-05-20T18:21:00Z" w16du:dateUtc="2025-05-20T16:21:00Z"/>
          <w:rFonts w:asciiTheme="minorHAnsi" w:eastAsiaTheme="minorEastAsia" w:hAnsiTheme="minorHAnsi" w:cstheme="minorBidi"/>
        </w:rPr>
      </w:pPr>
      <w:r w:rsidRPr="00450208">
        <w:rPr>
          <w:rFonts w:asciiTheme="minorHAnsi" w:eastAsiaTheme="minorEastAsia" w:hAnsiTheme="minorHAnsi" w:cstheme="minorBidi"/>
          <w:rPrChange w:id="1185" w:author="Huguenot-Noel, Robin" w:date="2025-05-21T16:18:00Z" w16du:dateUtc="2025-05-21T14:18:00Z">
            <w:rPr>
              <w:rFonts w:eastAsiaTheme="minorEastAsia" w:cstheme="minorBidi"/>
              <w:sz w:val="20"/>
              <w:szCs w:val="20"/>
            </w:rPr>
          </w:rPrChange>
        </w:rPr>
        <w:t xml:space="preserve">We aim to recruit a sample of </w:t>
      </w:r>
      <w:r w:rsidRPr="00450208">
        <w:rPr>
          <w:rFonts w:asciiTheme="minorHAnsi" w:eastAsiaTheme="minorEastAsia" w:hAnsiTheme="minorHAnsi" w:cstheme="minorBidi"/>
          <w:highlight w:val="yellow"/>
          <w:rPrChange w:id="1186" w:author="Huguenot-Noel, Robin" w:date="2025-05-21T16:18:00Z" w16du:dateUtc="2025-05-21T14:18:00Z">
            <w:rPr>
              <w:rFonts w:eastAsiaTheme="minorEastAsia" w:cstheme="minorBidi"/>
              <w:sz w:val="20"/>
              <w:szCs w:val="20"/>
            </w:rPr>
          </w:rPrChange>
        </w:rPr>
        <w:t>1,500 workers</w:t>
      </w:r>
      <w:r w:rsidRPr="00450208">
        <w:rPr>
          <w:rFonts w:asciiTheme="minorHAnsi" w:eastAsiaTheme="minorEastAsia" w:hAnsiTheme="minorHAnsi" w:cstheme="minorBidi"/>
          <w:rPrChange w:id="1187" w:author="Huguenot-Noel, Robin" w:date="2025-05-21T16:18:00Z" w16du:dateUtc="2025-05-21T14:18:00Z">
            <w:rPr>
              <w:rFonts w:eastAsiaTheme="minorEastAsia" w:cstheme="minorBidi"/>
              <w:sz w:val="20"/>
              <w:szCs w:val="20"/>
            </w:rPr>
          </w:rPrChange>
        </w:rPr>
        <w:t xml:space="preserve"> from industries likely to be impacted by the energy transition.</w:t>
      </w:r>
    </w:p>
    <w:p w14:paraId="08062809" w14:textId="77777777" w:rsidR="006654FF" w:rsidRPr="00450208" w:rsidRDefault="006654FF" w:rsidP="006654FF">
      <w:pPr>
        <w:pStyle w:val="Standard"/>
        <w:spacing w:after="0"/>
        <w:jc w:val="both"/>
        <w:rPr>
          <w:ins w:id="1188" w:author="Huguenot-Noel, Robin" w:date="2025-05-20T18:19:00Z" w16du:dateUtc="2025-05-20T16:19:00Z"/>
          <w:rFonts w:asciiTheme="minorHAnsi" w:eastAsiaTheme="minorEastAsia" w:hAnsiTheme="minorHAnsi" w:cstheme="minorBidi"/>
        </w:rPr>
      </w:pPr>
    </w:p>
    <w:p w14:paraId="3944F07E" w14:textId="77777777" w:rsidR="006654FF" w:rsidRPr="00450208" w:rsidRDefault="006654FF" w:rsidP="006654FF">
      <w:pPr>
        <w:pStyle w:val="Standard"/>
        <w:spacing w:after="0"/>
        <w:jc w:val="both"/>
        <w:rPr>
          <w:ins w:id="1189" w:author="Huguenot-Noel, Robin" w:date="2025-05-20T18:19:00Z" w16du:dateUtc="2025-05-20T16:19:00Z"/>
          <w:rFonts w:asciiTheme="minorHAnsi" w:eastAsiaTheme="minorEastAsia" w:hAnsiTheme="minorHAnsi" w:cstheme="minorBidi"/>
        </w:rPr>
      </w:pPr>
    </w:p>
    <w:p w14:paraId="4162F675" w14:textId="60D720E5" w:rsidR="006654FF" w:rsidRPr="00450208" w:rsidDel="003D62FA" w:rsidRDefault="006654FF" w:rsidP="006654FF">
      <w:pPr>
        <w:pStyle w:val="ListParagraph"/>
        <w:numPr>
          <w:ilvl w:val="0"/>
          <w:numId w:val="8"/>
        </w:numPr>
        <w:spacing w:after="0"/>
        <w:rPr>
          <w:del w:id="1190" w:author="Huguenot-Noel, Robin [2]" w:date="2025-05-21T09:57:00Z" w16du:dateUtc="2025-05-21T07:57:00Z"/>
          <w:b/>
          <w:bCs/>
          <w:sz w:val="28"/>
          <w:szCs w:val="28"/>
          <w:rPrChange w:id="1191" w:author="Huguenot-Noel, Robin" w:date="2025-05-21T16:18:00Z" w16du:dateUtc="2025-05-21T14:18:00Z">
            <w:rPr>
              <w:del w:id="1192" w:author="Huguenot-Noel, Robin [2]" w:date="2025-05-21T09:57:00Z" w16du:dateUtc="2025-05-21T07:57:00Z"/>
              <w:b/>
              <w:bCs/>
              <w:sz w:val="28"/>
              <w:szCs w:val="28"/>
              <w:highlight w:val="green"/>
            </w:rPr>
          </w:rPrChange>
        </w:rPr>
      </w:pPr>
      <w:ins w:id="1193" w:author="Huguenot-Noel, Robin" w:date="2025-05-20T18:19:00Z" w16du:dateUtc="2025-05-20T16:19:00Z">
        <w:r w:rsidRPr="00450208">
          <w:rPr>
            <w:rFonts w:cs="Aptos"/>
            <w:b/>
            <w:bCs/>
            <w:sz w:val="28"/>
            <w:szCs w:val="28"/>
          </w:rPr>
          <w:t xml:space="preserve">Hypotheses </w:t>
        </w:r>
        <w:del w:id="1194" w:author="Huguenot-Noel, Robin [2]" w:date="2025-05-21T09:57:00Z" w16du:dateUtc="2025-05-21T07:57:00Z">
          <w:r w:rsidRPr="00450208" w:rsidDel="003D62FA">
            <w:rPr>
              <w:rFonts w:cs="Aptos"/>
              <w:b/>
              <w:bCs/>
              <w:sz w:val="28"/>
              <w:szCs w:val="28"/>
            </w:rPr>
            <w:delText>and research design</w:delText>
          </w:r>
        </w:del>
      </w:ins>
    </w:p>
    <w:p w14:paraId="22198772" w14:textId="77777777" w:rsidR="003D62FA" w:rsidRPr="00450208" w:rsidRDefault="003D62FA" w:rsidP="006654FF">
      <w:pPr>
        <w:pStyle w:val="ListParagraph"/>
        <w:numPr>
          <w:ilvl w:val="0"/>
          <w:numId w:val="8"/>
        </w:numPr>
        <w:spacing w:after="0"/>
        <w:rPr>
          <w:ins w:id="1195" w:author="Huguenot-Noel, Robin [2]" w:date="2025-05-21T09:57:00Z" w16du:dateUtc="2025-05-21T07:57:00Z"/>
          <w:b/>
          <w:bCs/>
          <w:sz w:val="28"/>
          <w:szCs w:val="28"/>
          <w:rPrChange w:id="1196" w:author="Huguenot-Noel, Robin" w:date="2025-05-21T16:18:00Z" w16du:dateUtc="2025-05-21T14:18:00Z">
            <w:rPr>
              <w:ins w:id="1197" w:author="Huguenot-Noel, Robin [2]" w:date="2025-05-21T09:57:00Z" w16du:dateUtc="2025-05-21T07:57:00Z"/>
              <w:sz w:val="20"/>
              <w:szCs w:val="20"/>
            </w:rPr>
          </w:rPrChange>
        </w:rPr>
        <w:pPrChange w:id="1198" w:author="Huguenot-Noel, Robin [2]" w:date="2025-05-21T09:57:00Z" w16du:dateUtc="2025-05-21T07:57:00Z">
          <w:pPr>
            <w:pStyle w:val="Standard"/>
            <w:spacing w:after="0"/>
            <w:jc w:val="both"/>
          </w:pPr>
        </w:pPrChange>
      </w:pPr>
    </w:p>
    <w:p w14:paraId="5CB1F58C" w14:textId="77777777" w:rsidR="002B08C1" w:rsidRPr="00450208" w:rsidRDefault="002B08C1" w:rsidP="003D62FA">
      <w:pPr>
        <w:pStyle w:val="ListParagraph"/>
        <w:spacing w:after="0"/>
        <w:ind w:left="360"/>
        <w:rPr>
          <w:rPrChange w:id="1199" w:author="Huguenot-Noel, Robin" w:date="2025-05-21T16:18:00Z" w16du:dateUtc="2025-05-21T14:18:00Z">
            <w:rPr>
              <w:rFonts w:asciiTheme="minorHAnsi" w:eastAsiaTheme="minorEastAsia" w:hAnsiTheme="minorHAnsi" w:cstheme="minorBidi"/>
              <w:sz w:val="20"/>
              <w:szCs w:val="20"/>
            </w:rPr>
          </w:rPrChange>
        </w:rPr>
        <w:pPrChange w:id="1200" w:author="Huguenot-Noel, Robin [2]" w:date="2025-05-21T09:57:00Z" w16du:dateUtc="2025-05-21T07:57:00Z">
          <w:pPr>
            <w:pStyle w:val="Standard"/>
            <w:spacing w:after="0"/>
          </w:pPr>
        </w:pPrChange>
      </w:pPr>
    </w:p>
    <w:p w14:paraId="3225E163" w14:textId="37B5303E" w:rsidR="002B08C1" w:rsidRPr="00450208" w:rsidDel="005B3318" w:rsidRDefault="00000000" w:rsidP="006654FF">
      <w:pPr>
        <w:pStyle w:val="ListParagraph"/>
        <w:numPr>
          <w:ilvl w:val="1"/>
          <w:numId w:val="3"/>
        </w:numPr>
        <w:spacing w:after="0"/>
        <w:rPr>
          <w:moveFrom w:id="1201" w:author="Huguenot-Noel, Robin [2]" w:date="2025-05-19T16:25:00Z" w16du:dateUtc="2025-05-19T14:25:00Z"/>
          <w:rPrChange w:id="1202" w:author="Huguenot-Noel, Robin" w:date="2025-05-21T16:18:00Z" w16du:dateUtc="2025-05-21T14:18:00Z">
            <w:rPr>
              <w:moveFrom w:id="1203" w:author="Huguenot-Noel, Robin [2]" w:date="2025-05-19T16:25:00Z" w16du:dateUtc="2025-05-19T14:25:00Z"/>
              <w:rFonts w:ascii="Aptos" w:hAnsi="Aptos"/>
            </w:rPr>
          </w:rPrChange>
        </w:rPr>
        <w:pPrChange w:id="1204" w:author="Huguenot-Noel, Robin" w:date="2025-05-20T18:21:00Z" w16du:dateUtc="2025-05-20T16:21:00Z">
          <w:pPr>
            <w:pStyle w:val="ListParagraph"/>
            <w:numPr>
              <w:ilvl w:val="1"/>
              <w:numId w:val="3"/>
            </w:numPr>
            <w:tabs>
              <w:tab w:val="num" w:pos="0"/>
            </w:tabs>
            <w:spacing w:after="0"/>
            <w:ind w:left="1440" w:hanging="360"/>
          </w:pPr>
        </w:pPrChange>
      </w:pPr>
      <w:moveFromRangeStart w:id="1205" w:author="Huguenot-Noel, Robin [2]" w:date="2025-05-19T16:25:00Z" w:name="move198564348"/>
      <w:moveFrom w:id="1206" w:author="Huguenot-Noel, Robin [2]" w:date="2025-05-19T16:25:00Z" w16du:dateUtc="2025-05-19T14:25:00Z">
        <w:r w:rsidRPr="00450208" w:rsidDel="005B3318">
          <w:rPr>
            <w:rFonts w:eastAsia="Aptos" w:cs="Aptos"/>
            <w:b/>
            <w:bCs/>
          </w:rPr>
          <w:t>The vignette experiment design</w:t>
        </w:r>
      </w:moveFrom>
    </w:p>
    <w:p w14:paraId="72447186" w14:textId="0A57D648" w:rsidR="002B08C1" w:rsidRPr="00450208" w:rsidDel="005B3318" w:rsidRDefault="00000000" w:rsidP="006654FF">
      <w:pPr>
        <w:pStyle w:val="Standard"/>
        <w:spacing w:after="0"/>
        <w:rPr>
          <w:ins w:id="1207" w:author="Huguenot-Noel, Robin" w:date="2025-05-19T14:46:00Z" w16du:dateUtc="2025-05-19T12:46:00Z"/>
          <w:moveFrom w:id="1208" w:author="Huguenot-Noel, Robin [2]" w:date="2025-05-19T16:25:00Z" w16du:dateUtc="2025-05-19T14:25:00Z"/>
          <w:rFonts w:asciiTheme="minorHAnsi" w:eastAsiaTheme="minorEastAsia" w:hAnsiTheme="minorHAnsi" w:cstheme="minorBidi"/>
          <w:rPrChange w:id="1209" w:author="Huguenot-Noel, Robin" w:date="2025-05-21T16:18:00Z" w16du:dateUtc="2025-05-21T14:18:00Z">
            <w:rPr>
              <w:ins w:id="1210" w:author="Huguenot-Noel, Robin" w:date="2025-05-19T14:46:00Z" w16du:dateUtc="2025-05-19T12:46:00Z"/>
              <w:moveFrom w:id="1211" w:author="Huguenot-Noel, Robin [2]" w:date="2025-05-19T16:25:00Z" w16du:dateUtc="2025-05-19T14:25:00Z"/>
              <w:rFonts w:eastAsiaTheme="minorEastAsia" w:cstheme="minorBidi"/>
              <w:sz w:val="20"/>
              <w:szCs w:val="20"/>
            </w:rPr>
          </w:rPrChange>
        </w:rPr>
        <w:pPrChange w:id="1212" w:author="Huguenot-Noel, Robin" w:date="2025-05-20T18:21:00Z" w16du:dateUtc="2025-05-20T16:21:00Z">
          <w:pPr>
            <w:pStyle w:val="Standard"/>
            <w:spacing w:after="0"/>
          </w:pPr>
        </w:pPrChange>
      </w:pPr>
      <w:moveFrom w:id="1213" w:author="Huguenot-Noel, Robin [2]" w:date="2025-05-19T16:25:00Z" w16du:dateUtc="2025-05-19T14:25:00Z">
        <w:r w:rsidRPr="00450208" w:rsidDel="005B3318">
          <w:rPr>
            <w:rFonts w:asciiTheme="minorHAnsi" w:eastAsiaTheme="minorEastAsia" w:hAnsiTheme="minorHAnsi" w:cstheme="minorBidi"/>
            <w:rPrChange w:id="1214" w:author="Huguenot-Noel, Robin" w:date="2025-05-21T16:18:00Z" w16du:dateUtc="2025-05-21T14:18:00Z">
              <w:rPr>
                <w:rFonts w:eastAsiaTheme="minorEastAsia" w:cstheme="minorBidi"/>
                <w:sz w:val="20"/>
                <w:szCs w:val="20"/>
              </w:rPr>
            </w:rPrChange>
          </w:rPr>
          <w:t>To test Hypotheses 2 and 3, we implement a vignette experiment. The design follows a factorial structure in which we vary both the policy mix and the stance of the labor union. Each scenario corresponds to an ideal type of union, as outlined in the table below.</w:t>
        </w:r>
      </w:moveFrom>
    </w:p>
    <w:p w14:paraId="121E822D" w14:textId="5BC18FAC" w:rsidR="00FC2206" w:rsidRPr="00450208" w:rsidDel="005B3318" w:rsidRDefault="00FC2206" w:rsidP="006654FF">
      <w:pPr>
        <w:pStyle w:val="Standard"/>
        <w:spacing w:after="0"/>
        <w:rPr>
          <w:moveFrom w:id="1215" w:author="Huguenot-Noel, Robin [2]" w:date="2025-05-19T16:25:00Z" w16du:dateUtc="2025-05-19T14:25:00Z"/>
          <w:rFonts w:asciiTheme="minorHAnsi" w:eastAsiaTheme="minorEastAsia" w:hAnsiTheme="minorHAnsi" w:cstheme="minorBidi"/>
          <w:rPrChange w:id="1216" w:author="Huguenot-Noel, Robin" w:date="2025-05-21T16:18:00Z" w16du:dateUtc="2025-05-21T14:18:00Z">
            <w:rPr>
              <w:moveFrom w:id="1217" w:author="Huguenot-Noel, Robin [2]" w:date="2025-05-19T16:25:00Z" w16du:dateUtc="2025-05-19T14:25:00Z"/>
              <w:rFonts w:asciiTheme="minorHAnsi" w:eastAsiaTheme="minorEastAsia" w:hAnsiTheme="minorHAnsi" w:cstheme="minorBidi"/>
              <w:sz w:val="20"/>
              <w:szCs w:val="20"/>
            </w:rPr>
          </w:rPrChange>
        </w:rPr>
        <w:pPrChange w:id="1218" w:author="Huguenot-Noel, Robin" w:date="2025-05-20T18:21:00Z" w16du:dateUtc="2025-05-20T16:21:00Z">
          <w:pPr>
            <w:pStyle w:val="Standard"/>
            <w:spacing w:after="0"/>
          </w:pPr>
        </w:pPrChange>
      </w:pPr>
      <w:moveFrom w:id="1219" w:author="Huguenot-Noel, Robin [2]" w:date="2025-05-19T16:25:00Z" w16du:dateUtc="2025-05-19T14:25:00Z">
        <w:ins w:id="1220" w:author="Huguenot-Noel, Robin" w:date="2025-05-19T14:46:00Z" w16du:dateUtc="2025-05-19T12:46:00Z">
          <w:r w:rsidRPr="00450208" w:rsidDel="005B3318">
            <w:rPr>
              <w:rFonts w:asciiTheme="minorHAnsi" w:eastAsiaTheme="minorEastAsia" w:hAnsiTheme="minorHAnsi" w:cstheme="minorBidi"/>
              <w:highlight w:val="yellow"/>
              <w:rPrChange w:id="1221" w:author="Huguenot-Noel, Robin" w:date="2025-05-21T16:18:00Z" w16du:dateUtc="2025-05-21T14:18:00Z">
                <w:rPr>
                  <w:rFonts w:eastAsiaTheme="minorEastAsia" w:cstheme="minorBidi"/>
                  <w:sz w:val="20"/>
                  <w:szCs w:val="20"/>
                </w:rPr>
              </w:rPrChange>
            </w:rPr>
            <w:t>Individual realignment causes?</w:t>
          </w:r>
          <w:r w:rsidRPr="00450208" w:rsidDel="005B3318">
            <w:rPr>
              <w:rFonts w:asciiTheme="minorHAnsi" w:eastAsiaTheme="minorEastAsia" w:hAnsiTheme="minorHAnsi" w:cstheme="minorBidi"/>
              <w:rPrChange w:id="1222" w:author="Huguenot-Noel, Robin" w:date="2025-05-21T16:18:00Z" w16du:dateUtc="2025-05-21T14:18:00Z">
                <w:rPr>
                  <w:rFonts w:eastAsiaTheme="minorEastAsia" w:cstheme="minorBidi"/>
                  <w:sz w:val="20"/>
                  <w:szCs w:val="20"/>
                </w:rPr>
              </w:rPrChange>
            </w:rPr>
            <w:t xml:space="preserve"> </w:t>
          </w:r>
          <w:r w:rsidRPr="00450208" w:rsidDel="005B3318">
            <w:rPr>
              <w:rFonts w:asciiTheme="minorHAnsi" w:eastAsiaTheme="minorEastAsia" w:hAnsiTheme="minorHAnsi" w:cstheme="minorBidi"/>
              <w:highlight w:val="yellow"/>
              <w:rPrChange w:id="1223" w:author="Huguenot-Noel, Robin" w:date="2025-05-21T16:18:00Z" w16du:dateUtc="2025-05-21T14:18:00Z">
                <w:rPr>
                  <w:rFonts w:eastAsiaTheme="minorEastAsia" w:cstheme="minorBidi"/>
                  <w:sz w:val="20"/>
                  <w:szCs w:val="20"/>
                </w:rPr>
              </w:rPrChange>
            </w:rPr>
            <w:t>Sociotropic / egotropic? Macro-dimensions?</w:t>
          </w:r>
        </w:ins>
      </w:moveFrom>
    </w:p>
    <w:p w14:paraId="46C4045C" w14:textId="2BB19845" w:rsidR="002B08C1" w:rsidRPr="00450208" w:rsidDel="005B3318" w:rsidRDefault="002B08C1" w:rsidP="006654FF">
      <w:pPr>
        <w:pStyle w:val="Standard"/>
        <w:spacing w:after="0"/>
        <w:rPr>
          <w:moveFrom w:id="1224" w:author="Huguenot-Noel, Robin [2]" w:date="2025-05-19T16:25:00Z" w16du:dateUtc="2025-05-19T14:25:00Z"/>
          <w:rFonts w:asciiTheme="minorHAnsi" w:eastAsiaTheme="minorEastAsia" w:hAnsiTheme="minorHAnsi" w:cstheme="minorBidi"/>
        </w:rPr>
        <w:pPrChange w:id="1225" w:author="Huguenot-Noel, Robin" w:date="2025-05-20T18:21:00Z" w16du:dateUtc="2025-05-20T16:21:00Z">
          <w:pPr>
            <w:pStyle w:val="Standard"/>
            <w:spacing w:after="0"/>
          </w:pPr>
        </w:pPrChange>
      </w:pPr>
    </w:p>
    <w:tbl>
      <w:tblPr>
        <w:tblStyle w:val="TableGrid"/>
        <w:tblW w:w="8756" w:type="dxa"/>
        <w:tblInd w:w="113" w:type="dxa"/>
        <w:tblLayout w:type="fixed"/>
        <w:tblLook w:val="06A0" w:firstRow="1" w:lastRow="0" w:firstColumn="1" w:lastColumn="0" w:noHBand="1" w:noVBand="1"/>
      </w:tblPr>
      <w:tblGrid>
        <w:gridCol w:w="2338"/>
        <w:gridCol w:w="3240"/>
        <w:gridCol w:w="3178"/>
      </w:tblGrid>
      <w:tr w:rsidR="002B08C1" w:rsidRPr="00450208" w:rsidDel="005B3318" w14:paraId="52936F04" w14:textId="4FEB80D0">
        <w:trPr>
          <w:trHeight w:val="300"/>
        </w:trPr>
        <w:tc>
          <w:tcPr>
            <w:tcW w:w="2338" w:type="dxa"/>
          </w:tcPr>
          <w:p w14:paraId="68E81FCD" w14:textId="572B604A" w:rsidR="002B08C1" w:rsidRPr="00450208" w:rsidDel="005B3318" w:rsidRDefault="002B08C1" w:rsidP="006654FF">
            <w:pPr>
              <w:pStyle w:val="Standard"/>
              <w:jc w:val="center"/>
              <w:rPr>
                <w:moveFrom w:id="1226" w:author="Huguenot-Noel, Robin [2]" w:date="2025-05-19T16:25:00Z" w16du:dateUtc="2025-05-19T14:25:00Z"/>
                <w:rFonts w:asciiTheme="minorHAnsi" w:hAnsiTheme="minorHAnsi"/>
                <w:rPrChange w:id="1227" w:author="Huguenot-Noel, Robin" w:date="2025-05-21T16:18:00Z" w16du:dateUtc="2025-05-21T14:18:00Z">
                  <w:rPr>
                    <w:moveFrom w:id="1228" w:author="Huguenot-Noel, Robin [2]" w:date="2025-05-19T16:25:00Z" w16du:dateUtc="2025-05-19T14:25:00Z"/>
                    <w:sz w:val="20"/>
                    <w:szCs w:val="20"/>
                  </w:rPr>
                </w:rPrChange>
              </w:rPr>
              <w:pPrChange w:id="1229" w:author="Huguenot-Noel, Robin" w:date="2025-05-20T18:21:00Z" w16du:dateUtc="2025-05-20T16:21:00Z">
                <w:pPr>
                  <w:pStyle w:val="Standard"/>
                  <w:jc w:val="center"/>
                </w:pPr>
              </w:pPrChange>
            </w:pPr>
          </w:p>
        </w:tc>
        <w:tc>
          <w:tcPr>
            <w:tcW w:w="6418" w:type="dxa"/>
            <w:gridSpan w:val="2"/>
            <w:shd w:val="clear" w:color="auto" w:fill="DDDDDD"/>
          </w:tcPr>
          <w:p w14:paraId="2C18E845" w14:textId="16D3A19B" w:rsidR="002B08C1" w:rsidRPr="00450208" w:rsidDel="005B3318" w:rsidRDefault="00000000" w:rsidP="006654FF">
            <w:pPr>
              <w:pStyle w:val="Standard"/>
              <w:jc w:val="center"/>
              <w:rPr>
                <w:moveFrom w:id="1230" w:author="Huguenot-Noel, Robin [2]" w:date="2025-05-19T16:25:00Z" w16du:dateUtc="2025-05-19T14:25:00Z"/>
                <w:rFonts w:asciiTheme="minorHAnsi" w:hAnsiTheme="minorHAnsi"/>
                <w:rPrChange w:id="1231" w:author="Huguenot-Noel, Robin" w:date="2025-05-21T16:18:00Z" w16du:dateUtc="2025-05-21T14:18:00Z">
                  <w:rPr>
                    <w:moveFrom w:id="1232" w:author="Huguenot-Noel, Robin [2]" w:date="2025-05-19T16:25:00Z" w16du:dateUtc="2025-05-19T14:25:00Z"/>
                    <w:sz w:val="20"/>
                    <w:szCs w:val="20"/>
                  </w:rPr>
                </w:rPrChange>
              </w:rPr>
              <w:pPrChange w:id="1233" w:author="Huguenot-Noel, Robin" w:date="2025-05-20T18:21:00Z" w16du:dateUtc="2025-05-20T16:21:00Z">
                <w:pPr>
                  <w:pStyle w:val="Standard"/>
                  <w:jc w:val="center"/>
                </w:pPr>
              </w:pPrChange>
            </w:pPr>
            <w:moveFrom w:id="1234" w:author="Huguenot-Noel, Robin [2]" w:date="2025-05-19T16:25:00Z" w16du:dateUtc="2025-05-19T14:25:00Z">
              <w:r w:rsidRPr="00450208" w:rsidDel="005B3318">
                <w:rPr>
                  <w:rFonts w:asciiTheme="minorHAnsi" w:eastAsiaTheme="minorEastAsia" w:hAnsiTheme="minorHAnsi" w:cstheme="minorBidi"/>
                  <w:b/>
                  <w:bCs/>
                  <w:rPrChange w:id="1235" w:author="Huguenot-Noel, Robin" w:date="2025-05-21T16:18:00Z" w16du:dateUtc="2025-05-21T14:18:00Z">
                    <w:rPr>
                      <w:rFonts w:eastAsiaTheme="minorEastAsia" w:cstheme="minorBidi"/>
                      <w:b/>
                      <w:bCs/>
                      <w:sz w:val="20"/>
                      <w:szCs w:val="20"/>
                    </w:rPr>
                  </w:rPrChange>
                </w:rPr>
                <w:t>D2. Unions’ position</w:t>
              </w:r>
            </w:moveFrom>
          </w:p>
        </w:tc>
      </w:tr>
      <w:tr w:rsidR="002B08C1" w:rsidRPr="00450208" w:rsidDel="005B3318" w14:paraId="46732F58" w14:textId="068F0E7C">
        <w:trPr>
          <w:trHeight w:val="300"/>
        </w:trPr>
        <w:tc>
          <w:tcPr>
            <w:tcW w:w="2338" w:type="dxa"/>
            <w:shd w:val="clear" w:color="auto" w:fill="B4C7DC"/>
          </w:tcPr>
          <w:p w14:paraId="7D16BF05" w14:textId="2156658C" w:rsidR="002B08C1" w:rsidRPr="00450208" w:rsidDel="005B3318" w:rsidRDefault="00000000" w:rsidP="006654FF">
            <w:pPr>
              <w:pStyle w:val="Standard"/>
              <w:jc w:val="center"/>
              <w:rPr>
                <w:moveFrom w:id="1236" w:author="Huguenot-Noel, Robin [2]" w:date="2025-05-19T16:25:00Z" w16du:dateUtc="2025-05-19T14:25:00Z"/>
                <w:rFonts w:asciiTheme="minorHAnsi" w:hAnsiTheme="minorHAnsi"/>
                <w:rPrChange w:id="1237" w:author="Huguenot-Noel, Robin" w:date="2025-05-21T16:18:00Z" w16du:dateUtc="2025-05-21T14:18:00Z">
                  <w:rPr>
                    <w:moveFrom w:id="1238" w:author="Huguenot-Noel, Robin [2]" w:date="2025-05-19T16:25:00Z" w16du:dateUtc="2025-05-19T14:25:00Z"/>
                    <w:sz w:val="20"/>
                    <w:szCs w:val="20"/>
                  </w:rPr>
                </w:rPrChange>
              </w:rPr>
              <w:pPrChange w:id="1239" w:author="Huguenot-Noel, Robin" w:date="2025-05-20T18:21:00Z" w16du:dateUtc="2025-05-20T16:21:00Z">
                <w:pPr>
                  <w:pStyle w:val="Standard"/>
                  <w:jc w:val="center"/>
                </w:pPr>
              </w:pPrChange>
            </w:pPr>
            <w:moveFrom w:id="1240" w:author="Huguenot-Noel, Robin [2]" w:date="2025-05-19T16:25:00Z" w16du:dateUtc="2025-05-19T14:25:00Z">
              <w:r w:rsidRPr="00450208" w:rsidDel="005B3318">
                <w:rPr>
                  <w:rFonts w:asciiTheme="minorHAnsi" w:eastAsiaTheme="minorEastAsia" w:hAnsiTheme="minorHAnsi" w:cstheme="minorBidi"/>
                  <w:b/>
                  <w:bCs/>
                  <w:rPrChange w:id="1241" w:author="Huguenot-Noel, Robin" w:date="2025-05-21T16:18:00Z" w16du:dateUtc="2025-05-21T14:18:00Z">
                    <w:rPr>
                      <w:rFonts w:eastAsiaTheme="minorEastAsia" w:cstheme="minorBidi"/>
                      <w:b/>
                      <w:bCs/>
                      <w:sz w:val="20"/>
                      <w:szCs w:val="20"/>
                    </w:rPr>
                  </w:rPrChange>
                </w:rPr>
                <w:t>D1. Policy mix</w:t>
              </w:r>
            </w:moveFrom>
          </w:p>
        </w:tc>
        <w:tc>
          <w:tcPr>
            <w:tcW w:w="3240" w:type="dxa"/>
            <w:shd w:val="clear" w:color="auto" w:fill="DDDDDD"/>
          </w:tcPr>
          <w:p w14:paraId="6CAB2976" w14:textId="40D57349" w:rsidR="002B08C1" w:rsidRPr="00450208" w:rsidDel="005B3318" w:rsidRDefault="00000000" w:rsidP="006654FF">
            <w:pPr>
              <w:pStyle w:val="Standard"/>
              <w:jc w:val="center"/>
              <w:rPr>
                <w:moveFrom w:id="1242" w:author="Huguenot-Noel, Robin [2]" w:date="2025-05-19T16:25:00Z" w16du:dateUtc="2025-05-19T14:25:00Z"/>
                <w:rFonts w:asciiTheme="minorHAnsi" w:hAnsiTheme="minorHAnsi"/>
                <w:rPrChange w:id="1243" w:author="Huguenot-Noel, Robin" w:date="2025-05-21T16:18:00Z" w16du:dateUtc="2025-05-21T14:18:00Z">
                  <w:rPr>
                    <w:moveFrom w:id="1244" w:author="Huguenot-Noel, Robin [2]" w:date="2025-05-19T16:25:00Z" w16du:dateUtc="2025-05-19T14:25:00Z"/>
                    <w:sz w:val="20"/>
                    <w:szCs w:val="20"/>
                  </w:rPr>
                </w:rPrChange>
              </w:rPr>
              <w:pPrChange w:id="1245" w:author="Huguenot-Noel, Robin" w:date="2025-05-20T18:21:00Z" w16du:dateUtc="2025-05-20T16:21:00Z">
                <w:pPr>
                  <w:pStyle w:val="Standard"/>
                  <w:jc w:val="center"/>
                </w:pPr>
              </w:pPrChange>
            </w:pPr>
            <w:moveFrom w:id="1246" w:author="Huguenot-Noel, Robin [2]" w:date="2025-05-19T16:25:00Z" w16du:dateUtc="2025-05-19T14:25:00Z">
              <w:r w:rsidRPr="00450208" w:rsidDel="005B3318">
                <w:rPr>
                  <w:rFonts w:asciiTheme="minorHAnsi" w:eastAsiaTheme="minorEastAsia" w:hAnsiTheme="minorHAnsi" w:cstheme="minorBidi"/>
                  <w:b/>
                  <w:bCs/>
                  <w:rPrChange w:id="1247" w:author="Huguenot-Noel, Robin" w:date="2025-05-21T16:18:00Z" w16du:dateUtc="2025-05-21T14:18:00Z">
                    <w:rPr>
                      <w:rFonts w:eastAsiaTheme="minorEastAsia" w:cstheme="minorBidi"/>
                      <w:b/>
                      <w:bCs/>
                      <w:sz w:val="20"/>
                      <w:szCs w:val="20"/>
                    </w:rPr>
                  </w:rPrChange>
                </w:rPr>
                <w:t>D2A.</w:t>
              </w:r>
              <w:r w:rsidRPr="00450208" w:rsidDel="005B3318">
                <w:rPr>
                  <w:rFonts w:asciiTheme="minorHAnsi" w:eastAsiaTheme="minorEastAsia" w:hAnsiTheme="minorHAnsi" w:cstheme="minorBidi"/>
                  <w:rPrChange w:id="1248" w:author="Huguenot-Noel, Robin" w:date="2025-05-21T16:18:00Z" w16du:dateUtc="2025-05-21T14:18:00Z">
                    <w:rPr>
                      <w:rFonts w:eastAsiaTheme="minorEastAsia" w:cstheme="minorBidi"/>
                      <w:sz w:val="20"/>
                      <w:szCs w:val="20"/>
                    </w:rPr>
                  </w:rPrChange>
                </w:rPr>
                <w:t xml:space="preserve"> </w:t>
              </w:r>
              <w:r w:rsidRPr="00450208" w:rsidDel="005B3318">
                <w:rPr>
                  <w:rFonts w:asciiTheme="minorHAnsi" w:eastAsiaTheme="minorEastAsia" w:hAnsiTheme="minorHAnsi" w:cstheme="minorBidi"/>
                  <w:b/>
                  <w:bCs/>
                  <w:rPrChange w:id="1249" w:author="Huguenot-Noel, Robin" w:date="2025-05-21T16:18:00Z" w16du:dateUtc="2025-05-21T14:18:00Z">
                    <w:rPr>
                      <w:rFonts w:eastAsiaTheme="minorEastAsia" w:cstheme="minorBidi"/>
                      <w:b/>
                      <w:bCs/>
                      <w:sz w:val="20"/>
                      <w:szCs w:val="20"/>
                    </w:rPr>
                  </w:rPrChange>
                </w:rPr>
                <w:t>Against</w:t>
              </w:r>
            </w:moveFrom>
          </w:p>
        </w:tc>
        <w:tc>
          <w:tcPr>
            <w:tcW w:w="3178" w:type="dxa"/>
            <w:shd w:val="clear" w:color="auto" w:fill="DDDDDD"/>
          </w:tcPr>
          <w:p w14:paraId="7D627D70" w14:textId="44C64D44" w:rsidR="002B08C1" w:rsidRPr="00450208" w:rsidDel="005B3318" w:rsidRDefault="00000000" w:rsidP="006654FF">
            <w:pPr>
              <w:pStyle w:val="Standard"/>
              <w:jc w:val="center"/>
              <w:rPr>
                <w:moveFrom w:id="1250" w:author="Huguenot-Noel, Robin [2]" w:date="2025-05-19T16:25:00Z" w16du:dateUtc="2025-05-19T14:25:00Z"/>
                <w:rFonts w:asciiTheme="minorHAnsi" w:hAnsiTheme="minorHAnsi"/>
                <w:rPrChange w:id="1251" w:author="Huguenot-Noel, Robin" w:date="2025-05-21T16:18:00Z" w16du:dateUtc="2025-05-21T14:18:00Z">
                  <w:rPr>
                    <w:moveFrom w:id="1252" w:author="Huguenot-Noel, Robin [2]" w:date="2025-05-19T16:25:00Z" w16du:dateUtc="2025-05-19T14:25:00Z"/>
                    <w:sz w:val="20"/>
                    <w:szCs w:val="20"/>
                  </w:rPr>
                </w:rPrChange>
              </w:rPr>
              <w:pPrChange w:id="1253" w:author="Huguenot-Noel, Robin" w:date="2025-05-20T18:21:00Z" w16du:dateUtc="2025-05-20T16:21:00Z">
                <w:pPr>
                  <w:pStyle w:val="Standard"/>
                  <w:jc w:val="center"/>
                </w:pPr>
              </w:pPrChange>
            </w:pPr>
            <w:moveFrom w:id="1254" w:author="Huguenot-Noel, Robin [2]" w:date="2025-05-19T16:25:00Z" w16du:dateUtc="2025-05-19T14:25:00Z">
              <w:r w:rsidRPr="00450208" w:rsidDel="005B3318">
                <w:rPr>
                  <w:rFonts w:asciiTheme="minorHAnsi" w:eastAsiaTheme="minorEastAsia" w:hAnsiTheme="minorHAnsi" w:cstheme="minorBidi"/>
                  <w:b/>
                  <w:bCs/>
                  <w:rPrChange w:id="1255" w:author="Huguenot-Noel, Robin" w:date="2025-05-21T16:18:00Z" w16du:dateUtc="2025-05-21T14:18:00Z">
                    <w:rPr>
                      <w:rFonts w:eastAsiaTheme="minorEastAsia" w:cstheme="minorBidi"/>
                      <w:b/>
                      <w:bCs/>
                      <w:sz w:val="20"/>
                      <w:szCs w:val="20"/>
                    </w:rPr>
                  </w:rPrChange>
                </w:rPr>
                <w:t>D2B. In favor</w:t>
              </w:r>
            </w:moveFrom>
          </w:p>
        </w:tc>
      </w:tr>
      <w:tr w:rsidR="002B08C1" w:rsidRPr="00450208" w:rsidDel="005B3318" w14:paraId="30B4FC2C" w14:textId="2542ABD7">
        <w:trPr>
          <w:trHeight w:val="300"/>
        </w:trPr>
        <w:tc>
          <w:tcPr>
            <w:tcW w:w="2338" w:type="dxa"/>
            <w:shd w:val="clear" w:color="auto" w:fill="B4C7DC"/>
          </w:tcPr>
          <w:p w14:paraId="4BEC0DF9" w14:textId="02D3A2EC" w:rsidR="002B08C1" w:rsidRPr="00450208" w:rsidDel="005B3318" w:rsidRDefault="00000000" w:rsidP="006654FF">
            <w:pPr>
              <w:pStyle w:val="Standard"/>
              <w:jc w:val="center"/>
              <w:rPr>
                <w:moveFrom w:id="1256" w:author="Huguenot-Noel, Robin [2]" w:date="2025-05-19T16:25:00Z" w16du:dateUtc="2025-05-19T14:25:00Z"/>
                <w:rFonts w:asciiTheme="minorHAnsi" w:hAnsiTheme="minorHAnsi"/>
                <w:rPrChange w:id="1257" w:author="Huguenot-Noel, Robin" w:date="2025-05-21T16:18:00Z" w16du:dateUtc="2025-05-21T14:18:00Z">
                  <w:rPr>
                    <w:moveFrom w:id="1258" w:author="Huguenot-Noel, Robin [2]" w:date="2025-05-19T16:25:00Z" w16du:dateUtc="2025-05-19T14:25:00Z"/>
                    <w:sz w:val="20"/>
                    <w:szCs w:val="20"/>
                  </w:rPr>
                </w:rPrChange>
              </w:rPr>
              <w:pPrChange w:id="1259" w:author="Huguenot-Noel, Robin" w:date="2025-05-20T18:21:00Z" w16du:dateUtc="2025-05-20T16:21:00Z">
                <w:pPr>
                  <w:pStyle w:val="Standard"/>
                  <w:jc w:val="center"/>
                </w:pPr>
              </w:pPrChange>
            </w:pPr>
            <w:moveFrom w:id="1260" w:author="Huguenot-Noel, Robin [2]" w:date="2025-05-19T16:25:00Z" w16du:dateUtc="2025-05-19T14:25:00Z">
              <w:r w:rsidRPr="00450208" w:rsidDel="005B3318">
                <w:rPr>
                  <w:rFonts w:asciiTheme="minorHAnsi" w:eastAsiaTheme="minorEastAsia" w:hAnsiTheme="minorHAnsi" w:cstheme="minorBidi"/>
                  <w:b/>
                  <w:bCs/>
                  <w:rPrChange w:id="1261" w:author="Huguenot-Noel, Robin" w:date="2025-05-21T16:18:00Z" w16du:dateUtc="2025-05-21T14:18:00Z">
                    <w:rPr>
                      <w:rFonts w:eastAsiaTheme="minorEastAsia" w:cstheme="minorBidi"/>
                      <w:b/>
                      <w:bCs/>
                      <w:sz w:val="20"/>
                      <w:szCs w:val="20"/>
                    </w:rPr>
                  </w:rPrChange>
                </w:rPr>
                <w:t>D1A.</w:t>
              </w:r>
              <w:r w:rsidRPr="00450208" w:rsidDel="005B3318">
                <w:rPr>
                  <w:rFonts w:asciiTheme="minorHAnsi" w:eastAsiaTheme="minorEastAsia" w:hAnsiTheme="minorHAnsi" w:cstheme="minorBidi"/>
                  <w:rPrChange w:id="1262" w:author="Huguenot-Noel, Robin" w:date="2025-05-21T16:18:00Z" w16du:dateUtc="2025-05-21T14:18:00Z">
                    <w:rPr>
                      <w:rFonts w:eastAsiaTheme="minorEastAsia" w:cstheme="minorBidi"/>
                      <w:sz w:val="20"/>
                      <w:szCs w:val="20"/>
                    </w:rPr>
                  </w:rPrChange>
                </w:rPr>
                <w:t xml:space="preserve"> Decarbonization + Job guarantee</w:t>
              </w:r>
            </w:moveFrom>
          </w:p>
        </w:tc>
        <w:tc>
          <w:tcPr>
            <w:tcW w:w="3240" w:type="dxa"/>
          </w:tcPr>
          <w:p w14:paraId="39E0DC7A" w14:textId="74287907" w:rsidR="002B08C1" w:rsidRPr="00450208" w:rsidDel="005B3318" w:rsidRDefault="00000000" w:rsidP="006654FF">
            <w:pPr>
              <w:pStyle w:val="Standard"/>
              <w:jc w:val="center"/>
              <w:rPr>
                <w:moveFrom w:id="1263" w:author="Huguenot-Noel, Robin [2]" w:date="2025-05-19T16:25:00Z" w16du:dateUtc="2025-05-19T14:25:00Z"/>
                <w:rFonts w:asciiTheme="minorHAnsi" w:hAnsiTheme="minorHAnsi"/>
                <w:rPrChange w:id="1264" w:author="Huguenot-Noel, Robin" w:date="2025-05-21T16:18:00Z" w16du:dateUtc="2025-05-21T14:18:00Z">
                  <w:rPr>
                    <w:moveFrom w:id="1265" w:author="Huguenot-Noel, Robin [2]" w:date="2025-05-19T16:25:00Z" w16du:dateUtc="2025-05-19T14:25:00Z"/>
                    <w:sz w:val="20"/>
                    <w:szCs w:val="20"/>
                  </w:rPr>
                </w:rPrChange>
              </w:rPr>
              <w:pPrChange w:id="1266" w:author="Huguenot-Noel, Robin" w:date="2025-05-20T18:21:00Z" w16du:dateUtc="2025-05-20T16:21:00Z">
                <w:pPr>
                  <w:pStyle w:val="Standard"/>
                  <w:jc w:val="center"/>
                </w:pPr>
              </w:pPrChange>
            </w:pPr>
            <w:moveFrom w:id="1267" w:author="Huguenot-Noel, Robin [2]" w:date="2025-05-19T16:25:00Z" w16du:dateUtc="2025-05-19T14:25:00Z">
              <w:r w:rsidRPr="00450208" w:rsidDel="005B3318">
                <w:rPr>
                  <w:rFonts w:asciiTheme="minorHAnsi" w:eastAsiaTheme="minorEastAsia" w:hAnsiTheme="minorHAnsi" w:cstheme="minorBidi"/>
                  <w:rPrChange w:id="1268" w:author="Huguenot-Noel, Robin" w:date="2025-05-21T16:18:00Z" w16du:dateUtc="2025-05-21T14:18:00Z">
                    <w:rPr>
                      <w:rFonts w:eastAsiaTheme="minorEastAsia" w:cstheme="minorBidi"/>
                      <w:sz w:val="20"/>
                      <w:szCs w:val="20"/>
                    </w:rPr>
                  </w:rPrChange>
                </w:rPr>
                <w:t>Vignette 1</w:t>
              </w:r>
            </w:moveFrom>
          </w:p>
          <w:p w14:paraId="0277180E" w14:textId="60A617DD" w:rsidR="002B08C1" w:rsidRPr="00450208" w:rsidDel="005B3318" w:rsidRDefault="00000000" w:rsidP="006654FF">
            <w:pPr>
              <w:pStyle w:val="Standard"/>
              <w:jc w:val="center"/>
              <w:rPr>
                <w:moveFrom w:id="1269" w:author="Huguenot-Noel, Robin [2]" w:date="2025-05-19T16:25:00Z" w16du:dateUtc="2025-05-19T14:25:00Z"/>
                <w:rFonts w:asciiTheme="minorHAnsi" w:hAnsiTheme="minorHAnsi"/>
                <w:rPrChange w:id="1270" w:author="Huguenot-Noel, Robin" w:date="2025-05-21T16:18:00Z" w16du:dateUtc="2025-05-21T14:18:00Z">
                  <w:rPr>
                    <w:moveFrom w:id="1271" w:author="Huguenot-Noel, Robin [2]" w:date="2025-05-19T16:25:00Z" w16du:dateUtc="2025-05-19T14:25:00Z"/>
                    <w:sz w:val="20"/>
                    <w:szCs w:val="20"/>
                  </w:rPr>
                </w:rPrChange>
              </w:rPr>
              <w:pPrChange w:id="1272" w:author="Huguenot-Noel, Robin" w:date="2025-05-20T18:21:00Z" w16du:dateUtc="2025-05-20T16:21:00Z">
                <w:pPr>
                  <w:pStyle w:val="Standard"/>
                  <w:jc w:val="center"/>
                </w:pPr>
              </w:pPrChange>
            </w:pPr>
            <w:moveFrom w:id="1273" w:author="Huguenot-Noel, Robin [2]" w:date="2025-05-19T16:25:00Z" w16du:dateUtc="2025-05-19T14:25:00Z">
              <w:r w:rsidRPr="00450208" w:rsidDel="005B3318">
                <w:rPr>
                  <w:rFonts w:asciiTheme="minorHAnsi" w:eastAsiaTheme="minorEastAsia" w:hAnsiTheme="minorHAnsi" w:cstheme="minorBidi"/>
                  <w:rPrChange w:id="1274" w:author="Huguenot-Noel, Robin" w:date="2025-05-21T16:18:00Z" w16du:dateUtc="2025-05-21T14:18:00Z">
                    <w:rPr>
                      <w:rFonts w:eastAsiaTheme="minorEastAsia" w:cstheme="minorBidi"/>
                      <w:sz w:val="20"/>
                      <w:szCs w:val="20"/>
                    </w:rPr>
                  </w:rPrChange>
                </w:rPr>
                <w:t>TRADITIONALIST UNION</w:t>
              </w:r>
            </w:moveFrom>
          </w:p>
        </w:tc>
        <w:tc>
          <w:tcPr>
            <w:tcW w:w="3178" w:type="dxa"/>
          </w:tcPr>
          <w:p w14:paraId="2DE27B7F" w14:textId="7C617178" w:rsidR="002B08C1" w:rsidRPr="00450208" w:rsidDel="005B3318" w:rsidRDefault="00000000" w:rsidP="006654FF">
            <w:pPr>
              <w:pStyle w:val="Standard"/>
              <w:jc w:val="center"/>
              <w:rPr>
                <w:moveFrom w:id="1275" w:author="Huguenot-Noel, Robin [2]" w:date="2025-05-19T16:25:00Z" w16du:dateUtc="2025-05-19T14:25:00Z"/>
                <w:rFonts w:asciiTheme="minorHAnsi" w:hAnsiTheme="minorHAnsi"/>
                <w:rPrChange w:id="1276" w:author="Huguenot-Noel, Robin" w:date="2025-05-21T16:18:00Z" w16du:dateUtc="2025-05-21T14:18:00Z">
                  <w:rPr>
                    <w:moveFrom w:id="1277" w:author="Huguenot-Noel, Robin [2]" w:date="2025-05-19T16:25:00Z" w16du:dateUtc="2025-05-19T14:25:00Z"/>
                    <w:sz w:val="20"/>
                    <w:szCs w:val="20"/>
                  </w:rPr>
                </w:rPrChange>
              </w:rPr>
              <w:pPrChange w:id="1278" w:author="Huguenot-Noel, Robin" w:date="2025-05-20T18:21:00Z" w16du:dateUtc="2025-05-20T16:21:00Z">
                <w:pPr>
                  <w:pStyle w:val="Standard"/>
                  <w:jc w:val="center"/>
                </w:pPr>
              </w:pPrChange>
            </w:pPr>
            <w:moveFrom w:id="1279" w:author="Huguenot-Noel, Robin [2]" w:date="2025-05-19T16:25:00Z" w16du:dateUtc="2025-05-19T14:25:00Z">
              <w:r w:rsidRPr="00450208" w:rsidDel="005B3318">
                <w:rPr>
                  <w:rFonts w:asciiTheme="minorHAnsi" w:eastAsiaTheme="minorEastAsia" w:hAnsiTheme="minorHAnsi" w:cstheme="minorBidi"/>
                  <w:rPrChange w:id="1280" w:author="Huguenot-Noel, Robin" w:date="2025-05-21T16:18:00Z" w16du:dateUtc="2025-05-21T14:18:00Z">
                    <w:rPr>
                      <w:rFonts w:eastAsiaTheme="minorEastAsia" w:cstheme="minorBidi"/>
                      <w:sz w:val="20"/>
                      <w:szCs w:val="20"/>
                    </w:rPr>
                  </w:rPrChange>
                </w:rPr>
                <w:t>Vignette 2</w:t>
              </w:r>
            </w:moveFrom>
          </w:p>
          <w:p w14:paraId="64A889A2" w14:textId="754CFAE9" w:rsidR="002B08C1" w:rsidRPr="00450208" w:rsidDel="005B3318" w:rsidRDefault="00000000" w:rsidP="006654FF">
            <w:pPr>
              <w:pStyle w:val="Standard"/>
              <w:jc w:val="center"/>
              <w:rPr>
                <w:moveFrom w:id="1281" w:author="Huguenot-Noel, Robin [2]" w:date="2025-05-19T16:25:00Z" w16du:dateUtc="2025-05-19T14:25:00Z"/>
                <w:rFonts w:asciiTheme="minorHAnsi" w:hAnsiTheme="minorHAnsi"/>
                <w:rPrChange w:id="1282" w:author="Huguenot-Noel, Robin" w:date="2025-05-21T16:18:00Z" w16du:dateUtc="2025-05-21T14:18:00Z">
                  <w:rPr>
                    <w:moveFrom w:id="1283" w:author="Huguenot-Noel, Robin [2]" w:date="2025-05-19T16:25:00Z" w16du:dateUtc="2025-05-19T14:25:00Z"/>
                    <w:sz w:val="20"/>
                    <w:szCs w:val="20"/>
                  </w:rPr>
                </w:rPrChange>
              </w:rPr>
              <w:pPrChange w:id="1284" w:author="Huguenot-Noel, Robin" w:date="2025-05-20T18:21:00Z" w16du:dateUtc="2025-05-20T16:21:00Z">
                <w:pPr>
                  <w:pStyle w:val="Standard"/>
                  <w:jc w:val="center"/>
                </w:pPr>
              </w:pPrChange>
            </w:pPr>
            <w:moveFrom w:id="1285" w:author="Huguenot-Noel, Robin [2]" w:date="2025-05-19T16:25:00Z" w16du:dateUtc="2025-05-19T14:25:00Z">
              <w:r w:rsidRPr="00450208" w:rsidDel="005B3318">
                <w:rPr>
                  <w:rFonts w:asciiTheme="minorHAnsi" w:eastAsiaTheme="minorEastAsia" w:hAnsiTheme="minorHAnsi" w:cstheme="minorBidi"/>
                  <w:rPrChange w:id="1286" w:author="Huguenot-Noel, Robin" w:date="2025-05-21T16:18:00Z" w16du:dateUtc="2025-05-21T14:18:00Z">
                    <w:rPr>
                      <w:rFonts w:eastAsiaTheme="minorEastAsia" w:cstheme="minorBidi"/>
                      <w:sz w:val="20"/>
                      <w:szCs w:val="20"/>
                    </w:rPr>
                  </w:rPrChange>
                </w:rPr>
                <w:t>GREEN-KEYNESIAN UNION</w:t>
              </w:r>
            </w:moveFrom>
          </w:p>
        </w:tc>
      </w:tr>
      <w:tr w:rsidR="002B08C1" w:rsidRPr="00450208" w:rsidDel="005B3318" w14:paraId="056374DF" w14:textId="061EF393">
        <w:trPr>
          <w:trHeight w:val="300"/>
        </w:trPr>
        <w:tc>
          <w:tcPr>
            <w:tcW w:w="2338" w:type="dxa"/>
            <w:shd w:val="clear" w:color="auto" w:fill="B4C7DC"/>
          </w:tcPr>
          <w:p w14:paraId="2A3AE22D" w14:textId="1A3455D0" w:rsidR="002B08C1" w:rsidRPr="00450208" w:rsidDel="005B3318" w:rsidRDefault="00000000" w:rsidP="006654FF">
            <w:pPr>
              <w:pStyle w:val="Standard"/>
              <w:jc w:val="center"/>
              <w:rPr>
                <w:moveFrom w:id="1287" w:author="Huguenot-Noel, Robin [2]" w:date="2025-05-19T16:25:00Z" w16du:dateUtc="2025-05-19T14:25:00Z"/>
                <w:rFonts w:asciiTheme="minorHAnsi" w:hAnsiTheme="minorHAnsi"/>
                <w:rPrChange w:id="1288" w:author="Huguenot-Noel, Robin" w:date="2025-05-21T16:18:00Z" w16du:dateUtc="2025-05-21T14:18:00Z">
                  <w:rPr>
                    <w:moveFrom w:id="1289" w:author="Huguenot-Noel, Robin [2]" w:date="2025-05-19T16:25:00Z" w16du:dateUtc="2025-05-19T14:25:00Z"/>
                    <w:sz w:val="20"/>
                    <w:szCs w:val="20"/>
                  </w:rPr>
                </w:rPrChange>
              </w:rPr>
              <w:pPrChange w:id="1290" w:author="Huguenot-Noel, Robin" w:date="2025-05-20T18:21:00Z" w16du:dateUtc="2025-05-20T16:21:00Z">
                <w:pPr>
                  <w:pStyle w:val="Standard"/>
                  <w:jc w:val="center"/>
                </w:pPr>
              </w:pPrChange>
            </w:pPr>
            <w:moveFrom w:id="1291" w:author="Huguenot-Noel, Robin [2]" w:date="2025-05-19T16:25:00Z" w16du:dateUtc="2025-05-19T14:25:00Z">
              <w:r w:rsidRPr="00450208" w:rsidDel="005B3318">
                <w:rPr>
                  <w:rFonts w:asciiTheme="minorHAnsi" w:eastAsiaTheme="minorEastAsia" w:hAnsiTheme="minorHAnsi" w:cstheme="minorBidi"/>
                  <w:b/>
                  <w:bCs/>
                  <w:rPrChange w:id="1292" w:author="Huguenot-Noel, Robin" w:date="2025-05-21T16:18:00Z" w16du:dateUtc="2025-05-21T14:18:00Z">
                    <w:rPr>
                      <w:rFonts w:eastAsiaTheme="minorEastAsia" w:cstheme="minorBidi"/>
                      <w:b/>
                      <w:bCs/>
                      <w:sz w:val="20"/>
                      <w:szCs w:val="20"/>
                    </w:rPr>
                  </w:rPrChange>
                </w:rPr>
                <w:t>D1B.</w:t>
              </w:r>
              <w:r w:rsidRPr="00450208" w:rsidDel="005B3318">
                <w:rPr>
                  <w:rFonts w:asciiTheme="minorHAnsi" w:eastAsiaTheme="minorEastAsia" w:hAnsiTheme="minorHAnsi" w:cstheme="minorBidi"/>
                  <w:rPrChange w:id="1293" w:author="Huguenot-Noel, Robin" w:date="2025-05-21T16:18:00Z" w16du:dateUtc="2025-05-21T14:18:00Z">
                    <w:rPr>
                      <w:rFonts w:eastAsiaTheme="minorEastAsia" w:cstheme="minorBidi"/>
                      <w:sz w:val="20"/>
                      <w:szCs w:val="20"/>
                    </w:rPr>
                  </w:rPrChange>
                </w:rPr>
                <w:t xml:space="preserve"> Decarbonization + job guarantee + Community development</w:t>
              </w:r>
            </w:moveFrom>
          </w:p>
        </w:tc>
        <w:tc>
          <w:tcPr>
            <w:tcW w:w="3240" w:type="dxa"/>
          </w:tcPr>
          <w:p w14:paraId="3003A90C" w14:textId="20A4D224" w:rsidR="002B08C1" w:rsidRPr="00450208" w:rsidDel="005B3318" w:rsidRDefault="00000000" w:rsidP="006654FF">
            <w:pPr>
              <w:pStyle w:val="Standard"/>
              <w:jc w:val="center"/>
              <w:rPr>
                <w:moveFrom w:id="1294" w:author="Huguenot-Noel, Robin [2]" w:date="2025-05-19T16:25:00Z" w16du:dateUtc="2025-05-19T14:25:00Z"/>
                <w:rFonts w:asciiTheme="minorHAnsi" w:hAnsiTheme="minorHAnsi"/>
                <w:rPrChange w:id="1295" w:author="Huguenot-Noel, Robin" w:date="2025-05-21T16:18:00Z" w16du:dateUtc="2025-05-21T14:18:00Z">
                  <w:rPr>
                    <w:moveFrom w:id="1296" w:author="Huguenot-Noel, Robin [2]" w:date="2025-05-19T16:25:00Z" w16du:dateUtc="2025-05-19T14:25:00Z"/>
                    <w:sz w:val="20"/>
                    <w:szCs w:val="20"/>
                  </w:rPr>
                </w:rPrChange>
              </w:rPr>
              <w:pPrChange w:id="1297" w:author="Huguenot-Noel, Robin" w:date="2025-05-20T18:21:00Z" w16du:dateUtc="2025-05-20T16:21:00Z">
                <w:pPr>
                  <w:pStyle w:val="Standard"/>
                  <w:jc w:val="center"/>
                </w:pPr>
              </w:pPrChange>
            </w:pPr>
            <w:moveFrom w:id="1298" w:author="Huguenot-Noel, Robin [2]" w:date="2025-05-19T16:25:00Z" w16du:dateUtc="2025-05-19T14:25:00Z">
              <w:r w:rsidRPr="00450208" w:rsidDel="005B3318">
                <w:rPr>
                  <w:rFonts w:asciiTheme="minorHAnsi" w:eastAsiaTheme="minorEastAsia" w:hAnsiTheme="minorHAnsi" w:cstheme="minorBidi"/>
                  <w:rPrChange w:id="1299" w:author="Huguenot-Noel, Robin" w:date="2025-05-21T16:18:00Z" w16du:dateUtc="2025-05-21T14:18:00Z">
                    <w:rPr>
                      <w:rFonts w:eastAsiaTheme="minorEastAsia" w:cstheme="minorBidi"/>
                      <w:sz w:val="20"/>
                      <w:szCs w:val="20"/>
                    </w:rPr>
                  </w:rPrChange>
                </w:rPr>
                <w:t>Vignette 3</w:t>
              </w:r>
            </w:moveFrom>
          </w:p>
          <w:p w14:paraId="1778FCE4" w14:textId="1F4A4CAA" w:rsidR="002B08C1" w:rsidRPr="00450208" w:rsidDel="005B3318" w:rsidRDefault="00000000" w:rsidP="006654FF">
            <w:pPr>
              <w:pStyle w:val="Standard"/>
              <w:jc w:val="center"/>
              <w:rPr>
                <w:moveFrom w:id="1300" w:author="Huguenot-Noel, Robin [2]" w:date="2025-05-19T16:25:00Z" w16du:dateUtc="2025-05-19T14:25:00Z"/>
                <w:rFonts w:asciiTheme="minorHAnsi" w:hAnsiTheme="minorHAnsi"/>
                <w:rPrChange w:id="1301" w:author="Huguenot-Noel, Robin" w:date="2025-05-21T16:18:00Z" w16du:dateUtc="2025-05-21T14:18:00Z">
                  <w:rPr>
                    <w:moveFrom w:id="1302" w:author="Huguenot-Noel, Robin [2]" w:date="2025-05-19T16:25:00Z" w16du:dateUtc="2025-05-19T14:25:00Z"/>
                    <w:sz w:val="20"/>
                    <w:szCs w:val="20"/>
                  </w:rPr>
                </w:rPrChange>
              </w:rPr>
              <w:pPrChange w:id="1303" w:author="Huguenot-Noel, Robin" w:date="2025-05-20T18:21:00Z" w16du:dateUtc="2025-05-20T16:21:00Z">
                <w:pPr>
                  <w:pStyle w:val="Standard"/>
                  <w:jc w:val="center"/>
                </w:pPr>
              </w:pPrChange>
            </w:pPr>
            <w:moveFrom w:id="1304" w:author="Huguenot-Noel, Robin [2]" w:date="2025-05-19T16:25:00Z" w16du:dateUtc="2025-05-19T14:25:00Z">
              <w:r w:rsidRPr="00450208" w:rsidDel="005B3318">
                <w:rPr>
                  <w:rFonts w:asciiTheme="minorHAnsi" w:eastAsiaTheme="minorEastAsia" w:hAnsiTheme="minorHAnsi" w:cstheme="minorBidi"/>
                  <w:rPrChange w:id="1305" w:author="Huguenot-Noel, Robin" w:date="2025-05-21T16:18:00Z" w16du:dateUtc="2025-05-21T14:18:00Z">
                    <w:rPr>
                      <w:rFonts w:eastAsiaTheme="minorEastAsia" w:cstheme="minorBidi"/>
                      <w:sz w:val="20"/>
                      <w:szCs w:val="20"/>
                    </w:rPr>
                  </w:rPrChange>
                </w:rPr>
                <w:t>TRADITIONALIST UNION OR GREEN-KEYNESIAN UNION</w:t>
              </w:r>
            </w:moveFrom>
          </w:p>
        </w:tc>
        <w:tc>
          <w:tcPr>
            <w:tcW w:w="3178" w:type="dxa"/>
          </w:tcPr>
          <w:p w14:paraId="178A6DE7" w14:textId="4504F296" w:rsidR="002B08C1" w:rsidRPr="00450208" w:rsidDel="005B3318" w:rsidRDefault="00000000" w:rsidP="006654FF">
            <w:pPr>
              <w:pStyle w:val="Standard"/>
              <w:jc w:val="center"/>
              <w:rPr>
                <w:moveFrom w:id="1306" w:author="Huguenot-Noel, Robin [2]" w:date="2025-05-19T16:25:00Z" w16du:dateUtc="2025-05-19T14:25:00Z"/>
                <w:rFonts w:asciiTheme="minorHAnsi" w:hAnsiTheme="minorHAnsi"/>
                <w:rPrChange w:id="1307" w:author="Huguenot-Noel, Robin" w:date="2025-05-21T16:18:00Z" w16du:dateUtc="2025-05-21T14:18:00Z">
                  <w:rPr>
                    <w:moveFrom w:id="1308" w:author="Huguenot-Noel, Robin [2]" w:date="2025-05-19T16:25:00Z" w16du:dateUtc="2025-05-19T14:25:00Z"/>
                    <w:sz w:val="20"/>
                    <w:szCs w:val="20"/>
                  </w:rPr>
                </w:rPrChange>
              </w:rPr>
              <w:pPrChange w:id="1309" w:author="Huguenot-Noel, Robin" w:date="2025-05-20T18:21:00Z" w16du:dateUtc="2025-05-20T16:21:00Z">
                <w:pPr>
                  <w:pStyle w:val="Standard"/>
                  <w:jc w:val="center"/>
                </w:pPr>
              </w:pPrChange>
            </w:pPr>
            <w:moveFrom w:id="1310" w:author="Huguenot-Noel, Robin [2]" w:date="2025-05-19T16:25:00Z" w16du:dateUtc="2025-05-19T14:25:00Z">
              <w:r w:rsidRPr="00450208" w:rsidDel="005B3318">
                <w:rPr>
                  <w:rFonts w:asciiTheme="minorHAnsi" w:eastAsiaTheme="minorEastAsia" w:hAnsiTheme="minorHAnsi" w:cstheme="minorBidi"/>
                  <w:rPrChange w:id="1311" w:author="Huguenot-Noel, Robin" w:date="2025-05-21T16:18:00Z" w16du:dateUtc="2025-05-21T14:18:00Z">
                    <w:rPr>
                      <w:rFonts w:eastAsiaTheme="minorEastAsia" w:cstheme="minorBidi"/>
                      <w:sz w:val="20"/>
                      <w:szCs w:val="20"/>
                    </w:rPr>
                  </w:rPrChange>
                </w:rPr>
                <w:t>Vignette 4</w:t>
              </w:r>
            </w:moveFrom>
          </w:p>
          <w:p w14:paraId="34A6FDCD" w14:textId="1A0D2A5D" w:rsidR="002B08C1" w:rsidRPr="00450208" w:rsidDel="005B3318" w:rsidRDefault="00000000" w:rsidP="006654FF">
            <w:pPr>
              <w:pStyle w:val="Standard"/>
              <w:jc w:val="center"/>
              <w:rPr>
                <w:moveFrom w:id="1312" w:author="Huguenot-Noel, Robin [2]" w:date="2025-05-19T16:25:00Z" w16du:dateUtc="2025-05-19T14:25:00Z"/>
                <w:rFonts w:asciiTheme="minorHAnsi" w:hAnsiTheme="minorHAnsi"/>
                <w:rPrChange w:id="1313" w:author="Huguenot-Noel, Robin" w:date="2025-05-21T16:18:00Z" w16du:dateUtc="2025-05-21T14:18:00Z">
                  <w:rPr>
                    <w:moveFrom w:id="1314" w:author="Huguenot-Noel, Robin [2]" w:date="2025-05-19T16:25:00Z" w16du:dateUtc="2025-05-19T14:25:00Z"/>
                    <w:sz w:val="20"/>
                    <w:szCs w:val="20"/>
                  </w:rPr>
                </w:rPrChange>
              </w:rPr>
              <w:pPrChange w:id="1315" w:author="Huguenot-Noel, Robin" w:date="2025-05-20T18:21:00Z" w16du:dateUtc="2025-05-20T16:21:00Z">
                <w:pPr>
                  <w:pStyle w:val="Standard"/>
                  <w:jc w:val="center"/>
                </w:pPr>
              </w:pPrChange>
            </w:pPr>
            <w:moveFrom w:id="1316" w:author="Huguenot-Noel, Robin [2]" w:date="2025-05-19T16:25:00Z" w16du:dateUtc="2025-05-19T14:25:00Z">
              <w:r w:rsidRPr="00450208" w:rsidDel="005B3318">
                <w:rPr>
                  <w:rFonts w:asciiTheme="minorHAnsi" w:eastAsiaTheme="minorEastAsia" w:hAnsiTheme="minorHAnsi" w:cstheme="minorBidi"/>
                  <w:rPrChange w:id="1317" w:author="Huguenot-Noel, Robin" w:date="2025-05-21T16:18:00Z" w16du:dateUtc="2025-05-21T14:18:00Z">
                    <w:rPr>
                      <w:rFonts w:eastAsiaTheme="minorEastAsia" w:cstheme="minorBidi"/>
                      <w:sz w:val="20"/>
                      <w:szCs w:val="20"/>
                    </w:rPr>
                  </w:rPrChange>
                </w:rPr>
                <w:t>SOCIO-ECOLOGICAL UNION</w:t>
              </w:r>
            </w:moveFrom>
          </w:p>
        </w:tc>
      </w:tr>
    </w:tbl>
    <w:p w14:paraId="1492DC50" w14:textId="649F5371" w:rsidR="00BD66F3" w:rsidRPr="00450208" w:rsidRDefault="00BD66F3" w:rsidP="006654FF">
      <w:pPr>
        <w:pStyle w:val="ListParagraph"/>
        <w:numPr>
          <w:ilvl w:val="1"/>
          <w:numId w:val="8"/>
        </w:numPr>
        <w:rPr>
          <w:ins w:id="1318" w:author="Huguenot-Noel, Robin [2]" w:date="2025-05-21T10:23:00Z" w16du:dateUtc="2025-05-21T08:23:00Z"/>
          <w:rPrChange w:id="1319" w:author="Huguenot-Noel, Robin" w:date="2025-05-21T16:18:00Z" w16du:dateUtc="2025-05-21T14:18:00Z">
            <w:rPr>
              <w:ins w:id="1320" w:author="Huguenot-Noel, Robin [2]" w:date="2025-05-21T10:23:00Z" w16du:dateUtc="2025-05-21T08:23:00Z"/>
              <w:rFonts w:eastAsia="Aptos" w:cs="Aptos"/>
              <w:b/>
              <w:bCs/>
            </w:rPr>
          </w:rPrChange>
        </w:rPr>
      </w:pPr>
      <w:ins w:id="1321" w:author="Huguenot-Noel, Robin" w:date="2025-05-20T18:08:00Z" w16du:dateUtc="2025-05-20T16:08:00Z">
        <w:r w:rsidRPr="00450208">
          <w:rPr>
            <w:rFonts w:eastAsia="Aptos" w:cs="Aptos"/>
            <w:b/>
            <w:bCs/>
          </w:rPr>
          <w:t xml:space="preserve">Expectations </w:t>
        </w:r>
      </w:ins>
    </w:p>
    <w:p w14:paraId="73EDF3F1" w14:textId="77777777" w:rsidR="00212BA1" w:rsidRPr="00450208" w:rsidRDefault="00212BA1" w:rsidP="00212BA1">
      <w:pPr>
        <w:rPr>
          <w:ins w:id="1322" w:author="Huguenot-Noel, Robin [2]" w:date="2025-05-21T09:45:00Z" w16du:dateUtc="2025-05-21T07:45:00Z"/>
          <w:rFonts w:asciiTheme="minorHAnsi" w:eastAsiaTheme="minorEastAsia" w:hAnsiTheme="minorHAnsi"/>
          <w:rPrChange w:id="1323" w:author="Huguenot-Noel, Robin" w:date="2025-05-21T16:18:00Z" w16du:dateUtc="2025-05-21T14:18:00Z">
            <w:rPr>
              <w:ins w:id="1324" w:author="Huguenot-Noel, Robin [2]" w:date="2025-05-21T09:45:00Z" w16du:dateUtc="2025-05-21T07:45:00Z"/>
              <w:rFonts w:eastAsia="Aptos" w:cs="Aptos"/>
              <w:b/>
              <w:bCs/>
            </w:rPr>
          </w:rPrChange>
        </w:rPr>
        <w:pPrChange w:id="1325" w:author="Huguenot-Noel, Robin [2]" w:date="2025-05-21T10:23:00Z" w16du:dateUtc="2025-05-21T08:23:00Z">
          <w:pPr>
            <w:pStyle w:val="ListParagraph"/>
            <w:numPr>
              <w:ilvl w:val="1"/>
              <w:numId w:val="8"/>
            </w:numPr>
            <w:ind w:hanging="720"/>
          </w:pPr>
        </w:pPrChange>
      </w:pPr>
    </w:p>
    <w:p w14:paraId="32273DD7" w14:textId="7D9CC4D6" w:rsidR="008670C6" w:rsidRPr="00450208" w:rsidRDefault="008670C6" w:rsidP="008670C6">
      <w:pPr>
        <w:pStyle w:val="ListParagraph"/>
        <w:numPr>
          <w:ilvl w:val="2"/>
          <w:numId w:val="8"/>
        </w:numPr>
        <w:rPr>
          <w:ins w:id="1326" w:author="Huguenot-Noel, Robin" w:date="2025-05-20T18:08:00Z" w16du:dateUtc="2025-05-20T16:08:00Z"/>
        </w:rPr>
        <w:pPrChange w:id="1327" w:author="Huguenot-Noel, Robin [2]" w:date="2025-05-21T09:45:00Z" w16du:dateUtc="2025-05-21T07:45:00Z">
          <w:pPr>
            <w:pStyle w:val="ListParagraph"/>
            <w:numPr>
              <w:ilvl w:val="1"/>
              <w:numId w:val="8"/>
            </w:numPr>
            <w:ind w:hanging="720"/>
          </w:pPr>
        </w:pPrChange>
      </w:pPr>
      <w:ins w:id="1328" w:author="Huguenot-Noel, Robin [2]" w:date="2025-05-21T09:45:00Z" w16du:dateUtc="2025-05-21T07:45:00Z">
        <w:r w:rsidRPr="00450208">
          <w:rPr>
            <w:rFonts w:eastAsia="Aptos" w:cs="Aptos"/>
            <w:b/>
            <w:bCs/>
          </w:rPr>
          <w:t>Effect of different policy designs</w:t>
        </w:r>
      </w:ins>
    </w:p>
    <w:p w14:paraId="538748DB" w14:textId="6C73144F" w:rsidR="002B08C1" w:rsidRPr="00450208" w:rsidDel="005B3318" w:rsidRDefault="002B08C1" w:rsidP="006654FF">
      <w:pPr>
        <w:pStyle w:val="Standard"/>
        <w:spacing w:after="0"/>
        <w:rPr>
          <w:moveFrom w:id="1329" w:author="Huguenot-Noel, Robin [2]" w:date="2025-05-19T16:25:00Z" w16du:dateUtc="2025-05-19T14:25:00Z"/>
          <w:rFonts w:asciiTheme="minorHAnsi" w:eastAsiaTheme="minorEastAsia" w:hAnsiTheme="minorHAnsi" w:cstheme="minorBidi"/>
          <w:rPrChange w:id="1330" w:author="Huguenot-Noel, Robin" w:date="2025-05-21T16:18:00Z" w16du:dateUtc="2025-05-21T14:18:00Z">
            <w:rPr>
              <w:moveFrom w:id="1331" w:author="Huguenot-Noel, Robin [2]" w:date="2025-05-19T16:25:00Z" w16du:dateUtc="2025-05-19T14:25:00Z"/>
              <w:rFonts w:eastAsiaTheme="minorEastAsia" w:cstheme="minorBidi"/>
              <w:sz w:val="20"/>
              <w:szCs w:val="20"/>
            </w:rPr>
          </w:rPrChange>
        </w:rPr>
        <w:pPrChange w:id="1332" w:author="Huguenot-Noel, Robin" w:date="2025-05-20T18:21:00Z" w16du:dateUtc="2025-05-20T16:21:00Z">
          <w:pPr>
            <w:pStyle w:val="Standard"/>
            <w:spacing w:after="0"/>
          </w:pPr>
        </w:pPrChange>
      </w:pPr>
    </w:p>
    <w:p w14:paraId="0802DC18" w14:textId="280CE4A4" w:rsidR="002B08C1" w:rsidRPr="00450208" w:rsidDel="005B3318" w:rsidRDefault="00000000" w:rsidP="006654FF">
      <w:pPr>
        <w:pStyle w:val="Standard"/>
        <w:spacing w:after="0"/>
        <w:rPr>
          <w:moveFrom w:id="1333" w:author="Huguenot-Noel, Robin [2]" w:date="2025-05-19T16:25:00Z" w16du:dateUtc="2025-05-19T14:25:00Z"/>
          <w:rFonts w:asciiTheme="minorHAnsi" w:hAnsiTheme="minorHAnsi"/>
          <w:rPrChange w:id="1334" w:author="Huguenot-Noel, Robin" w:date="2025-05-21T16:18:00Z" w16du:dateUtc="2025-05-21T14:18:00Z">
            <w:rPr>
              <w:moveFrom w:id="1335" w:author="Huguenot-Noel, Robin [2]" w:date="2025-05-19T16:25:00Z" w16du:dateUtc="2025-05-19T14:25:00Z"/>
              <w:sz w:val="20"/>
              <w:szCs w:val="20"/>
            </w:rPr>
          </w:rPrChange>
        </w:rPr>
        <w:pPrChange w:id="1336" w:author="Huguenot-Noel, Robin" w:date="2025-05-20T18:21:00Z" w16du:dateUtc="2025-05-20T16:21:00Z">
          <w:pPr>
            <w:pStyle w:val="Standard"/>
            <w:spacing w:after="0"/>
          </w:pPr>
        </w:pPrChange>
      </w:pPr>
      <w:moveFrom w:id="1337" w:author="Huguenot-Noel, Robin [2]" w:date="2025-05-19T16:25:00Z" w16du:dateUtc="2025-05-19T14:25:00Z">
        <w:r w:rsidRPr="00450208" w:rsidDel="005B3318">
          <w:rPr>
            <w:rFonts w:asciiTheme="minorHAnsi" w:eastAsiaTheme="minorEastAsia" w:hAnsiTheme="minorHAnsi" w:cstheme="minorBidi"/>
            <w:b/>
            <w:bCs/>
            <w:rPrChange w:id="1338" w:author="Huguenot-Noel, Robin" w:date="2025-05-21T16:18:00Z" w16du:dateUtc="2025-05-21T14:18:00Z">
              <w:rPr>
                <w:rFonts w:eastAsiaTheme="minorEastAsia" w:cstheme="minorBidi"/>
                <w:b/>
                <w:bCs/>
                <w:sz w:val="20"/>
                <w:szCs w:val="20"/>
              </w:rPr>
            </w:rPrChange>
          </w:rPr>
          <w:t xml:space="preserve">We device the following scenario. </w:t>
        </w:r>
      </w:moveFrom>
    </w:p>
    <w:p w14:paraId="70C232B9" w14:textId="3209B35B" w:rsidR="002B08C1" w:rsidRPr="00450208" w:rsidDel="005B3318" w:rsidRDefault="00000000" w:rsidP="006654FF">
      <w:pPr>
        <w:pStyle w:val="Standard"/>
        <w:spacing w:after="0"/>
        <w:rPr>
          <w:moveFrom w:id="1339" w:author="Huguenot-Noel, Robin [2]" w:date="2025-05-19T16:25:00Z" w16du:dateUtc="2025-05-19T14:25:00Z"/>
          <w:rFonts w:asciiTheme="minorHAnsi" w:hAnsiTheme="minorHAnsi"/>
          <w:rPrChange w:id="1340" w:author="Huguenot-Noel, Robin" w:date="2025-05-21T16:18:00Z" w16du:dateUtc="2025-05-21T14:18:00Z">
            <w:rPr>
              <w:moveFrom w:id="1341" w:author="Huguenot-Noel, Robin [2]" w:date="2025-05-19T16:25:00Z" w16du:dateUtc="2025-05-19T14:25:00Z"/>
              <w:sz w:val="20"/>
              <w:szCs w:val="20"/>
            </w:rPr>
          </w:rPrChange>
        </w:rPr>
        <w:pPrChange w:id="1342" w:author="Huguenot-Noel, Robin" w:date="2025-05-20T18:21:00Z" w16du:dateUtc="2025-05-20T16:21:00Z">
          <w:pPr>
            <w:pStyle w:val="Standard"/>
            <w:spacing w:after="0"/>
          </w:pPr>
        </w:pPrChange>
      </w:pPr>
      <w:moveFrom w:id="1343" w:author="Huguenot-Noel, Robin [2]" w:date="2025-05-19T16:25:00Z" w16du:dateUtc="2025-05-19T14:25:00Z">
        <w:r w:rsidRPr="00450208" w:rsidDel="005B3318">
          <w:rPr>
            <w:rFonts w:asciiTheme="minorHAnsi" w:eastAsiaTheme="minorEastAsia" w:hAnsiTheme="minorHAnsi" w:cstheme="minorBidi"/>
            <w:rPrChange w:id="1344" w:author="Huguenot-Noel, Robin" w:date="2025-05-21T16:18:00Z" w16du:dateUtc="2025-05-21T14:18:00Z">
              <w:rPr>
                <w:rFonts w:eastAsiaTheme="minorEastAsia" w:cstheme="minorBidi"/>
                <w:sz w:val="20"/>
                <w:szCs w:val="20"/>
              </w:rPr>
            </w:rPrChange>
          </w:rPr>
          <w:t>To fight global warming, politicians are considering policies to move away from fossil fuels and reducing sectors that have large emissions. Those politicians suggest to adopt a [</w:t>
        </w:r>
        <w:r w:rsidRPr="00450208" w:rsidDel="005B3318">
          <w:rPr>
            <w:rFonts w:asciiTheme="minorHAnsi" w:eastAsiaTheme="minorEastAsia" w:hAnsiTheme="minorHAnsi" w:cstheme="minorBidi"/>
            <w:b/>
            <w:bCs/>
            <w:rPrChange w:id="1345" w:author="Huguenot-Noel, Robin" w:date="2025-05-21T16:18:00Z" w16du:dateUtc="2025-05-21T14:18:00Z">
              <w:rPr>
                <w:rFonts w:eastAsiaTheme="minorEastAsia" w:cstheme="minorBidi"/>
                <w:b/>
                <w:bCs/>
                <w:sz w:val="20"/>
                <w:szCs w:val="20"/>
              </w:rPr>
            </w:rPrChange>
          </w:rPr>
          <w:t>D1A.</w:t>
        </w:r>
        <w:r w:rsidRPr="00450208" w:rsidDel="005B3318">
          <w:rPr>
            <w:rFonts w:asciiTheme="minorHAnsi" w:eastAsiaTheme="minorEastAsia" w:hAnsiTheme="minorHAnsi" w:cstheme="minorBidi"/>
            <w:rPrChange w:id="1346" w:author="Huguenot-Noel, Robin" w:date="2025-05-21T16:18:00Z" w16du:dateUtc="2025-05-21T14:18:00Z">
              <w:rPr>
                <w:rFonts w:eastAsiaTheme="minorEastAsia" w:cstheme="minorBidi"/>
                <w:sz w:val="20"/>
                <w:szCs w:val="20"/>
              </w:rPr>
            </w:rPrChange>
          </w:rPr>
          <w:t xml:space="preserve"> </w:t>
        </w:r>
        <w:r w:rsidRPr="00450208" w:rsidDel="005B3318">
          <w:rPr>
            <w:rFonts w:asciiTheme="minorHAnsi" w:eastAsiaTheme="minorEastAsia" w:hAnsiTheme="minorHAnsi" w:cstheme="minorBidi"/>
            <w:i/>
            <w:iCs/>
            <w:rPrChange w:id="1347" w:author="Huguenot-Noel, Robin" w:date="2025-05-21T16:18:00Z" w16du:dateUtc="2025-05-21T14:18:00Z">
              <w:rPr>
                <w:rFonts w:eastAsiaTheme="minorEastAsia" w:cstheme="minorBidi"/>
                <w:i/>
                <w:iCs/>
                <w:sz w:val="20"/>
                <w:szCs w:val="20"/>
              </w:rPr>
            </w:rPrChange>
          </w:rPr>
          <w:t>Job guarantee scheme for all workers impacted by the policy</w:t>
        </w:r>
        <w:r w:rsidRPr="00450208" w:rsidDel="005B3318">
          <w:rPr>
            <w:rFonts w:asciiTheme="minorHAnsi" w:eastAsiaTheme="minorEastAsia" w:hAnsiTheme="minorHAnsi" w:cstheme="minorBidi"/>
            <w:rPrChange w:id="1348" w:author="Huguenot-Noel, Robin" w:date="2025-05-21T16:18:00Z" w16du:dateUtc="2025-05-21T14:18:00Z">
              <w:rPr>
                <w:rFonts w:eastAsiaTheme="minorEastAsia" w:cstheme="minorBidi"/>
                <w:sz w:val="20"/>
                <w:szCs w:val="20"/>
              </w:rPr>
            </w:rPrChange>
          </w:rPr>
          <w:t xml:space="preserve">, </w:t>
        </w:r>
        <w:r w:rsidRPr="00450208" w:rsidDel="005B3318">
          <w:rPr>
            <w:rFonts w:asciiTheme="minorHAnsi" w:eastAsiaTheme="minorEastAsia" w:hAnsiTheme="minorHAnsi" w:cstheme="minorBidi"/>
            <w:b/>
            <w:bCs/>
            <w:rPrChange w:id="1349" w:author="Huguenot-Noel, Robin" w:date="2025-05-21T16:18:00Z" w16du:dateUtc="2025-05-21T14:18:00Z">
              <w:rPr>
                <w:rFonts w:eastAsiaTheme="minorEastAsia" w:cstheme="minorBidi"/>
                <w:b/>
                <w:bCs/>
                <w:sz w:val="20"/>
                <w:szCs w:val="20"/>
              </w:rPr>
            </w:rPrChange>
          </w:rPr>
          <w:t xml:space="preserve">D1B. </w:t>
        </w:r>
        <w:r w:rsidRPr="00450208" w:rsidDel="005B3318">
          <w:rPr>
            <w:rFonts w:asciiTheme="minorHAnsi" w:eastAsiaTheme="minorEastAsia" w:hAnsiTheme="minorHAnsi" w:cstheme="minorBidi"/>
            <w:i/>
            <w:iCs/>
            <w:rPrChange w:id="1350" w:author="Huguenot-Noel, Robin" w:date="2025-05-21T16:18:00Z" w16du:dateUtc="2025-05-21T14:18:00Z">
              <w:rPr>
                <w:rFonts w:eastAsiaTheme="minorEastAsia" w:cstheme="minorBidi"/>
                <w:i/>
                <w:iCs/>
                <w:sz w:val="20"/>
                <w:szCs w:val="20"/>
              </w:rPr>
            </w:rPrChange>
          </w:rPr>
          <w:t>Job guarantee scheme for all workers impacted by the policy complemented with community development infrastructure: education and health centers</w:t>
        </w:r>
        <w:r w:rsidRPr="00450208" w:rsidDel="005B3318">
          <w:rPr>
            <w:rFonts w:asciiTheme="minorHAnsi" w:eastAsiaTheme="minorEastAsia" w:hAnsiTheme="minorHAnsi" w:cstheme="minorBidi"/>
            <w:rPrChange w:id="1351" w:author="Huguenot-Noel, Robin" w:date="2025-05-21T16:18:00Z" w16du:dateUtc="2025-05-21T14:18:00Z">
              <w:rPr>
                <w:rFonts w:eastAsiaTheme="minorEastAsia" w:cstheme="minorBidi"/>
                <w:sz w:val="20"/>
                <w:szCs w:val="20"/>
              </w:rPr>
            </w:rPrChange>
          </w:rPr>
          <w:t>]. [</w:t>
        </w:r>
        <w:r w:rsidRPr="00450208" w:rsidDel="005B3318">
          <w:rPr>
            <w:rFonts w:asciiTheme="minorHAnsi" w:eastAsiaTheme="minorEastAsia" w:hAnsiTheme="minorHAnsi" w:cstheme="minorBidi"/>
            <w:b/>
            <w:bCs/>
            <w:rPrChange w:id="1352" w:author="Huguenot-Noel, Robin" w:date="2025-05-21T16:18:00Z" w16du:dateUtc="2025-05-21T14:18:00Z">
              <w:rPr>
                <w:rFonts w:eastAsiaTheme="minorEastAsia" w:cstheme="minorBidi"/>
                <w:b/>
                <w:bCs/>
                <w:sz w:val="20"/>
                <w:szCs w:val="20"/>
              </w:rPr>
            </w:rPrChange>
          </w:rPr>
          <w:t>D2A.</w:t>
        </w:r>
        <w:r w:rsidRPr="00450208" w:rsidDel="005B3318">
          <w:rPr>
            <w:rFonts w:asciiTheme="minorHAnsi" w:eastAsiaTheme="minorEastAsia" w:hAnsiTheme="minorHAnsi" w:cstheme="minorBidi"/>
            <w:rPrChange w:id="1353" w:author="Huguenot-Noel, Robin" w:date="2025-05-21T16:18:00Z" w16du:dateUtc="2025-05-21T14:18:00Z">
              <w:rPr>
                <w:rFonts w:eastAsiaTheme="minorEastAsia" w:cstheme="minorBidi"/>
                <w:sz w:val="20"/>
                <w:szCs w:val="20"/>
              </w:rPr>
            </w:rPrChange>
          </w:rPr>
          <w:t xml:space="preserve"> </w:t>
        </w:r>
        <w:r w:rsidRPr="00450208" w:rsidDel="005B3318">
          <w:rPr>
            <w:rFonts w:asciiTheme="minorHAnsi" w:eastAsiaTheme="minorEastAsia" w:hAnsiTheme="minorHAnsi" w:cstheme="minorBidi"/>
            <w:i/>
            <w:iCs/>
            <w:rPrChange w:id="1354" w:author="Huguenot-Noel, Robin" w:date="2025-05-21T16:18:00Z" w16du:dateUtc="2025-05-21T14:18:00Z">
              <w:rPr>
                <w:rFonts w:eastAsiaTheme="minorEastAsia" w:cstheme="minorBidi"/>
                <w:i/>
                <w:iCs/>
                <w:sz w:val="20"/>
                <w:szCs w:val="20"/>
              </w:rPr>
            </w:rPrChange>
          </w:rPr>
          <w:t>Labor Unions have expressed their opposition to the policy</w:t>
        </w:r>
        <w:r w:rsidRPr="00450208" w:rsidDel="005B3318">
          <w:rPr>
            <w:rFonts w:asciiTheme="minorHAnsi" w:eastAsiaTheme="minorEastAsia" w:hAnsiTheme="minorHAnsi" w:cstheme="minorBidi"/>
            <w:rPrChange w:id="1355" w:author="Huguenot-Noel, Robin" w:date="2025-05-21T16:18:00Z" w16du:dateUtc="2025-05-21T14:18:00Z">
              <w:rPr>
                <w:rFonts w:eastAsiaTheme="minorEastAsia" w:cstheme="minorBidi"/>
                <w:sz w:val="20"/>
                <w:szCs w:val="20"/>
              </w:rPr>
            </w:rPrChange>
          </w:rPr>
          <w:t xml:space="preserve">, </w:t>
        </w:r>
        <w:r w:rsidRPr="00450208" w:rsidDel="005B3318">
          <w:rPr>
            <w:rFonts w:asciiTheme="minorHAnsi" w:eastAsiaTheme="minorEastAsia" w:hAnsiTheme="minorHAnsi" w:cstheme="minorBidi"/>
            <w:b/>
            <w:bCs/>
            <w:rPrChange w:id="1356" w:author="Huguenot-Noel, Robin" w:date="2025-05-21T16:18:00Z" w16du:dateUtc="2025-05-21T14:18:00Z">
              <w:rPr>
                <w:rFonts w:eastAsiaTheme="minorEastAsia" w:cstheme="minorBidi"/>
                <w:b/>
                <w:bCs/>
                <w:sz w:val="20"/>
                <w:szCs w:val="20"/>
              </w:rPr>
            </w:rPrChange>
          </w:rPr>
          <w:t>D2B.</w:t>
        </w:r>
        <w:r w:rsidRPr="00450208" w:rsidDel="005B3318">
          <w:rPr>
            <w:rFonts w:asciiTheme="minorHAnsi" w:eastAsiaTheme="minorEastAsia" w:hAnsiTheme="minorHAnsi" w:cstheme="minorBidi"/>
            <w:rPrChange w:id="1357" w:author="Huguenot-Noel, Robin" w:date="2025-05-21T16:18:00Z" w16du:dateUtc="2025-05-21T14:18:00Z">
              <w:rPr>
                <w:rFonts w:eastAsiaTheme="minorEastAsia" w:cstheme="minorBidi"/>
                <w:sz w:val="20"/>
                <w:szCs w:val="20"/>
              </w:rPr>
            </w:rPrChange>
          </w:rPr>
          <w:t xml:space="preserve"> </w:t>
        </w:r>
        <w:r w:rsidRPr="00450208" w:rsidDel="005B3318">
          <w:rPr>
            <w:rFonts w:asciiTheme="minorHAnsi" w:eastAsiaTheme="minorEastAsia" w:hAnsiTheme="minorHAnsi" w:cstheme="minorBidi"/>
            <w:i/>
            <w:iCs/>
            <w:rPrChange w:id="1358" w:author="Huguenot-Noel, Robin" w:date="2025-05-21T16:18:00Z" w16du:dateUtc="2025-05-21T14:18:00Z">
              <w:rPr>
                <w:rFonts w:eastAsiaTheme="minorEastAsia" w:cstheme="minorBidi"/>
                <w:i/>
                <w:iCs/>
                <w:sz w:val="20"/>
                <w:szCs w:val="20"/>
              </w:rPr>
            </w:rPrChange>
          </w:rPr>
          <w:t>Labor Unions have expressed their support for the policy</w:t>
        </w:r>
        <w:r w:rsidRPr="00450208" w:rsidDel="005B3318">
          <w:rPr>
            <w:rFonts w:asciiTheme="minorHAnsi" w:eastAsiaTheme="minorEastAsia" w:hAnsiTheme="minorHAnsi" w:cstheme="minorBidi"/>
            <w:rPrChange w:id="1359" w:author="Huguenot-Noel, Robin" w:date="2025-05-21T16:18:00Z" w16du:dateUtc="2025-05-21T14:18:00Z">
              <w:rPr>
                <w:rFonts w:eastAsiaTheme="minorEastAsia" w:cstheme="minorBidi"/>
                <w:sz w:val="20"/>
                <w:szCs w:val="20"/>
              </w:rPr>
            </w:rPrChange>
          </w:rPr>
          <w:t>]. How likely or unlikely would you be to support such a policy?</w:t>
        </w:r>
      </w:moveFrom>
    </w:p>
    <w:moveFromRangeEnd w:id="1205"/>
    <w:p w14:paraId="41D14C9E" w14:textId="77777777" w:rsidR="005B3318" w:rsidRPr="00450208" w:rsidDel="00BD66F3" w:rsidRDefault="005B3318" w:rsidP="006654FF">
      <w:pPr>
        <w:pStyle w:val="Standard"/>
        <w:spacing w:after="0"/>
        <w:rPr>
          <w:ins w:id="1360" w:author="Huguenot-Noel, Robin [2]" w:date="2025-05-19T16:24:00Z" w16du:dateUtc="2025-05-19T14:24:00Z"/>
          <w:del w:id="1361" w:author="Huguenot-Noel, Robin" w:date="2025-05-20T18:08:00Z" w16du:dateUtc="2025-05-20T16:08:00Z"/>
          <w:rFonts w:asciiTheme="minorHAnsi" w:eastAsia="Aptos" w:hAnsiTheme="minorHAnsi" w:cs="Aptos"/>
          <w:b/>
          <w:bCs/>
          <w:rPrChange w:id="1362" w:author="Huguenot-Noel, Robin" w:date="2025-05-21T16:18:00Z" w16du:dateUtc="2025-05-21T14:18:00Z">
            <w:rPr>
              <w:ins w:id="1363" w:author="Huguenot-Noel, Robin [2]" w:date="2025-05-19T16:24:00Z" w16du:dateUtc="2025-05-19T14:24:00Z"/>
              <w:del w:id="1364" w:author="Huguenot-Noel, Robin" w:date="2025-05-20T18:08:00Z" w16du:dateUtc="2025-05-20T16:08:00Z"/>
              <w:rFonts w:eastAsia="Aptos" w:cs="Aptos"/>
              <w:b/>
              <w:bCs/>
            </w:rPr>
          </w:rPrChange>
        </w:rPr>
        <w:pPrChange w:id="1365" w:author="Huguenot-Noel, Robin" w:date="2025-05-20T18:21:00Z" w16du:dateUtc="2025-05-20T16:21:00Z">
          <w:pPr>
            <w:pStyle w:val="Standard"/>
            <w:spacing w:after="0"/>
          </w:pPr>
        </w:pPrChange>
      </w:pPr>
    </w:p>
    <w:p w14:paraId="34F37E9E" w14:textId="66E3E89B" w:rsidR="005B3318" w:rsidRPr="00450208" w:rsidDel="006654FF" w:rsidRDefault="005B3318" w:rsidP="006654FF">
      <w:pPr>
        <w:spacing w:line="276" w:lineRule="auto"/>
        <w:rPr>
          <w:ins w:id="1366" w:author="Huguenot-Noel, Robin [2]" w:date="2025-05-19T16:25:00Z" w16du:dateUtc="2025-05-19T14:25:00Z"/>
          <w:del w:id="1367" w:author="Huguenot-Noel, Robin" w:date="2025-05-20T18:22:00Z" w16du:dateUtc="2025-05-20T16:22:00Z"/>
          <w:rFonts w:asciiTheme="minorHAnsi" w:hAnsiTheme="minorHAnsi"/>
          <w:rPrChange w:id="1368" w:author="Huguenot-Noel, Robin" w:date="2025-05-21T16:18:00Z" w16du:dateUtc="2025-05-21T14:18:00Z">
            <w:rPr>
              <w:ins w:id="1369" w:author="Huguenot-Noel, Robin [2]" w:date="2025-05-19T16:25:00Z" w16du:dateUtc="2025-05-19T14:25:00Z"/>
              <w:del w:id="1370" w:author="Huguenot-Noel, Robin" w:date="2025-05-20T18:22:00Z" w16du:dateUtc="2025-05-20T16:22:00Z"/>
            </w:rPr>
          </w:rPrChange>
        </w:rPr>
        <w:pPrChange w:id="1371" w:author="Huguenot-Noel, Robin" w:date="2025-05-20T18:21:00Z" w16du:dateUtc="2025-05-20T16:21:00Z">
          <w:pPr/>
        </w:pPrChange>
      </w:pPr>
      <w:ins w:id="1372" w:author="Huguenot-Noel, Robin [2]" w:date="2025-05-19T16:25:00Z" w16du:dateUtc="2025-05-19T14:25:00Z">
        <w:del w:id="1373" w:author="Huguenot-Noel, Robin" w:date="2025-05-20T18:08:00Z" w16du:dateUtc="2025-05-20T16:08:00Z">
          <w:r w:rsidRPr="00450208" w:rsidDel="00BD66F3">
            <w:rPr>
              <w:rFonts w:asciiTheme="minorHAnsi" w:eastAsia="Aptos" w:hAnsiTheme="minorHAnsi"/>
              <w:b/>
              <w:bCs/>
              <w:rPrChange w:id="1374" w:author="Huguenot-Noel, Robin" w:date="2025-05-21T16:18:00Z" w16du:dateUtc="2025-05-21T14:18:00Z">
                <w:rPr>
                  <w:rFonts w:eastAsia="Aptos"/>
                </w:rPr>
              </w:rPrChange>
            </w:rPr>
            <w:delText>Expectations</w:delText>
          </w:r>
        </w:del>
      </w:ins>
    </w:p>
    <w:p w14:paraId="3F088872" w14:textId="3523C249" w:rsidR="008670C6" w:rsidRPr="00450208" w:rsidRDefault="005B3318" w:rsidP="006654FF">
      <w:pPr>
        <w:spacing w:line="276" w:lineRule="auto"/>
        <w:rPr>
          <w:ins w:id="1375" w:author="Huguenot-Noel, Robin [2]" w:date="2025-05-21T09:40:00Z" w16du:dateUtc="2025-05-21T07:40:00Z"/>
          <w:rFonts w:asciiTheme="minorHAnsi" w:eastAsiaTheme="minorEastAsia" w:hAnsiTheme="minorHAnsi"/>
        </w:rPr>
      </w:pPr>
      <w:ins w:id="1376" w:author="Huguenot-Noel, Robin [2]" w:date="2025-05-19T16:25:00Z" w16du:dateUtc="2025-05-19T14:25:00Z">
        <w:r w:rsidRPr="00450208">
          <w:rPr>
            <w:rFonts w:asciiTheme="minorHAnsi" w:eastAsiaTheme="minorEastAsia" w:hAnsiTheme="minorHAnsi"/>
            <w:rPrChange w:id="1377" w:author="Huguenot-Noel, Robin" w:date="2025-05-21T16:18:00Z" w16du:dateUtc="2025-05-21T14:18:00Z">
              <w:rPr>
                <w:rFonts w:eastAsiaTheme="minorEastAsia" w:cstheme="minorBidi"/>
                <w:sz w:val="20"/>
                <w:szCs w:val="20"/>
                <w:lang w:eastAsia="ja-JP"/>
              </w:rPr>
            </w:rPrChange>
          </w:rPr>
          <w:t>The first</w:t>
        </w:r>
      </w:ins>
      <w:ins w:id="1378" w:author="Huguenot-Noel, Robin [2]" w:date="2025-05-21T09:44:00Z" w16du:dateUtc="2025-05-21T07:44:00Z">
        <w:r w:rsidR="008670C6" w:rsidRPr="00450208">
          <w:rPr>
            <w:rFonts w:asciiTheme="minorHAnsi" w:eastAsiaTheme="minorEastAsia" w:hAnsiTheme="minorHAnsi"/>
          </w:rPr>
          <w:t xml:space="preserve"> (baseline)</w:t>
        </w:r>
      </w:ins>
      <w:ins w:id="1379" w:author="Huguenot-Noel, Robin [2]" w:date="2025-05-19T16:25:00Z" w16du:dateUtc="2025-05-19T14:25:00Z">
        <w:r w:rsidRPr="00450208">
          <w:rPr>
            <w:rFonts w:asciiTheme="minorHAnsi" w:eastAsiaTheme="minorEastAsia" w:hAnsiTheme="minorHAnsi"/>
            <w:rPrChange w:id="1380" w:author="Huguenot-Noel, Robin" w:date="2025-05-21T16:18:00Z" w16du:dateUtc="2025-05-21T14:18:00Z">
              <w:rPr>
                <w:rFonts w:eastAsiaTheme="minorEastAsia" w:cstheme="minorBidi"/>
                <w:sz w:val="20"/>
                <w:szCs w:val="20"/>
                <w:lang w:eastAsia="ja-JP"/>
              </w:rPr>
            </w:rPrChange>
          </w:rPr>
          <w:t xml:space="preserve"> </w:t>
        </w:r>
      </w:ins>
      <w:ins w:id="1381" w:author="Huguenot-Noel, Robin [2]" w:date="2025-05-21T09:44:00Z" w16du:dateUtc="2025-05-21T07:44:00Z">
        <w:r w:rsidR="008670C6" w:rsidRPr="00450208">
          <w:rPr>
            <w:rFonts w:asciiTheme="minorHAnsi" w:eastAsiaTheme="minorEastAsia" w:hAnsiTheme="minorHAnsi"/>
          </w:rPr>
          <w:t>aim</w:t>
        </w:r>
      </w:ins>
      <w:ins w:id="1382" w:author="Huguenot-Noel, Robin [2]" w:date="2025-05-19T16:25:00Z" w16du:dateUtc="2025-05-19T14:25:00Z">
        <w:r w:rsidRPr="00450208">
          <w:rPr>
            <w:rFonts w:asciiTheme="minorHAnsi" w:eastAsiaTheme="minorEastAsia" w:hAnsiTheme="minorHAnsi"/>
            <w:rPrChange w:id="1383" w:author="Huguenot-Noel, Robin" w:date="2025-05-21T16:18:00Z" w16du:dateUtc="2025-05-21T14:18:00Z">
              <w:rPr>
                <w:rFonts w:eastAsiaTheme="minorEastAsia" w:cstheme="minorBidi"/>
                <w:sz w:val="20"/>
                <w:szCs w:val="20"/>
                <w:lang w:eastAsia="ja-JP"/>
              </w:rPr>
            </w:rPrChange>
          </w:rPr>
          <w:t xml:space="preserve"> of this project is to assess the publics </w:t>
        </w:r>
      </w:ins>
      <w:ins w:id="1384" w:author="Huguenot-Noel, Robin" w:date="2025-05-21T09:40:00Z" w16du:dateUtc="2025-05-21T07:40:00Z">
        <w:r w:rsidR="008670C6" w:rsidRPr="00450208">
          <w:rPr>
            <w:rFonts w:asciiTheme="minorHAnsi" w:eastAsiaTheme="minorEastAsia" w:hAnsiTheme="minorHAnsi"/>
          </w:rPr>
          <w:t>re</w:t>
        </w:r>
      </w:ins>
      <w:ins w:id="1385" w:author="Huguenot-Noel, Robin [2]" w:date="2025-05-21T09:40:00Z" w16du:dateUtc="2025-05-21T07:40:00Z">
        <w:r w:rsidR="008670C6" w:rsidRPr="00450208">
          <w:rPr>
            <w:rFonts w:asciiTheme="minorHAnsi" w:eastAsiaTheme="minorEastAsia" w:hAnsiTheme="minorHAnsi"/>
          </w:rPr>
          <w:t>l</w:t>
        </w:r>
      </w:ins>
      <w:ins w:id="1386" w:author="Huguenot-Noel, Robin" w:date="2025-05-21T09:40:00Z" w16du:dateUtc="2025-05-21T07:40:00Z">
        <w:r w:rsidR="008670C6" w:rsidRPr="00450208">
          <w:rPr>
            <w:rFonts w:asciiTheme="minorHAnsi" w:eastAsiaTheme="minorEastAsia" w:hAnsiTheme="minorHAnsi"/>
          </w:rPr>
          <w:t xml:space="preserve">ative </w:t>
        </w:r>
      </w:ins>
      <w:ins w:id="1387" w:author="Huguenot-Noel, Robin [2]" w:date="2025-05-19T16:25:00Z" w16du:dateUtc="2025-05-19T14:25:00Z">
        <w:r w:rsidRPr="00450208">
          <w:rPr>
            <w:rFonts w:asciiTheme="minorHAnsi" w:eastAsiaTheme="minorEastAsia" w:hAnsiTheme="minorHAnsi"/>
            <w:rPrChange w:id="1388" w:author="Huguenot-Noel, Robin" w:date="2025-05-21T16:18:00Z" w16du:dateUtc="2025-05-21T14:18:00Z">
              <w:rPr>
                <w:rFonts w:eastAsiaTheme="minorEastAsia" w:cstheme="minorBidi"/>
                <w:sz w:val="20"/>
                <w:szCs w:val="20"/>
                <w:lang w:eastAsia="ja-JP"/>
              </w:rPr>
            </w:rPrChange>
          </w:rPr>
          <w:t xml:space="preserve">preferences on Just Transition interventions appealing either to </w:t>
        </w:r>
        <w:proofErr w:type="spellStart"/>
        <w:r w:rsidRPr="00450208">
          <w:rPr>
            <w:rFonts w:asciiTheme="minorHAnsi" w:eastAsiaTheme="minorEastAsia" w:hAnsiTheme="minorHAnsi"/>
            <w:rPrChange w:id="1389" w:author="Huguenot-Noel, Robin" w:date="2025-05-21T16:18:00Z" w16du:dateUtc="2025-05-21T14:18:00Z">
              <w:rPr>
                <w:rFonts w:eastAsiaTheme="minorEastAsia" w:cstheme="minorBidi"/>
                <w:sz w:val="20"/>
                <w:szCs w:val="20"/>
                <w:lang w:eastAsia="ja-JP"/>
              </w:rPr>
            </w:rPrChange>
          </w:rPr>
          <w:t>egotropic</w:t>
        </w:r>
        <w:proofErr w:type="spellEnd"/>
        <w:r w:rsidRPr="00450208">
          <w:rPr>
            <w:rFonts w:asciiTheme="minorHAnsi" w:eastAsiaTheme="minorEastAsia" w:hAnsiTheme="minorHAnsi"/>
            <w:rPrChange w:id="1390" w:author="Huguenot-Noel, Robin" w:date="2025-05-21T16:18:00Z" w16du:dateUtc="2025-05-21T14:18:00Z">
              <w:rPr>
                <w:rFonts w:eastAsiaTheme="minorEastAsia" w:cstheme="minorBidi"/>
                <w:sz w:val="20"/>
                <w:szCs w:val="20"/>
                <w:lang w:eastAsia="ja-JP"/>
              </w:rPr>
            </w:rPrChange>
          </w:rPr>
          <w:t xml:space="preserve"> vs. </w:t>
        </w:r>
        <w:proofErr w:type="spellStart"/>
        <w:r w:rsidRPr="00450208">
          <w:rPr>
            <w:rFonts w:asciiTheme="minorHAnsi" w:eastAsiaTheme="minorEastAsia" w:hAnsiTheme="minorHAnsi"/>
            <w:rPrChange w:id="1391" w:author="Huguenot-Noel, Robin" w:date="2025-05-21T16:18:00Z" w16du:dateUtc="2025-05-21T14:18:00Z">
              <w:rPr>
                <w:rFonts w:eastAsiaTheme="minorEastAsia" w:cstheme="minorBidi"/>
                <w:sz w:val="20"/>
                <w:szCs w:val="20"/>
                <w:lang w:eastAsia="ja-JP"/>
              </w:rPr>
            </w:rPrChange>
          </w:rPr>
          <w:t>sociotropic</w:t>
        </w:r>
      </w:ins>
      <w:proofErr w:type="spellEnd"/>
      <w:ins w:id="1392" w:author="Huguenot-Noel, Robin [2]" w:date="2025-05-21T09:40:00Z" w16du:dateUtc="2025-05-21T07:40:00Z">
        <w:r w:rsidR="008670C6" w:rsidRPr="00450208">
          <w:rPr>
            <w:rFonts w:asciiTheme="minorHAnsi" w:eastAsiaTheme="minorEastAsia" w:hAnsiTheme="minorHAnsi"/>
          </w:rPr>
          <w:t xml:space="preserve"> motivations</w:t>
        </w:r>
      </w:ins>
      <w:ins w:id="1393" w:author="Huguenot-Noel, Robin [2]" w:date="2025-05-19T16:25:00Z" w16du:dateUtc="2025-05-19T14:25:00Z">
        <w:r w:rsidRPr="00450208">
          <w:rPr>
            <w:rFonts w:asciiTheme="minorHAnsi" w:eastAsiaTheme="minorEastAsia" w:hAnsiTheme="minorHAnsi"/>
            <w:rPrChange w:id="1394" w:author="Huguenot-Noel, Robin" w:date="2025-05-21T16:18:00Z" w16du:dateUtc="2025-05-21T14:18:00Z">
              <w:rPr>
                <w:rFonts w:eastAsiaTheme="minorEastAsia" w:cstheme="minorBidi"/>
                <w:sz w:val="20"/>
                <w:szCs w:val="20"/>
                <w:lang w:eastAsia="ja-JP"/>
              </w:rPr>
            </w:rPrChange>
          </w:rPr>
          <w:t xml:space="preserve">. </w:t>
        </w:r>
      </w:ins>
    </w:p>
    <w:p w14:paraId="6CA23C0D" w14:textId="756BAE3E" w:rsidR="006654FF" w:rsidRPr="00450208" w:rsidRDefault="005B3318" w:rsidP="006654FF">
      <w:pPr>
        <w:spacing w:line="276" w:lineRule="auto"/>
        <w:rPr>
          <w:ins w:id="1395" w:author="Huguenot-Noel, Robin [2]" w:date="2025-05-21T09:40:00Z" w16du:dateUtc="2025-05-21T07:40:00Z"/>
          <w:rFonts w:asciiTheme="minorHAnsi" w:eastAsiaTheme="minorEastAsia" w:hAnsiTheme="minorHAnsi"/>
        </w:rPr>
      </w:pPr>
      <w:ins w:id="1396" w:author="Huguenot-Noel, Robin [2]" w:date="2025-05-19T16:25:00Z" w16du:dateUtc="2025-05-19T14:25:00Z">
        <w:r w:rsidRPr="00450208">
          <w:rPr>
            <w:rFonts w:asciiTheme="minorHAnsi" w:eastAsiaTheme="minorEastAsia" w:hAnsiTheme="minorHAnsi"/>
            <w:rPrChange w:id="1397" w:author="Huguenot-Noel, Robin" w:date="2025-05-21T16:18:00Z" w16du:dateUtc="2025-05-21T14:18:00Z">
              <w:rPr>
                <w:rFonts w:eastAsiaTheme="minorEastAsia" w:cstheme="minorBidi"/>
                <w:sz w:val="20"/>
                <w:szCs w:val="20"/>
                <w:lang w:eastAsia="ja-JP"/>
              </w:rPr>
            </w:rPrChange>
          </w:rPr>
          <w:lastRenderedPageBreak/>
          <w:t xml:space="preserve">Appeal to each of these cognitive inclinations will be assessed by testing individual preferences on trade-offs typically involved in various attributes conventionally featuring in Just Transition policies. </w:t>
        </w:r>
      </w:ins>
    </w:p>
    <w:p w14:paraId="0E82CD2A" w14:textId="77777777" w:rsidR="008670C6" w:rsidRPr="00450208" w:rsidRDefault="008670C6" w:rsidP="006654FF">
      <w:pPr>
        <w:spacing w:line="276" w:lineRule="auto"/>
        <w:rPr>
          <w:ins w:id="1398" w:author="Huguenot-Noel, Robin [2]" w:date="2025-05-21T09:40:00Z" w16du:dateUtc="2025-05-21T07:40:00Z"/>
          <w:rFonts w:asciiTheme="minorHAnsi" w:eastAsiaTheme="minorEastAsia" w:hAnsiTheme="minorHAnsi"/>
        </w:rPr>
      </w:pPr>
    </w:p>
    <w:p w14:paraId="4EAD0F6A" w14:textId="006AB737" w:rsidR="008670C6" w:rsidRPr="00450208" w:rsidDel="008670C6" w:rsidRDefault="008670C6" w:rsidP="006654FF">
      <w:pPr>
        <w:spacing w:line="276" w:lineRule="auto"/>
        <w:rPr>
          <w:ins w:id="1399" w:author="Huguenot-Noel, Robin" w:date="2025-05-20T18:18:00Z" w16du:dateUtc="2025-05-20T16:18:00Z"/>
          <w:del w:id="1400" w:author="Huguenot-Noel, Robin [2]" w:date="2025-05-21T09:40:00Z" w16du:dateUtc="2025-05-21T07:40:00Z"/>
          <w:rFonts w:asciiTheme="minorHAnsi" w:eastAsiaTheme="minorEastAsia" w:hAnsiTheme="minorHAnsi"/>
          <w:b/>
          <w:bCs/>
          <w:i/>
          <w:iCs/>
          <w:rPrChange w:id="1401" w:author="Huguenot-Noel, Robin" w:date="2025-05-21T16:18:00Z" w16du:dateUtc="2025-05-21T14:18:00Z">
            <w:rPr>
              <w:ins w:id="1402" w:author="Huguenot-Noel, Robin" w:date="2025-05-20T18:18:00Z" w16du:dateUtc="2025-05-20T16:18:00Z"/>
              <w:del w:id="1403" w:author="Huguenot-Noel, Robin [2]" w:date="2025-05-21T09:40:00Z" w16du:dateUtc="2025-05-21T07:40:00Z"/>
            </w:rPr>
          </w:rPrChange>
        </w:rPr>
        <w:pPrChange w:id="1404" w:author="Huguenot-Noel, Robin" w:date="2025-05-20T18:22:00Z" w16du:dateUtc="2025-05-20T16:22:00Z">
          <w:pPr>
            <w:pStyle w:val="Standard"/>
            <w:jc w:val="both"/>
          </w:pPr>
        </w:pPrChange>
      </w:pPr>
      <w:ins w:id="1405" w:author="Huguenot-Noel, Robin [2]" w:date="2025-05-21T09:40:00Z" w16du:dateUtc="2025-05-21T07:40:00Z">
        <w:r w:rsidRPr="00450208">
          <w:rPr>
            <w:rFonts w:asciiTheme="minorHAnsi" w:eastAsiaTheme="minorEastAsia" w:hAnsiTheme="minorHAnsi"/>
            <w:b/>
            <w:bCs/>
            <w:i/>
            <w:iCs/>
            <w:rPrChange w:id="1406" w:author="Huguenot-Noel, Robin" w:date="2025-05-21T16:18:00Z" w16du:dateUtc="2025-05-21T14:18:00Z">
              <w:rPr>
                <w:rFonts w:asciiTheme="minorHAnsi" w:eastAsiaTheme="minorEastAsia" w:hAnsiTheme="minorHAnsi"/>
              </w:rPr>
            </w:rPrChange>
          </w:rPr>
          <w:t xml:space="preserve">RQ 1: </w:t>
        </w:r>
      </w:ins>
    </w:p>
    <w:p w14:paraId="0F1C66A3" w14:textId="30810DF8" w:rsidR="008670C6" w:rsidRPr="00450208" w:rsidRDefault="005B3318" w:rsidP="008670C6">
      <w:pPr>
        <w:spacing w:line="276" w:lineRule="auto"/>
        <w:rPr>
          <w:ins w:id="1407" w:author="Huguenot-Noel, Robin [2]" w:date="2025-05-21T09:40:00Z" w16du:dateUtc="2025-05-21T07:40:00Z"/>
          <w:rFonts w:asciiTheme="minorHAnsi" w:eastAsiaTheme="minorEastAsia" w:hAnsiTheme="minorHAnsi"/>
          <w:b/>
          <w:bCs/>
          <w:i/>
          <w:iCs/>
          <w:rPrChange w:id="1408" w:author="Huguenot-Noel, Robin" w:date="2025-05-21T16:18:00Z" w16du:dateUtc="2025-05-21T14:18:00Z">
            <w:rPr>
              <w:ins w:id="1409" w:author="Huguenot-Noel, Robin [2]" w:date="2025-05-21T09:40:00Z" w16du:dateUtc="2025-05-21T07:40:00Z"/>
              <w:rFonts w:eastAsiaTheme="minorEastAsia"/>
            </w:rPr>
          </w:rPrChange>
        </w:rPr>
      </w:pPr>
      <w:ins w:id="1410" w:author="Huguenot-Noel, Robin [2]" w:date="2025-05-19T16:25:00Z" w16du:dateUtc="2025-05-19T14:25:00Z">
        <w:r w:rsidRPr="00450208">
          <w:rPr>
            <w:rFonts w:asciiTheme="minorHAnsi" w:eastAsiaTheme="minorEastAsia" w:hAnsiTheme="minorHAnsi"/>
            <w:b/>
            <w:bCs/>
            <w:i/>
            <w:iCs/>
            <w:rPrChange w:id="1411" w:author="Huguenot-Noel, Robin" w:date="2025-05-21T16:18:00Z" w16du:dateUtc="2025-05-21T14:18:00Z">
              <w:rPr>
                <w:rFonts w:eastAsiaTheme="minorEastAsia" w:cstheme="minorBidi"/>
                <w:sz w:val="20"/>
                <w:szCs w:val="20"/>
                <w:lang w:eastAsia="ja-JP"/>
              </w:rPr>
            </w:rPrChange>
          </w:rPr>
          <w:t xml:space="preserve">Are </w:t>
        </w:r>
      </w:ins>
      <w:ins w:id="1412" w:author="Huguenot-Noel, Robin [2]" w:date="2025-05-21T10:48:00Z" w16du:dateUtc="2025-05-21T08:48:00Z">
        <w:r w:rsidR="00223BEC" w:rsidRPr="00450208">
          <w:rPr>
            <w:rFonts w:asciiTheme="minorHAnsi" w:eastAsiaTheme="minorEastAsia" w:hAnsiTheme="minorHAnsi"/>
            <w:b/>
            <w:bCs/>
            <w:i/>
            <w:iCs/>
          </w:rPr>
          <w:t xml:space="preserve">just transition policy </w:t>
        </w:r>
      </w:ins>
      <w:ins w:id="1413" w:author="Huguenot-Noel, Robin [2]" w:date="2025-05-21T10:49:00Z" w16du:dateUtc="2025-05-21T08:49:00Z">
        <w:r w:rsidR="00223BEC" w:rsidRPr="00450208">
          <w:rPr>
            <w:rFonts w:asciiTheme="minorHAnsi" w:eastAsiaTheme="minorEastAsia" w:hAnsiTheme="minorHAnsi"/>
            <w:b/>
            <w:bCs/>
            <w:i/>
            <w:iCs/>
          </w:rPr>
          <w:t>tools</w:t>
        </w:r>
      </w:ins>
      <w:ins w:id="1414" w:author="Huguenot-Noel, Robin [2]" w:date="2025-05-19T16:25:00Z" w16du:dateUtc="2025-05-19T14:25:00Z">
        <w:r w:rsidRPr="00450208">
          <w:rPr>
            <w:rFonts w:asciiTheme="minorHAnsi" w:eastAsiaTheme="minorEastAsia" w:hAnsiTheme="minorHAnsi"/>
            <w:b/>
            <w:bCs/>
            <w:i/>
            <w:iCs/>
            <w:rPrChange w:id="1415" w:author="Huguenot-Noel, Robin" w:date="2025-05-21T16:18:00Z" w16du:dateUtc="2025-05-21T14:18:00Z">
              <w:rPr>
                <w:rFonts w:eastAsiaTheme="minorEastAsia" w:cstheme="minorBidi"/>
                <w:sz w:val="20"/>
                <w:szCs w:val="20"/>
                <w:lang w:eastAsia="ja-JP"/>
              </w:rPr>
            </w:rPrChange>
          </w:rPr>
          <w:t xml:space="preserve"> contributing to the individual realignment of CFA</w:t>
        </w:r>
      </w:ins>
      <w:ins w:id="1416" w:author="Huguenot-Noel, Robin [2]" w:date="2025-05-21T10:48:00Z" w16du:dateUtc="2025-05-21T08:48:00Z">
        <w:r w:rsidR="00223BEC" w:rsidRPr="00450208">
          <w:rPr>
            <w:rFonts w:asciiTheme="minorHAnsi" w:eastAsiaTheme="minorEastAsia" w:hAnsiTheme="minorHAnsi"/>
            <w:b/>
            <w:bCs/>
            <w:i/>
            <w:iCs/>
          </w:rPr>
          <w:t xml:space="preserve"> workers</w:t>
        </w:r>
      </w:ins>
      <w:ins w:id="1417" w:author="Huguenot-Noel, Robin [2]" w:date="2025-05-19T16:25:00Z" w16du:dateUtc="2025-05-19T14:25:00Z">
        <w:r w:rsidRPr="00450208">
          <w:rPr>
            <w:rFonts w:asciiTheme="minorHAnsi" w:eastAsiaTheme="minorEastAsia" w:hAnsiTheme="minorHAnsi"/>
            <w:b/>
            <w:bCs/>
            <w:i/>
            <w:iCs/>
            <w:rPrChange w:id="1418" w:author="Huguenot-Noel, Robin" w:date="2025-05-21T16:18:00Z" w16du:dateUtc="2025-05-21T14:18:00Z">
              <w:rPr>
                <w:rFonts w:eastAsiaTheme="minorEastAsia" w:cstheme="minorBidi"/>
                <w:sz w:val="20"/>
                <w:szCs w:val="20"/>
                <w:lang w:eastAsia="ja-JP"/>
              </w:rPr>
            </w:rPrChange>
          </w:rPr>
          <w:t xml:space="preserve">?  </w:t>
        </w:r>
      </w:ins>
    </w:p>
    <w:p w14:paraId="36A2658E" w14:textId="77777777" w:rsidR="00223BEC" w:rsidRPr="00450208" w:rsidRDefault="00223BEC" w:rsidP="00223BEC">
      <w:pPr>
        <w:spacing w:line="276" w:lineRule="auto"/>
        <w:rPr>
          <w:ins w:id="1419" w:author="Huguenot-Noel, Robin [2]" w:date="2025-05-21T10:50:00Z" w16du:dateUtc="2025-05-21T08:50:00Z"/>
          <w:rFonts w:asciiTheme="minorHAnsi" w:eastAsiaTheme="minorEastAsia" w:hAnsiTheme="minorHAnsi"/>
          <w:i/>
          <w:iCs/>
        </w:rPr>
      </w:pPr>
    </w:p>
    <w:p w14:paraId="7C4D4B23" w14:textId="6697BBD7" w:rsidR="005B3318" w:rsidRPr="00450208" w:rsidRDefault="005B3318" w:rsidP="008670C6">
      <w:pPr>
        <w:spacing w:line="276" w:lineRule="auto"/>
        <w:rPr>
          <w:ins w:id="1420" w:author="Huguenot-Noel, Robin [2]" w:date="2025-05-19T16:25:00Z" w16du:dateUtc="2025-05-19T14:25:00Z"/>
          <w:rFonts w:asciiTheme="minorHAnsi" w:hAnsiTheme="minorHAnsi"/>
          <w:rPrChange w:id="1421" w:author="Huguenot-Noel, Robin" w:date="2025-05-21T16:18:00Z" w16du:dateUtc="2025-05-21T14:18:00Z">
            <w:rPr>
              <w:ins w:id="1422" w:author="Huguenot-Noel, Robin [2]" w:date="2025-05-19T16:25:00Z" w16du:dateUtc="2025-05-19T14:25:00Z"/>
              <w:sz w:val="20"/>
              <w:szCs w:val="20"/>
            </w:rPr>
          </w:rPrChange>
        </w:rPr>
        <w:pPrChange w:id="1423" w:author="Huguenot-Noel, Robin [2]" w:date="2025-05-21T09:40:00Z" w16du:dateUtc="2025-05-21T07:40:00Z">
          <w:pPr>
            <w:pStyle w:val="Standard"/>
            <w:jc w:val="both"/>
          </w:pPr>
        </w:pPrChange>
      </w:pPr>
      <w:ins w:id="1424" w:author="Huguenot-Noel, Robin [2]" w:date="2025-05-19T16:25:00Z" w16du:dateUtc="2025-05-19T14:25:00Z">
        <w:r w:rsidRPr="00450208">
          <w:rPr>
            <w:rFonts w:asciiTheme="minorHAnsi" w:eastAsiaTheme="minorEastAsia" w:hAnsiTheme="minorHAnsi"/>
            <w:rPrChange w:id="1425" w:author="Huguenot-Noel, Robin" w:date="2025-05-21T16:18:00Z" w16du:dateUtc="2025-05-21T14:18:00Z">
              <w:rPr>
                <w:rFonts w:eastAsiaTheme="minorEastAsia" w:cstheme="minorBidi"/>
                <w:sz w:val="20"/>
                <w:szCs w:val="20"/>
              </w:rPr>
            </w:rPrChange>
          </w:rPr>
          <w:t xml:space="preserve">We </w:t>
        </w:r>
      </w:ins>
      <w:ins w:id="1426" w:author="Huguenot-Noel, Robin [2]" w:date="2025-05-21T09:43:00Z" w16du:dateUtc="2025-05-21T07:43:00Z">
        <w:r w:rsidR="008670C6" w:rsidRPr="00450208">
          <w:rPr>
            <w:rFonts w:asciiTheme="minorHAnsi" w:eastAsiaTheme="minorEastAsia" w:hAnsiTheme="minorHAnsi"/>
          </w:rPr>
          <w:t>posit</w:t>
        </w:r>
      </w:ins>
      <w:ins w:id="1427" w:author="Huguenot-Noel, Robin [2]" w:date="2025-05-19T16:25:00Z" w16du:dateUtc="2025-05-19T14:25:00Z">
        <w:r w:rsidRPr="00450208">
          <w:rPr>
            <w:rFonts w:asciiTheme="minorHAnsi" w:eastAsiaTheme="minorEastAsia" w:hAnsiTheme="minorHAnsi"/>
            <w:rPrChange w:id="1428" w:author="Huguenot-Noel, Robin" w:date="2025-05-21T16:18:00Z" w16du:dateUtc="2025-05-21T14:18:00Z">
              <w:rPr>
                <w:rFonts w:eastAsiaTheme="minorEastAsia" w:cstheme="minorBidi"/>
                <w:sz w:val="20"/>
                <w:szCs w:val="20"/>
              </w:rPr>
            </w:rPrChange>
          </w:rPr>
          <w:t xml:space="preserve"> that:  </w:t>
        </w:r>
      </w:ins>
    </w:p>
    <w:p w14:paraId="3C487274" w14:textId="51CE3451" w:rsidR="005B3318" w:rsidRPr="00450208" w:rsidRDefault="005B3318" w:rsidP="006654FF">
      <w:pPr>
        <w:pStyle w:val="Standard"/>
        <w:numPr>
          <w:ilvl w:val="0"/>
          <w:numId w:val="5"/>
        </w:numPr>
        <w:spacing w:after="0"/>
        <w:jc w:val="both"/>
        <w:rPr>
          <w:ins w:id="1429" w:author="Huguenot-Noel, Robin [2]" w:date="2025-05-21T10:50:00Z" w16du:dateUtc="2025-05-21T08:50:00Z"/>
          <w:rFonts w:asciiTheme="minorHAnsi" w:hAnsiTheme="minorHAnsi"/>
          <w:rPrChange w:id="1430" w:author="Huguenot-Noel, Robin" w:date="2025-05-21T16:18:00Z" w16du:dateUtc="2025-05-21T14:18:00Z">
            <w:rPr>
              <w:ins w:id="1431" w:author="Huguenot-Noel, Robin [2]" w:date="2025-05-21T10:50:00Z" w16du:dateUtc="2025-05-21T08:50:00Z"/>
              <w:rFonts w:asciiTheme="minorHAnsi" w:hAnsiTheme="minorHAnsi"/>
              <w:i/>
              <w:iCs/>
            </w:rPr>
          </w:rPrChange>
        </w:rPr>
      </w:pPr>
      <w:ins w:id="1432" w:author="Huguenot-Noel, Robin [2]" w:date="2025-05-19T16:25:00Z" w16du:dateUtc="2025-05-19T14:25:00Z">
        <w:r w:rsidRPr="00450208">
          <w:rPr>
            <w:rFonts w:asciiTheme="minorHAnsi" w:eastAsiaTheme="minorEastAsia" w:hAnsiTheme="minorHAnsi" w:cstheme="minorBidi"/>
            <w:b/>
            <w:bCs/>
            <w:rPrChange w:id="1433" w:author="Huguenot-Noel, Robin" w:date="2025-05-21T16:18:00Z" w16du:dateUtc="2025-05-21T14:18:00Z">
              <w:rPr>
                <w:rFonts w:eastAsiaTheme="minorEastAsia" w:cstheme="minorBidi"/>
                <w:b/>
                <w:bCs/>
                <w:sz w:val="20"/>
                <w:szCs w:val="20"/>
              </w:rPr>
            </w:rPrChange>
          </w:rPr>
          <w:t xml:space="preserve">H1. </w:t>
        </w:r>
      </w:ins>
      <w:ins w:id="1434" w:author="Huguenot-Noel, Robin [2]" w:date="2025-05-21T10:49:00Z" w16du:dateUtc="2025-05-21T08:49:00Z">
        <w:r w:rsidR="00223BEC" w:rsidRPr="00450208">
          <w:rPr>
            <w:rFonts w:asciiTheme="minorHAnsi" w:eastAsiaTheme="minorEastAsia" w:hAnsiTheme="minorHAnsi" w:cstheme="minorBidi"/>
            <w:b/>
            <w:bCs/>
          </w:rPr>
          <w:t xml:space="preserve">Just transition policy tools </w:t>
        </w:r>
        <w:proofErr w:type="gramStart"/>
        <w:r w:rsidR="00223BEC" w:rsidRPr="00450208">
          <w:rPr>
            <w:rFonts w:asciiTheme="minorHAnsi" w:eastAsiaTheme="minorEastAsia" w:hAnsiTheme="minorHAnsi" w:cstheme="minorBidi"/>
            <w:b/>
            <w:bCs/>
          </w:rPr>
          <w:t>have an effect on</w:t>
        </w:r>
        <w:proofErr w:type="gramEnd"/>
        <w:r w:rsidR="00223BEC" w:rsidRPr="00450208">
          <w:rPr>
            <w:rFonts w:asciiTheme="minorHAnsi" w:eastAsiaTheme="minorEastAsia" w:hAnsiTheme="minorHAnsi" w:cstheme="minorBidi"/>
            <w:b/>
            <w:bCs/>
          </w:rPr>
          <w:t xml:space="preserve"> the individual realignment of CFA workers</w:t>
        </w:r>
      </w:ins>
      <w:ins w:id="1435" w:author="Huguenot-Noel, Robin [2]" w:date="2025-05-21T10:50:00Z" w16du:dateUtc="2025-05-21T08:50:00Z">
        <w:r w:rsidR="00223BEC" w:rsidRPr="00450208">
          <w:rPr>
            <w:rFonts w:asciiTheme="minorHAnsi" w:eastAsiaTheme="minorEastAsia" w:hAnsiTheme="minorHAnsi" w:cstheme="minorBidi"/>
            <w:b/>
            <w:bCs/>
          </w:rPr>
          <w:t xml:space="preserve"> (</w:t>
        </w:r>
        <w:r w:rsidR="00223BEC" w:rsidRPr="00450208">
          <w:rPr>
            <w:rFonts w:asciiTheme="minorHAnsi" w:eastAsiaTheme="minorEastAsia" w:hAnsiTheme="minorHAnsi"/>
            <w:i/>
            <w:iCs/>
          </w:rPr>
          <w:t>H0: Just transition policy tools</w:t>
        </w:r>
        <w:r w:rsidR="00223BEC" w:rsidRPr="00450208">
          <w:rPr>
            <w:rFonts w:asciiTheme="minorHAnsi" w:hAnsiTheme="minorHAnsi"/>
            <w:i/>
            <w:iCs/>
          </w:rPr>
          <w:t xml:space="preserve"> </w:t>
        </w:r>
        <w:r w:rsidR="00223BEC" w:rsidRPr="00450208">
          <w:rPr>
            <w:rFonts w:asciiTheme="minorHAnsi" w:eastAsiaTheme="minorEastAsia" w:hAnsiTheme="minorHAnsi"/>
            <w:i/>
            <w:iCs/>
          </w:rPr>
          <w:t>have no effect on</w:t>
        </w:r>
        <w:r w:rsidR="00223BEC" w:rsidRPr="00450208">
          <w:rPr>
            <w:rFonts w:asciiTheme="minorHAnsi" w:hAnsiTheme="minorHAnsi"/>
            <w:i/>
            <w:iCs/>
          </w:rPr>
          <w:t xml:space="preserve"> the individual realignment of CFAs</w:t>
        </w:r>
        <w:r w:rsidR="00223BEC" w:rsidRPr="00450208">
          <w:rPr>
            <w:rFonts w:asciiTheme="minorHAnsi" w:hAnsiTheme="minorHAnsi"/>
            <w:i/>
            <w:iCs/>
          </w:rPr>
          <w:t>)</w:t>
        </w:r>
      </w:ins>
    </w:p>
    <w:p w14:paraId="6C8CE47D" w14:textId="77777777" w:rsidR="00223BEC" w:rsidRPr="00450208" w:rsidRDefault="00223BEC" w:rsidP="00223BEC">
      <w:pPr>
        <w:pStyle w:val="Standard"/>
        <w:spacing w:after="0"/>
        <w:jc w:val="both"/>
        <w:rPr>
          <w:ins w:id="1436" w:author="Huguenot-Noel, Robin [2]" w:date="2025-05-21T10:51:00Z" w16du:dateUtc="2025-05-21T08:51:00Z"/>
          <w:rFonts w:asciiTheme="minorHAnsi" w:hAnsiTheme="minorHAnsi"/>
        </w:rPr>
      </w:pPr>
    </w:p>
    <w:p w14:paraId="03720D77" w14:textId="363CAE98" w:rsidR="00223BEC" w:rsidRPr="00450208" w:rsidRDefault="00223BEC" w:rsidP="00223BEC">
      <w:pPr>
        <w:pStyle w:val="Standard"/>
        <w:spacing w:after="0"/>
        <w:jc w:val="both"/>
        <w:rPr>
          <w:ins w:id="1437" w:author="Huguenot-Noel, Robin [2]" w:date="2025-05-21T10:51:00Z" w16du:dateUtc="2025-05-21T08:51:00Z"/>
          <w:rFonts w:asciiTheme="minorHAnsi" w:hAnsiTheme="minorHAnsi"/>
        </w:rPr>
      </w:pPr>
      <w:ins w:id="1438" w:author="Huguenot-Noel, Robin [2]" w:date="2025-05-21T10:51:00Z" w16du:dateUtc="2025-05-21T08:51:00Z">
        <w:r w:rsidRPr="00450208">
          <w:rPr>
            <w:rFonts w:asciiTheme="minorHAnsi" w:hAnsiTheme="minorHAnsi"/>
          </w:rPr>
          <w:t>We further refine these expectations by considering the effect of different features. Drawing the literature</w:t>
        </w:r>
      </w:ins>
      <w:ins w:id="1439" w:author="Huguenot-Noel, Robin [2]" w:date="2025-05-21T10:50:00Z" w16du:dateUtc="2025-05-21T08:50:00Z">
        <w:r w:rsidRPr="00450208">
          <w:rPr>
            <w:rFonts w:asciiTheme="minorHAnsi" w:hAnsiTheme="minorHAnsi"/>
          </w:rPr>
          <w:t>, we expect</w:t>
        </w:r>
      </w:ins>
      <w:ins w:id="1440" w:author="Huguenot-Noel, Robin [2]" w:date="2025-05-21T10:51:00Z" w16du:dateUtc="2025-05-21T08:51:00Z">
        <w:r w:rsidRPr="00450208">
          <w:rPr>
            <w:rFonts w:asciiTheme="minorHAnsi" w:hAnsiTheme="minorHAnsi"/>
          </w:rPr>
          <w:t xml:space="preserve"> that</w:t>
        </w:r>
      </w:ins>
    </w:p>
    <w:p w14:paraId="090C747A" w14:textId="77777777" w:rsidR="00223BEC" w:rsidRPr="00450208" w:rsidRDefault="00223BEC" w:rsidP="00223BEC">
      <w:pPr>
        <w:pStyle w:val="Standard"/>
        <w:spacing w:after="0"/>
        <w:jc w:val="both"/>
        <w:rPr>
          <w:ins w:id="1441" w:author="Huguenot-Noel, Robin [2]" w:date="2025-05-21T10:51:00Z" w16du:dateUtc="2025-05-21T08:51:00Z"/>
          <w:rFonts w:asciiTheme="minorHAnsi" w:hAnsiTheme="minorHAnsi"/>
        </w:rPr>
      </w:pPr>
    </w:p>
    <w:p w14:paraId="671F6685" w14:textId="66A5BD67" w:rsidR="00223BEC" w:rsidRPr="00450208" w:rsidRDefault="00223BEC" w:rsidP="00223BEC">
      <w:pPr>
        <w:pStyle w:val="Standard"/>
        <w:spacing w:after="0"/>
        <w:jc w:val="both"/>
        <w:rPr>
          <w:ins w:id="1442" w:author="Huguenot-Noel, Robin [2]" w:date="2025-05-21T10:50:00Z" w16du:dateUtc="2025-05-21T08:50:00Z"/>
          <w:rFonts w:asciiTheme="minorHAnsi" w:hAnsiTheme="minorHAnsi"/>
          <w:i/>
          <w:iCs/>
          <w:rPrChange w:id="1443" w:author="Huguenot-Noel, Robin" w:date="2025-05-21T16:18:00Z" w16du:dateUtc="2025-05-21T14:18:00Z">
            <w:rPr>
              <w:ins w:id="1444" w:author="Huguenot-Noel, Robin [2]" w:date="2025-05-21T10:50:00Z" w16du:dateUtc="2025-05-21T08:50:00Z"/>
              <w:rFonts w:asciiTheme="minorHAnsi" w:hAnsiTheme="minorHAnsi"/>
            </w:rPr>
          </w:rPrChange>
        </w:rPr>
      </w:pPr>
      <w:ins w:id="1445" w:author="Huguenot-Noel, Robin [2]" w:date="2025-05-21T10:52:00Z" w16du:dateUtc="2025-05-21T08:52:00Z">
        <w:r w:rsidRPr="00450208">
          <w:rPr>
            <w:rFonts w:asciiTheme="minorHAnsi" w:hAnsiTheme="minorHAnsi"/>
            <w:i/>
            <w:iCs/>
            <w:rPrChange w:id="1446" w:author="Huguenot-Noel, Robin" w:date="2025-05-21T16:18:00Z" w16du:dateUtc="2025-05-21T14:18:00Z">
              <w:rPr>
                <w:rFonts w:asciiTheme="minorHAnsi" w:hAnsiTheme="minorHAnsi"/>
              </w:rPr>
            </w:rPrChange>
          </w:rPr>
          <w:t>Job loss compensation</w:t>
        </w:r>
      </w:ins>
    </w:p>
    <w:p w14:paraId="102F6FDB" w14:textId="51CBB14C" w:rsidR="00223BEC" w:rsidRPr="00450208" w:rsidRDefault="00223BEC" w:rsidP="00223BEC">
      <w:pPr>
        <w:pStyle w:val="Standard"/>
        <w:numPr>
          <w:ilvl w:val="0"/>
          <w:numId w:val="18"/>
        </w:numPr>
        <w:spacing w:after="0"/>
        <w:jc w:val="both"/>
        <w:rPr>
          <w:ins w:id="1447" w:author="Huguenot-Noel, Robin [2]" w:date="2025-05-21T10:51:00Z" w16du:dateUtc="2025-05-21T08:51:00Z"/>
          <w:rFonts w:asciiTheme="minorHAnsi" w:hAnsiTheme="minorHAnsi"/>
          <w:rPrChange w:id="1448" w:author="Huguenot-Noel, Robin" w:date="2025-05-21T16:18:00Z" w16du:dateUtc="2025-05-21T14:18:00Z">
            <w:rPr>
              <w:ins w:id="1449" w:author="Huguenot-Noel, Robin [2]" w:date="2025-05-21T10:51:00Z" w16du:dateUtc="2025-05-21T08:51:00Z"/>
              <w:rFonts w:asciiTheme="minorHAnsi" w:eastAsiaTheme="minorEastAsia" w:hAnsiTheme="minorHAnsi" w:cstheme="minorBidi"/>
              <w:b/>
              <w:bCs/>
            </w:rPr>
          </w:rPrChange>
        </w:rPr>
      </w:pPr>
      <w:ins w:id="1450" w:author="Huguenot-Noel, Robin [2]" w:date="2025-05-21T10:51:00Z" w16du:dateUtc="2025-05-21T08:51:00Z">
        <w:r w:rsidRPr="00450208">
          <w:rPr>
            <w:rFonts w:asciiTheme="minorHAnsi" w:hAnsiTheme="minorHAnsi"/>
          </w:rPr>
          <w:t xml:space="preserve">H1a. </w:t>
        </w:r>
        <w:r w:rsidRPr="00450208">
          <w:rPr>
            <w:rFonts w:asciiTheme="minorHAnsi" w:eastAsiaTheme="minorEastAsia" w:hAnsiTheme="minorHAnsi" w:cstheme="minorBidi"/>
            <w:b/>
            <w:bCs/>
          </w:rPr>
          <w:t xml:space="preserve">Just transition policy tools </w:t>
        </w:r>
        <w:proofErr w:type="gramStart"/>
        <w:r w:rsidRPr="00450208">
          <w:rPr>
            <w:rFonts w:asciiTheme="minorHAnsi" w:eastAsiaTheme="minorEastAsia" w:hAnsiTheme="minorHAnsi" w:cstheme="minorBidi"/>
            <w:b/>
            <w:bCs/>
          </w:rPr>
          <w:t>have an effect on</w:t>
        </w:r>
        <w:proofErr w:type="gramEnd"/>
        <w:r w:rsidRPr="00450208">
          <w:rPr>
            <w:rFonts w:asciiTheme="minorHAnsi" w:eastAsiaTheme="minorEastAsia" w:hAnsiTheme="minorHAnsi" w:cstheme="minorBidi"/>
            <w:b/>
            <w:bCs/>
          </w:rPr>
          <w:t xml:space="preserve"> the individual realignment of CFA workers</w:t>
        </w:r>
      </w:ins>
    </w:p>
    <w:p w14:paraId="3E909B17" w14:textId="77777777" w:rsidR="00223BEC" w:rsidRPr="00450208" w:rsidRDefault="00223BEC" w:rsidP="00223BEC">
      <w:pPr>
        <w:pStyle w:val="Standard"/>
        <w:spacing w:after="0"/>
        <w:jc w:val="both"/>
        <w:rPr>
          <w:ins w:id="1451" w:author="Huguenot-Noel, Robin [2]" w:date="2025-05-21T10:51:00Z" w16du:dateUtc="2025-05-21T08:51:00Z"/>
          <w:rFonts w:asciiTheme="minorHAnsi" w:hAnsiTheme="minorHAnsi"/>
        </w:rPr>
      </w:pPr>
    </w:p>
    <w:p w14:paraId="5ED6C626" w14:textId="77777777" w:rsidR="00223BEC" w:rsidRPr="00450208" w:rsidRDefault="00223BEC" w:rsidP="00223BEC">
      <w:pPr>
        <w:pStyle w:val="Standard"/>
        <w:spacing w:after="0"/>
        <w:jc w:val="both"/>
        <w:rPr>
          <w:ins w:id="1452" w:author="Huguenot-Noel, Robin [2]" w:date="2025-05-19T16:25:00Z" w16du:dateUtc="2025-05-19T14:25:00Z"/>
          <w:rFonts w:asciiTheme="minorHAnsi" w:hAnsiTheme="minorHAnsi"/>
          <w:rPrChange w:id="1453" w:author="Huguenot-Noel, Robin" w:date="2025-05-21T16:18:00Z" w16du:dateUtc="2025-05-21T14:18:00Z">
            <w:rPr>
              <w:ins w:id="1454" w:author="Huguenot-Noel, Robin [2]" w:date="2025-05-19T16:25:00Z" w16du:dateUtc="2025-05-19T14:25:00Z"/>
              <w:sz w:val="20"/>
              <w:szCs w:val="20"/>
            </w:rPr>
          </w:rPrChange>
        </w:rPr>
        <w:pPrChange w:id="1455" w:author="Huguenot-Noel, Robin [2]" w:date="2025-05-21T10:51:00Z" w16du:dateUtc="2025-05-21T08:51:00Z">
          <w:pPr>
            <w:pStyle w:val="Standard"/>
            <w:numPr>
              <w:numId w:val="5"/>
            </w:numPr>
            <w:tabs>
              <w:tab w:val="num" w:pos="720"/>
            </w:tabs>
            <w:spacing w:after="0"/>
            <w:ind w:left="720" w:hanging="360"/>
            <w:jc w:val="both"/>
          </w:pPr>
        </w:pPrChange>
      </w:pPr>
    </w:p>
    <w:p w14:paraId="425BA5D4" w14:textId="77777777" w:rsidR="005B3318" w:rsidRPr="00450208" w:rsidRDefault="005B3318" w:rsidP="006654FF">
      <w:pPr>
        <w:pStyle w:val="Standard"/>
        <w:numPr>
          <w:ilvl w:val="1"/>
          <w:numId w:val="5"/>
        </w:numPr>
        <w:spacing w:after="0"/>
        <w:jc w:val="both"/>
        <w:rPr>
          <w:ins w:id="1456" w:author="Huguenot-Noel, Robin [2]" w:date="2025-05-19T16:25:00Z" w16du:dateUtc="2025-05-19T14:25:00Z"/>
          <w:rFonts w:asciiTheme="minorHAnsi" w:hAnsiTheme="minorHAnsi"/>
          <w:rPrChange w:id="1457" w:author="Huguenot-Noel, Robin" w:date="2025-05-21T16:18:00Z" w16du:dateUtc="2025-05-21T14:18:00Z">
            <w:rPr>
              <w:ins w:id="1458" w:author="Huguenot-Noel, Robin [2]" w:date="2025-05-19T16:25:00Z" w16du:dateUtc="2025-05-19T14:25:00Z"/>
              <w:sz w:val="20"/>
              <w:szCs w:val="20"/>
            </w:rPr>
          </w:rPrChange>
        </w:rPr>
      </w:pPr>
      <w:ins w:id="1459" w:author="Huguenot-Noel, Robin [2]" w:date="2025-05-19T16:25:00Z" w16du:dateUtc="2025-05-19T14:25:00Z">
        <w:r w:rsidRPr="00450208">
          <w:rPr>
            <w:rFonts w:asciiTheme="minorHAnsi" w:eastAsiaTheme="minorEastAsia" w:hAnsiTheme="minorHAnsi" w:cstheme="minorBidi"/>
            <w:b/>
            <w:bCs/>
            <w:rPrChange w:id="1460" w:author="Huguenot-Noel, Robin" w:date="2025-05-21T16:18:00Z" w16du:dateUtc="2025-05-21T14:18:00Z">
              <w:rPr>
                <w:rFonts w:eastAsiaTheme="minorEastAsia" w:cstheme="minorBidi"/>
                <w:b/>
                <w:bCs/>
                <w:sz w:val="20"/>
                <w:szCs w:val="20"/>
              </w:rPr>
            </w:rPrChange>
          </w:rPr>
          <w:t>H1a.</w:t>
        </w:r>
        <w:r w:rsidRPr="00450208">
          <w:rPr>
            <w:rFonts w:asciiTheme="minorHAnsi" w:eastAsiaTheme="minorEastAsia" w:hAnsiTheme="minorHAnsi" w:cstheme="minorBidi"/>
            <w:rPrChange w:id="1461" w:author="Huguenot-Noel, Robin" w:date="2025-05-21T16:18:00Z" w16du:dateUtc="2025-05-21T14:18:00Z">
              <w:rPr>
                <w:rFonts w:eastAsiaTheme="minorEastAsia" w:cstheme="minorBidi"/>
                <w:sz w:val="20"/>
                <w:szCs w:val="20"/>
              </w:rPr>
            </w:rPrChange>
          </w:rPr>
          <w:t xml:space="preserve"> We expect free-retaining program to increase support for the just transition policy.</w:t>
        </w:r>
      </w:ins>
    </w:p>
    <w:p w14:paraId="50F5A01D" w14:textId="77777777" w:rsidR="005B3318" w:rsidRPr="00450208" w:rsidRDefault="005B3318" w:rsidP="006654FF">
      <w:pPr>
        <w:pStyle w:val="Standard"/>
        <w:numPr>
          <w:ilvl w:val="1"/>
          <w:numId w:val="5"/>
        </w:numPr>
        <w:spacing w:after="0"/>
        <w:jc w:val="both"/>
        <w:rPr>
          <w:ins w:id="1462" w:author="Huguenot-Noel, Robin [2]" w:date="2025-05-19T16:25:00Z" w16du:dateUtc="2025-05-19T14:25:00Z"/>
          <w:rFonts w:asciiTheme="minorHAnsi" w:hAnsiTheme="minorHAnsi"/>
          <w:rPrChange w:id="1463" w:author="Huguenot-Noel, Robin" w:date="2025-05-21T16:18:00Z" w16du:dateUtc="2025-05-21T14:18:00Z">
            <w:rPr>
              <w:ins w:id="1464" w:author="Huguenot-Noel, Robin [2]" w:date="2025-05-19T16:25:00Z" w16du:dateUtc="2025-05-19T14:25:00Z"/>
              <w:sz w:val="20"/>
              <w:szCs w:val="20"/>
            </w:rPr>
          </w:rPrChange>
        </w:rPr>
      </w:pPr>
      <w:ins w:id="1465" w:author="Huguenot-Noel, Robin [2]" w:date="2025-05-19T16:25:00Z" w16du:dateUtc="2025-05-19T14:25:00Z">
        <w:r w:rsidRPr="00450208">
          <w:rPr>
            <w:rFonts w:asciiTheme="minorHAnsi" w:eastAsiaTheme="minorEastAsia" w:hAnsiTheme="minorHAnsi" w:cstheme="minorBidi"/>
            <w:b/>
            <w:bCs/>
            <w:rPrChange w:id="1466" w:author="Huguenot-Noel, Robin" w:date="2025-05-21T16:18:00Z" w16du:dateUtc="2025-05-21T14:18:00Z">
              <w:rPr>
                <w:rFonts w:eastAsiaTheme="minorEastAsia" w:cstheme="minorBidi"/>
                <w:b/>
                <w:bCs/>
                <w:sz w:val="20"/>
                <w:szCs w:val="20"/>
              </w:rPr>
            </w:rPrChange>
          </w:rPr>
          <w:t xml:space="preserve">H1b. </w:t>
        </w:r>
        <w:r w:rsidRPr="00450208">
          <w:rPr>
            <w:rFonts w:asciiTheme="minorHAnsi" w:eastAsiaTheme="minorEastAsia" w:hAnsiTheme="minorHAnsi" w:cstheme="minorBidi"/>
            <w:rPrChange w:id="1467" w:author="Huguenot-Noel, Robin" w:date="2025-05-21T16:18:00Z" w16du:dateUtc="2025-05-21T14:18:00Z">
              <w:rPr>
                <w:rFonts w:eastAsiaTheme="minorEastAsia" w:cstheme="minorBidi"/>
                <w:sz w:val="20"/>
                <w:szCs w:val="20"/>
              </w:rPr>
            </w:rPrChange>
          </w:rPr>
          <w:t>We expect Job-guarantee scheme and retirement programs to lead to higher level of support compared to extended unemployment benefits.</w:t>
        </w:r>
      </w:ins>
    </w:p>
    <w:p w14:paraId="1D00EC0A" w14:textId="0A6A1D3B" w:rsidR="008670C6" w:rsidRPr="00450208" w:rsidRDefault="005B3318" w:rsidP="008670C6">
      <w:pPr>
        <w:pStyle w:val="Standard"/>
        <w:numPr>
          <w:ilvl w:val="0"/>
          <w:numId w:val="5"/>
        </w:numPr>
        <w:jc w:val="both"/>
        <w:rPr>
          <w:ins w:id="1468" w:author="Huguenot-Noel, Robin [2]" w:date="2025-05-21T09:43:00Z" w16du:dateUtc="2025-05-21T07:43:00Z"/>
          <w:rFonts w:asciiTheme="minorHAnsi" w:hAnsiTheme="minorHAnsi"/>
        </w:rPr>
      </w:pPr>
      <w:ins w:id="1469" w:author="Huguenot-Noel, Robin [2]" w:date="2025-05-19T16:25:00Z" w16du:dateUtc="2025-05-19T14:25:00Z">
        <w:r w:rsidRPr="00450208">
          <w:rPr>
            <w:rFonts w:asciiTheme="minorHAnsi" w:eastAsiaTheme="minorEastAsia" w:hAnsiTheme="minorHAnsi" w:cstheme="minorBidi"/>
            <w:b/>
            <w:bCs/>
            <w:rPrChange w:id="1470" w:author="Huguenot-Noel, Robin" w:date="2025-05-21T16:18:00Z" w16du:dateUtc="2025-05-21T14:18:00Z">
              <w:rPr>
                <w:rFonts w:eastAsiaTheme="minorEastAsia" w:cstheme="minorBidi"/>
                <w:b/>
                <w:bCs/>
                <w:sz w:val="20"/>
                <w:szCs w:val="20"/>
              </w:rPr>
            </w:rPrChange>
          </w:rPr>
          <w:t xml:space="preserve">H2. Socio-tropic preferences matter for the support of just transition policies. </w:t>
        </w:r>
        <w:r w:rsidRPr="00450208">
          <w:rPr>
            <w:rFonts w:asciiTheme="minorHAnsi" w:eastAsiaTheme="minorEastAsia" w:hAnsiTheme="minorHAnsi" w:cstheme="minorBidi"/>
            <w:rPrChange w:id="1471" w:author="Huguenot-Noel, Robin" w:date="2025-05-21T16:18:00Z" w16du:dateUtc="2025-05-21T14:18:00Z">
              <w:rPr>
                <w:rFonts w:eastAsiaTheme="minorEastAsia" w:cstheme="minorBidi"/>
                <w:sz w:val="20"/>
                <w:szCs w:val="20"/>
              </w:rPr>
            </w:rPrChange>
          </w:rPr>
          <w:t xml:space="preserve">When just transition policies contain community investment programs, the level of support for such policy increases. </w:t>
        </w:r>
      </w:ins>
    </w:p>
    <w:p w14:paraId="67FD43C3" w14:textId="77777777" w:rsidR="003D62FA" w:rsidRPr="00450208" w:rsidRDefault="003D62FA" w:rsidP="003D62FA">
      <w:pPr>
        <w:spacing w:line="276" w:lineRule="auto"/>
        <w:rPr>
          <w:ins w:id="1472" w:author="Huguenot-Noel, Robin [2]" w:date="2025-05-21T09:55:00Z" w16du:dateUtc="2025-05-21T07:55:00Z"/>
          <w:rFonts w:asciiTheme="minorHAnsi" w:hAnsiTheme="minorHAnsi"/>
        </w:rPr>
      </w:pPr>
    </w:p>
    <w:p w14:paraId="60A6BF8A" w14:textId="77777777" w:rsidR="003D62FA" w:rsidRPr="00450208" w:rsidRDefault="003D62FA" w:rsidP="008670C6">
      <w:pPr>
        <w:pStyle w:val="Standard"/>
        <w:jc w:val="both"/>
        <w:rPr>
          <w:ins w:id="1473" w:author="Huguenot-Noel, Robin [2]" w:date="2025-05-21T09:44:00Z" w16du:dateUtc="2025-05-21T07:44:00Z"/>
          <w:rFonts w:asciiTheme="minorHAnsi" w:hAnsiTheme="minorHAnsi"/>
        </w:rPr>
      </w:pPr>
    </w:p>
    <w:p w14:paraId="3832AC28" w14:textId="15D6830A" w:rsidR="008670C6" w:rsidRPr="00450208" w:rsidRDefault="008670C6" w:rsidP="008670C6">
      <w:pPr>
        <w:pStyle w:val="ListParagraph"/>
        <w:numPr>
          <w:ilvl w:val="2"/>
          <w:numId w:val="8"/>
        </w:numPr>
        <w:rPr>
          <w:ins w:id="1474" w:author="Huguenot-Noel, Robin [2]" w:date="2025-05-21T09:45:00Z" w16du:dateUtc="2025-05-21T07:45:00Z"/>
        </w:rPr>
      </w:pPr>
      <w:ins w:id="1475" w:author="Huguenot-Noel, Robin [2]" w:date="2025-05-21T09:45:00Z" w16du:dateUtc="2025-05-21T07:45:00Z">
        <w:r w:rsidRPr="00450208">
          <w:rPr>
            <w:rFonts w:eastAsia="Aptos" w:cs="Aptos"/>
            <w:b/>
            <w:bCs/>
          </w:rPr>
          <w:t xml:space="preserve">Effect of </w:t>
        </w:r>
        <w:r w:rsidRPr="00450208">
          <w:rPr>
            <w:rFonts w:eastAsia="Aptos" w:cs="Aptos"/>
            <w:b/>
            <w:bCs/>
          </w:rPr>
          <w:t>union support</w:t>
        </w:r>
      </w:ins>
    </w:p>
    <w:p w14:paraId="561CC2CA" w14:textId="77777777" w:rsidR="008670C6" w:rsidRPr="00450208" w:rsidRDefault="005B3318" w:rsidP="006654FF">
      <w:pPr>
        <w:pStyle w:val="Standard"/>
        <w:jc w:val="both"/>
        <w:rPr>
          <w:ins w:id="1476" w:author="Huguenot-Noel, Robin [2]" w:date="2025-05-21T09:51:00Z" w16du:dateUtc="2025-05-21T07:51:00Z"/>
          <w:rFonts w:asciiTheme="minorHAnsi" w:eastAsiaTheme="minorEastAsia" w:hAnsiTheme="minorHAnsi" w:cstheme="minorBidi"/>
        </w:rPr>
      </w:pPr>
      <w:ins w:id="1477" w:author="Huguenot-Noel, Robin [2]" w:date="2025-05-19T16:25:00Z" w16du:dateUtc="2025-05-19T14:25:00Z">
        <w:r w:rsidRPr="00450208">
          <w:rPr>
            <w:rFonts w:asciiTheme="minorHAnsi" w:eastAsiaTheme="minorEastAsia" w:hAnsiTheme="minorHAnsi" w:cstheme="minorBidi"/>
            <w:rPrChange w:id="1478" w:author="Huguenot-Noel, Robin" w:date="2025-05-21T16:18:00Z" w16du:dateUtc="2025-05-21T14:18:00Z">
              <w:rPr>
                <w:rFonts w:eastAsiaTheme="minorEastAsia" w:cstheme="minorBidi"/>
                <w:sz w:val="20"/>
                <w:szCs w:val="20"/>
              </w:rPr>
            </w:rPrChange>
          </w:rPr>
          <w:t>The second</w:t>
        </w:r>
      </w:ins>
      <w:ins w:id="1479" w:author="Huguenot-Noel, Robin [2]" w:date="2025-05-21T09:44:00Z" w16du:dateUtc="2025-05-21T07:44:00Z">
        <w:r w:rsidR="008670C6" w:rsidRPr="00450208">
          <w:rPr>
            <w:rFonts w:asciiTheme="minorHAnsi" w:eastAsiaTheme="minorEastAsia" w:hAnsiTheme="minorHAnsi" w:cstheme="minorBidi"/>
          </w:rPr>
          <w:t>, critical,</w:t>
        </w:r>
      </w:ins>
      <w:ins w:id="1480" w:author="Huguenot-Noel, Robin [2]" w:date="2025-05-19T16:25:00Z" w16du:dateUtc="2025-05-19T14:25:00Z">
        <w:r w:rsidRPr="00450208">
          <w:rPr>
            <w:rFonts w:asciiTheme="minorHAnsi" w:eastAsiaTheme="minorEastAsia" w:hAnsiTheme="minorHAnsi" w:cstheme="minorBidi"/>
            <w:rPrChange w:id="1481" w:author="Huguenot-Noel, Robin" w:date="2025-05-21T16:18:00Z" w16du:dateUtc="2025-05-21T14:18:00Z">
              <w:rPr>
                <w:rFonts w:eastAsiaTheme="minorEastAsia" w:cstheme="minorBidi"/>
                <w:sz w:val="20"/>
                <w:szCs w:val="20"/>
              </w:rPr>
            </w:rPrChange>
          </w:rPr>
          <w:t xml:space="preserve"> </w:t>
        </w:r>
      </w:ins>
      <w:ins w:id="1482" w:author="Huguenot-Noel, Robin [2]" w:date="2025-05-21T09:44:00Z" w16du:dateUtc="2025-05-21T07:44:00Z">
        <w:r w:rsidR="008670C6" w:rsidRPr="00450208">
          <w:rPr>
            <w:rFonts w:asciiTheme="minorHAnsi" w:eastAsiaTheme="minorEastAsia" w:hAnsiTheme="minorHAnsi" w:cstheme="minorBidi"/>
          </w:rPr>
          <w:t>aim</w:t>
        </w:r>
      </w:ins>
      <w:ins w:id="1483" w:author="Huguenot-Noel, Robin [2]" w:date="2025-05-19T16:25:00Z" w16du:dateUtc="2025-05-19T14:25:00Z">
        <w:r w:rsidRPr="00450208">
          <w:rPr>
            <w:rFonts w:asciiTheme="minorHAnsi" w:eastAsiaTheme="minorEastAsia" w:hAnsiTheme="minorHAnsi" w:cstheme="minorBidi"/>
            <w:rPrChange w:id="1484" w:author="Huguenot-Noel, Robin" w:date="2025-05-21T16:18:00Z" w16du:dateUtc="2025-05-21T14:18:00Z">
              <w:rPr>
                <w:rFonts w:eastAsiaTheme="minorEastAsia" w:cstheme="minorBidi"/>
                <w:sz w:val="20"/>
                <w:szCs w:val="20"/>
              </w:rPr>
            </w:rPrChange>
          </w:rPr>
          <w:t xml:space="preserve"> of this project is to assess the role played by unions in mobilizing the </w:t>
        </w:r>
        <w:proofErr w:type="spellStart"/>
        <w:r w:rsidRPr="00450208">
          <w:rPr>
            <w:rFonts w:asciiTheme="minorHAnsi" w:eastAsiaTheme="minorEastAsia" w:hAnsiTheme="minorHAnsi" w:cstheme="minorBidi"/>
            <w:rPrChange w:id="1485" w:author="Huguenot-Noel, Robin" w:date="2025-05-21T16:18:00Z" w16du:dateUtc="2025-05-21T14:18:00Z">
              <w:rPr>
                <w:rFonts w:eastAsiaTheme="minorEastAsia" w:cstheme="minorBidi"/>
                <w:sz w:val="20"/>
                <w:szCs w:val="20"/>
              </w:rPr>
            </w:rPrChange>
          </w:rPr>
          <w:t>sociotropic</w:t>
        </w:r>
        <w:proofErr w:type="spellEnd"/>
        <w:r w:rsidRPr="00450208">
          <w:rPr>
            <w:rFonts w:asciiTheme="minorHAnsi" w:eastAsiaTheme="minorEastAsia" w:hAnsiTheme="minorHAnsi" w:cstheme="minorBidi"/>
            <w:rPrChange w:id="1486" w:author="Huguenot-Noel, Robin" w:date="2025-05-21T16:18:00Z" w16du:dateUtc="2025-05-21T14:18:00Z">
              <w:rPr>
                <w:rFonts w:eastAsiaTheme="minorEastAsia" w:cstheme="minorBidi"/>
                <w:sz w:val="20"/>
                <w:szCs w:val="20"/>
              </w:rPr>
            </w:rPrChange>
          </w:rPr>
          <w:t xml:space="preserve"> vs. </w:t>
        </w:r>
        <w:proofErr w:type="spellStart"/>
        <w:r w:rsidRPr="00450208">
          <w:rPr>
            <w:rFonts w:asciiTheme="minorHAnsi" w:eastAsiaTheme="minorEastAsia" w:hAnsiTheme="minorHAnsi" w:cstheme="minorBidi"/>
            <w:rPrChange w:id="1487" w:author="Huguenot-Noel, Robin" w:date="2025-05-21T16:18:00Z" w16du:dateUtc="2025-05-21T14:18:00Z">
              <w:rPr>
                <w:rFonts w:eastAsiaTheme="minorEastAsia" w:cstheme="minorBidi"/>
                <w:sz w:val="20"/>
                <w:szCs w:val="20"/>
              </w:rPr>
            </w:rPrChange>
          </w:rPr>
          <w:t>egotropic</w:t>
        </w:r>
        <w:proofErr w:type="spellEnd"/>
        <w:r w:rsidRPr="00450208">
          <w:rPr>
            <w:rFonts w:asciiTheme="minorHAnsi" w:eastAsiaTheme="minorEastAsia" w:hAnsiTheme="minorHAnsi" w:cstheme="minorBidi"/>
            <w:rPrChange w:id="1488" w:author="Huguenot-Noel, Robin" w:date="2025-05-21T16:18:00Z" w16du:dateUtc="2025-05-21T14:18:00Z">
              <w:rPr>
                <w:rFonts w:eastAsiaTheme="minorEastAsia" w:cstheme="minorBidi"/>
                <w:sz w:val="20"/>
                <w:szCs w:val="20"/>
              </w:rPr>
            </w:rPrChange>
          </w:rPr>
          <w:t xml:space="preserve"> inclinations of their members. </w:t>
        </w:r>
      </w:ins>
    </w:p>
    <w:p w14:paraId="3EF078A8" w14:textId="6346F94A" w:rsidR="003D62FA" w:rsidRPr="00450208" w:rsidRDefault="002B6B56" w:rsidP="006654FF">
      <w:pPr>
        <w:pStyle w:val="Standard"/>
        <w:jc w:val="both"/>
        <w:rPr>
          <w:ins w:id="1489" w:author="Huguenot-Noel, Robin [2]" w:date="2025-05-21T09:54:00Z" w16du:dateUtc="2025-05-21T07:54:00Z"/>
          <w:rFonts w:asciiTheme="minorHAnsi" w:eastAsiaTheme="minorEastAsia" w:hAnsiTheme="minorHAnsi" w:cstheme="minorBidi"/>
        </w:rPr>
      </w:pPr>
      <w:ins w:id="1490" w:author="Huguenot-Noel, Robin [2]" w:date="2025-05-21T10:05:00Z" w16du:dateUtc="2025-05-21T08:05:00Z">
        <w:r w:rsidRPr="00450208">
          <w:rPr>
            <w:rFonts w:asciiTheme="minorHAnsi" w:eastAsiaTheme="minorEastAsia" w:hAnsiTheme="minorHAnsi" w:cstheme="minorBidi"/>
          </w:rPr>
          <w:t>Above,</w:t>
        </w:r>
      </w:ins>
      <w:ins w:id="1491" w:author="Huguenot-Noel, Robin [2]" w:date="2025-05-19T16:25:00Z" w16du:dateUtc="2025-05-19T14:25:00Z">
        <w:r w:rsidR="005B3318" w:rsidRPr="00450208">
          <w:rPr>
            <w:rFonts w:asciiTheme="minorHAnsi" w:eastAsiaTheme="minorEastAsia" w:hAnsiTheme="minorHAnsi" w:cstheme="minorBidi"/>
            <w:rPrChange w:id="1492" w:author="Huguenot-Noel, Robin" w:date="2025-05-21T16:18:00Z" w16du:dateUtc="2025-05-21T14:18:00Z">
              <w:rPr>
                <w:rFonts w:eastAsiaTheme="minorEastAsia" w:cstheme="minorBidi"/>
                <w:sz w:val="20"/>
                <w:szCs w:val="20"/>
              </w:rPr>
            </w:rPrChange>
          </w:rPr>
          <w:t xml:space="preserve"> we </w:t>
        </w:r>
        <w:proofErr w:type="spellStart"/>
        <w:r w:rsidR="005B3318" w:rsidRPr="00450208">
          <w:rPr>
            <w:rFonts w:asciiTheme="minorHAnsi" w:eastAsiaTheme="minorEastAsia" w:hAnsiTheme="minorHAnsi" w:cstheme="minorBidi"/>
            <w:rPrChange w:id="1493" w:author="Huguenot-Noel, Robin" w:date="2025-05-21T16:18:00Z" w16du:dateUtc="2025-05-21T14:18:00Z">
              <w:rPr>
                <w:rFonts w:eastAsiaTheme="minorEastAsia" w:cstheme="minorBidi"/>
                <w:sz w:val="20"/>
                <w:szCs w:val="20"/>
              </w:rPr>
            </w:rPrChange>
          </w:rPr>
          <w:t>theorise</w:t>
        </w:r>
      </w:ins>
      <w:ins w:id="1494" w:author="Huguenot-Noel, Robin [2]" w:date="2025-05-21T10:05:00Z" w16du:dateUtc="2025-05-21T08:05:00Z">
        <w:r w:rsidRPr="00450208">
          <w:rPr>
            <w:rFonts w:asciiTheme="minorHAnsi" w:eastAsiaTheme="minorEastAsia" w:hAnsiTheme="minorHAnsi" w:cstheme="minorBidi"/>
          </w:rPr>
          <w:t>d</w:t>
        </w:r>
      </w:ins>
      <w:proofErr w:type="spellEnd"/>
      <w:ins w:id="1495" w:author="Huguenot-Noel, Robin [2]" w:date="2025-05-19T16:25:00Z" w16du:dateUtc="2025-05-19T14:25:00Z">
        <w:r w:rsidR="005B3318" w:rsidRPr="00450208">
          <w:rPr>
            <w:rFonts w:asciiTheme="minorHAnsi" w:eastAsiaTheme="minorEastAsia" w:hAnsiTheme="minorHAnsi" w:cstheme="minorBidi"/>
            <w:rPrChange w:id="1496" w:author="Huguenot-Noel, Robin" w:date="2025-05-21T16:18:00Z" w16du:dateUtc="2025-05-21T14:18:00Z">
              <w:rPr>
                <w:rFonts w:eastAsiaTheme="minorEastAsia" w:cstheme="minorBidi"/>
                <w:sz w:val="20"/>
                <w:szCs w:val="20"/>
              </w:rPr>
            </w:rPrChange>
          </w:rPr>
          <w:t xml:space="preserve"> </w:t>
        </w:r>
        <w:proofErr w:type="gramStart"/>
        <w:r w:rsidR="005B3318" w:rsidRPr="00450208">
          <w:rPr>
            <w:rFonts w:asciiTheme="minorHAnsi" w:eastAsiaTheme="minorEastAsia" w:hAnsiTheme="minorHAnsi" w:cstheme="minorBidi"/>
            <w:rPrChange w:id="1497" w:author="Huguenot-Noel, Robin" w:date="2025-05-21T16:18:00Z" w16du:dateUtc="2025-05-21T14:18:00Z">
              <w:rPr>
                <w:rFonts w:eastAsiaTheme="minorEastAsia" w:cstheme="minorBidi"/>
                <w:sz w:val="20"/>
                <w:szCs w:val="20"/>
              </w:rPr>
            </w:rPrChange>
          </w:rPr>
          <w:t>a number of</w:t>
        </w:r>
        <w:proofErr w:type="gramEnd"/>
        <w:r w:rsidR="005B3318" w:rsidRPr="00450208">
          <w:rPr>
            <w:rFonts w:asciiTheme="minorHAnsi" w:eastAsiaTheme="minorEastAsia" w:hAnsiTheme="minorHAnsi" w:cstheme="minorBidi"/>
            <w:rPrChange w:id="1498" w:author="Huguenot-Noel, Robin" w:date="2025-05-21T16:18:00Z" w16du:dateUtc="2025-05-21T14:18:00Z">
              <w:rPr>
                <w:rFonts w:eastAsiaTheme="minorEastAsia" w:cstheme="minorBidi"/>
                <w:sz w:val="20"/>
                <w:szCs w:val="20"/>
              </w:rPr>
            </w:rPrChange>
          </w:rPr>
          <w:t xml:space="preserve"> mechanisms whereby which unions may affect individual inclinations in ways which could contribute to collective realignment towards CMOs</w:t>
        </w:r>
      </w:ins>
      <w:ins w:id="1499" w:author="Huguenot-Noel, Robin [2]" w:date="2025-05-21T10:05:00Z" w16du:dateUtc="2025-05-21T08:05:00Z">
        <w:r w:rsidRPr="00450208">
          <w:rPr>
            <w:rFonts w:asciiTheme="minorHAnsi" w:eastAsiaTheme="minorEastAsia" w:hAnsiTheme="minorHAnsi" w:cstheme="minorBidi"/>
          </w:rPr>
          <w:t xml:space="preserve"> (see section 3)</w:t>
        </w:r>
      </w:ins>
      <w:ins w:id="1500" w:author="Huguenot-Noel, Robin [2]" w:date="2025-05-19T16:25:00Z" w16du:dateUtc="2025-05-19T14:25:00Z">
        <w:r w:rsidR="005B3318" w:rsidRPr="00450208">
          <w:rPr>
            <w:rFonts w:asciiTheme="minorHAnsi" w:eastAsiaTheme="minorEastAsia" w:hAnsiTheme="minorHAnsi" w:cstheme="minorBidi"/>
            <w:rPrChange w:id="1501" w:author="Huguenot-Noel, Robin" w:date="2025-05-21T16:18:00Z" w16du:dateUtc="2025-05-21T14:18:00Z">
              <w:rPr>
                <w:rFonts w:eastAsiaTheme="minorEastAsia" w:cstheme="minorBidi"/>
                <w:sz w:val="20"/>
                <w:szCs w:val="20"/>
              </w:rPr>
            </w:rPrChange>
          </w:rPr>
          <w:t xml:space="preserve">: </w:t>
        </w:r>
      </w:ins>
      <w:ins w:id="1502" w:author="Huguenot-Noel, Robin [2]" w:date="2025-05-21T10:04:00Z" w16du:dateUtc="2025-05-21T08:04:00Z">
        <w:r w:rsidRPr="00450208">
          <w:rPr>
            <w:rFonts w:asciiTheme="minorHAnsi" w:eastAsiaTheme="minorEastAsia" w:hAnsiTheme="minorHAnsi" w:cstheme="minorBidi"/>
          </w:rPr>
          <w:t>W</w:t>
        </w:r>
        <w:r w:rsidRPr="00450208">
          <w:rPr>
            <w:rFonts w:asciiTheme="minorHAnsi" w:eastAsiaTheme="minorEastAsia" w:hAnsiTheme="minorHAnsi" w:cstheme="minorBidi"/>
          </w:rPr>
          <w:t xml:space="preserve">hen they act as a </w:t>
        </w:r>
        <w:r w:rsidRPr="00450208">
          <w:rPr>
            <w:rFonts w:asciiTheme="minorHAnsi" w:eastAsiaTheme="minorEastAsia" w:hAnsiTheme="minorHAnsi" w:cstheme="minorBidi"/>
            <w:i/>
            <w:iCs/>
          </w:rPr>
          <w:t>responsible player</w:t>
        </w:r>
      </w:ins>
      <w:ins w:id="1503" w:author="Huguenot-Noel, Robin [2]" w:date="2025-05-19T16:25:00Z" w16du:dateUtc="2025-05-19T14:25:00Z">
        <w:r w:rsidR="005B3318" w:rsidRPr="00450208">
          <w:rPr>
            <w:rFonts w:asciiTheme="minorHAnsi" w:eastAsiaTheme="minorEastAsia" w:hAnsiTheme="minorHAnsi" w:cstheme="minorBidi"/>
            <w:rPrChange w:id="1504" w:author="Huguenot-Noel, Robin" w:date="2025-05-21T16:18:00Z" w16du:dateUtc="2025-05-21T14:18:00Z">
              <w:rPr>
                <w:rFonts w:eastAsiaTheme="minorEastAsia" w:cstheme="minorBidi"/>
                <w:sz w:val="20"/>
                <w:szCs w:val="20"/>
              </w:rPr>
            </w:rPrChange>
          </w:rPr>
          <w:t xml:space="preserve">, we </w:t>
        </w:r>
      </w:ins>
      <w:ins w:id="1505" w:author="Huguenot-Noel, Robin [2]" w:date="2025-05-21T10:04:00Z" w16du:dateUtc="2025-05-21T08:04:00Z">
        <w:r w:rsidRPr="00450208">
          <w:rPr>
            <w:rFonts w:asciiTheme="minorHAnsi" w:eastAsiaTheme="minorEastAsia" w:hAnsiTheme="minorHAnsi" w:cstheme="minorBidi"/>
          </w:rPr>
          <w:t>argued</w:t>
        </w:r>
      </w:ins>
      <w:ins w:id="1506" w:author="Huguenot-Noel, Robin [2]" w:date="2025-05-19T16:25:00Z" w16du:dateUtc="2025-05-19T14:25:00Z">
        <w:r w:rsidR="005B3318" w:rsidRPr="00450208">
          <w:rPr>
            <w:rFonts w:asciiTheme="minorHAnsi" w:eastAsiaTheme="minorEastAsia" w:hAnsiTheme="minorHAnsi" w:cstheme="minorBidi"/>
            <w:rPrChange w:id="1507" w:author="Huguenot-Noel, Robin" w:date="2025-05-21T16:18:00Z" w16du:dateUtc="2025-05-21T14:18:00Z">
              <w:rPr>
                <w:rFonts w:eastAsiaTheme="minorEastAsia" w:cstheme="minorBidi"/>
                <w:sz w:val="20"/>
                <w:szCs w:val="20"/>
              </w:rPr>
            </w:rPrChange>
          </w:rPr>
          <w:t xml:space="preserve">, </w:t>
        </w:r>
      </w:ins>
      <w:ins w:id="1508" w:author="Huguenot-Noel, Robin [2]" w:date="2025-05-21T10:04:00Z" w16du:dateUtc="2025-05-21T08:04:00Z">
        <w:r w:rsidRPr="00450208">
          <w:rPr>
            <w:rFonts w:asciiTheme="minorHAnsi" w:eastAsiaTheme="minorEastAsia" w:hAnsiTheme="minorHAnsi" w:cstheme="minorBidi"/>
          </w:rPr>
          <w:t xml:space="preserve">unions </w:t>
        </w:r>
      </w:ins>
      <w:ins w:id="1509" w:author="Huguenot-Noel, Robin [2]" w:date="2025-05-19T16:25:00Z" w16du:dateUtc="2025-05-19T14:25:00Z">
        <w:r w:rsidR="005B3318" w:rsidRPr="00450208">
          <w:rPr>
            <w:rFonts w:asciiTheme="minorHAnsi" w:eastAsiaTheme="minorEastAsia" w:hAnsiTheme="minorHAnsi" w:cstheme="minorBidi"/>
            <w:rPrChange w:id="1510" w:author="Huguenot-Noel, Robin" w:date="2025-05-21T16:18:00Z" w16du:dateUtc="2025-05-21T14:18:00Z">
              <w:rPr>
                <w:rFonts w:eastAsiaTheme="minorEastAsia" w:cstheme="minorBidi"/>
                <w:sz w:val="20"/>
                <w:szCs w:val="20"/>
              </w:rPr>
            </w:rPrChange>
          </w:rPr>
          <w:t xml:space="preserve">can </w:t>
        </w:r>
      </w:ins>
      <w:ins w:id="1511" w:author="Huguenot-Noel, Robin [2]" w:date="2025-05-21T10:04:00Z" w16du:dateUtc="2025-05-21T08:04:00Z">
        <w:r w:rsidRPr="00450208">
          <w:rPr>
            <w:rFonts w:asciiTheme="minorHAnsi" w:eastAsiaTheme="minorEastAsia" w:hAnsiTheme="minorHAnsi" w:cstheme="minorBidi"/>
          </w:rPr>
          <w:t>positively</w:t>
        </w:r>
      </w:ins>
      <w:ins w:id="1512" w:author="Huguenot-Noel, Robin [2]" w:date="2025-05-19T16:25:00Z" w16du:dateUtc="2025-05-19T14:25:00Z">
        <w:r w:rsidR="005B3318" w:rsidRPr="00450208">
          <w:rPr>
            <w:rFonts w:asciiTheme="minorHAnsi" w:eastAsiaTheme="minorEastAsia" w:hAnsiTheme="minorHAnsi" w:cstheme="minorBidi"/>
            <w:rPrChange w:id="1513" w:author="Huguenot-Noel, Robin" w:date="2025-05-21T16:18:00Z" w16du:dateUtc="2025-05-21T14:18:00Z">
              <w:rPr>
                <w:rFonts w:eastAsiaTheme="minorEastAsia" w:cstheme="minorBidi"/>
                <w:sz w:val="20"/>
                <w:szCs w:val="20"/>
              </w:rPr>
            </w:rPrChange>
          </w:rPr>
          <w:t xml:space="preserve"> change </w:t>
        </w:r>
        <w:r w:rsidR="005B3318" w:rsidRPr="00450208">
          <w:rPr>
            <w:rFonts w:asciiTheme="minorHAnsi" w:eastAsiaTheme="minorEastAsia" w:hAnsiTheme="minorHAnsi" w:cstheme="minorBidi"/>
            <w:rPrChange w:id="1514" w:author="Huguenot-Noel, Robin" w:date="2025-05-21T16:18:00Z" w16du:dateUtc="2025-05-21T14:18:00Z">
              <w:rPr>
                <w:rFonts w:eastAsiaTheme="minorEastAsia" w:cstheme="minorBidi"/>
                <w:sz w:val="20"/>
                <w:szCs w:val="20"/>
              </w:rPr>
            </w:rPrChange>
          </w:rPr>
          <w:lastRenderedPageBreak/>
          <w:t>perception of climate policy interventions</w:t>
        </w:r>
      </w:ins>
      <w:ins w:id="1515" w:author="Huguenot-Noel, Robin [2]" w:date="2025-05-21T09:53:00Z" w16du:dateUtc="2025-05-21T07:53:00Z">
        <w:r w:rsidR="003D62FA" w:rsidRPr="00450208">
          <w:rPr>
            <w:rFonts w:asciiTheme="minorHAnsi" w:eastAsiaTheme="minorEastAsia" w:hAnsiTheme="minorHAnsi" w:cstheme="minorBidi"/>
          </w:rPr>
          <w:t xml:space="preserve">. In the latter case, responsibility may take the form of an ‘insider-oriented’ or a ‘public-seeking logic’. </w:t>
        </w:r>
      </w:ins>
    </w:p>
    <w:p w14:paraId="56D488A0" w14:textId="4BFFD665" w:rsidR="003D62FA" w:rsidRPr="00450208" w:rsidRDefault="003D62FA" w:rsidP="006654FF">
      <w:pPr>
        <w:pStyle w:val="Standard"/>
        <w:jc w:val="both"/>
        <w:rPr>
          <w:ins w:id="1516" w:author="Huguenot-Noel, Robin [2]" w:date="2025-05-21T09:54:00Z" w16du:dateUtc="2025-05-21T07:54:00Z"/>
          <w:rFonts w:asciiTheme="minorHAnsi" w:eastAsiaTheme="minorEastAsia" w:hAnsiTheme="minorHAnsi" w:cstheme="minorBidi"/>
        </w:rPr>
      </w:pPr>
      <w:ins w:id="1517" w:author="Huguenot-Noel, Robin [2]" w:date="2025-05-21T09:54:00Z" w16du:dateUtc="2025-05-21T07:54:00Z">
        <w:r w:rsidRPr="00450208">
          <w:rPr>
            <w:rFonts w:asciiTheme="minorHAnsi" w:eastAsiaTheme="minorEastAsia" w:hAnsiTheme="minorHAnsi" w:cstheme="minorBidi"/>
          </w:rPr>
          <w:t xml:space="preserve">As a baseline assumption, we posit that: </w:t>
        </w:r>
      </w:ins>
    </w:p>
    <w:p w14:paraId="14E66C91" w14:textId="6ADEB0B3" w:rsidR="005B3318" w:rsidRPr="00450208" w:rsidRDefault="005B3318" w:rsidP="006654FF">
      <w:pPr>
        <w:pStyle w:val="Standard"/>
        <w:numPr>
          <w:ilvl w:val="0"/>
          <w:numId w:val="2"/>
        </w:numPr>
        <w:spacing w:after="0"/>
        <w:jc w:val="both"/>
        <w:rPr>
          <w:ins w:id="1518" w:author="Huguenot-Noel, Robin [2]" w:date="2025-05-21T10:06:00Z" w16du:dateUtc="2025-05-21T08:06:00Z"/>
          <w:rFonts w:asciiTheme="minorHAnsi" w:hAnsiTheme="minorHAnsi"/>
          <w:rPrChange w:id="1519" w:author="Huguenot-Noel, Robin" w:date="2025-05-21T16:18:00Z" w16du:dateUtc="2025-05-21T14:18:00Z">
            <w:rPr>
              <w:ins w:id="1520" w:author="Huguenot-Noel, Robin [2]" w:date="2025-05-21T10:06:00Z" w16du:dateUtc="2025-05-21T08:06:00Z"/>
              <w:rFonts w:asciiTheme="minorHAnsi" w:eastAsiaTheme="minorEastAsia" w:hAnsiTheme="minorHAnsi" w:cstheme="minorBidi"/>
            </w:rPr>
          </w:rPrChange>
        </w:rPr>
      </w:pPr>
      <w:ins w:id="1521" w:author="Huguenot-Noel, Robin [2]" w:date="2025-05-19T16:25:00Z" w16du:dateUtc="2025-05-19T14:25:00Z">
        <w:r w:rsidRPr="00450208">
          <w:rPr>
            <w:rFonts w:asciiTheme="minorHAnsi" w:eastAsiaTheme="minorEastAsia" w:hAnsiTheme="minorHAnsi" w:cstheme="minorBidi"/>
            <w:b/>
            <w:bCs/>
            <w:rPrChange w:id="1522" w:author="Huguenot-Noel, Robin" w:date="2025-05-21T16:18:00Z" w16du:dateUtc="2025-05-21T14:18:00Z">
              <w:rPr>
                <w:rFonts w:eastAsiaTheme="minorEastAsia" w:cstheme="minorBidi"/>
                <w:b/>
                <w:bCs/>
                <w:sz w:val="20"/>
                <w:szCs w:val="20"/>
              </w:rPr>
            </w:rPrChange>
          </w:rPr>
          <w:t xml:space="preserve">H3. </w:t>
        </w:r>
        <w:r w:rsidRPr="00450208">
          <w:rPr>
            <w:rFonts w:asciiTheme="minorHAnsi" w:eastAsiaTheme="minorEastAsia" w:hAnsiTheme="minorHAnsi" w:cstheme="minorBidi"/>
            <w:rPrChange w:id="1523" w:author="Huguenot-Noel, Robin" w:date="2025-05-21T16:18:00Z" w16du:dateUtc="2025-05-21T14:18:00Z">
              <w:rPr>
                <w:rFonts w:eastAsiaTheme="minorEastAsia" w:cstheme="minorBidi"/>
                <w:sz w:val="20"/>
                <w:szCs w:val="20"/>
              </w:rPr>
            </w:rPrChange>
          </w:rPr>
          <w:t xml:space="preserve">When unions support </w:t>
        </w:r>
      </w:ins>
      <w:ins w:id="1524" w:author="Huguenot-Noel, Robin [2]" w:date="2025-05-21T10:01:00Z" w16du:dateUtc="2025-05-21T08:01:00Z">
        <w:r w:rsidR="003D62FA" w:rsidRPr="00450208">
          <w:rPr>
            <w:rFonts w:asciiTheme="minorHAnsi" w:eastAsiaTheme="minorEastAsia" w:hAnsiTheme="minorHAnsi" w:cstheme="minorBidi"/>
          </w:rPr>
          <w:t>a</w:t>
        </w:r>
      </w:ins>
      <w:ins w:id="1525" w:author="Huguenot-Noel, Robin [2]" w:date="2025-05-19T16:25:00Z" w16du:dateUtc="2025-05-19T14:25:00Z">
        <w:r w:rsidRPr="00450208">
          <w:rPr>
            <w:rFonts w:asciiTheme="minorHAnsi" w:eastAsiaTheme="minorEastAsia" w:hAnsiTheme="minorHAnsi" w:cstheme="minorBidi"/>
            <w:rPrChange w:id="1526" w:author="Huguenot-Noel, Robin" w:date="2025-05-21T16:18:00Z" w16du:dateUtc="2025-05-21T14:18:00Z">
              <w:rPr>
                <w:rFonts w:eastAsiaTheme="minorEastAsia" w:cstheme="minorBidi"/>
                <w:sz w:val="20"/>
                <w:szCs w:val="20"/>
              </w:rPr>
            </w:rPrChange>
          </w:rPr>
          <w:t xml:space="preserve"> just transition </w:t>
        </w:r>
      </w:ins>
      <w:ins w:id="1527" w:author="Huguenot-Noel, Robin [2]" w:date="2025-05-21T10:01:00Z" w16du:dateUtc="2025-05-21T08:01:00Z">
        <w:r w:rsidR="003D62FA" w:rsidRPr="00450208">
          <w:rPr>
            <w:rFonts w:asciiTheme="minorHAnsi" w:eastAsiaTheme="minorEastAsia" w:hAnsiTheme="minorHAnsi" w:cstheme="minorBidi"/>
          </w:rPr>
          <w:t>arrangement</w:t>
        </w:r>
      </w:ins>
      <w:ins w:id="1528" w:author="Huguenot-Noel, Robin [2]" w:date="2025-05-19T16:25:00Z" w16du:dateUtc="2025-05-19T14:25:00Z">
        <w:r w:rsidRPr="00450208">
          <w:rPr>
            <w:rFonts w:asciiTheme="minorHAnsi" w:eastAsiaTheme="minorEastAsia" w:hAnsiTheme="minorHAnsi" w:cstheme="minorBidi"/>
            <w:rPrChange w:id="1529" w:author="Huguenot-Noel, Robin" w:date="2025-05-21T16:18:00Z" w16du:dateUtc="2025-05-21T14:18:00Z">
              <w:rPr>
                <w:rFonts w:eastAsiaTheme="minorEastAsia" w:cstheme="minorBidi"/>
                <w:sz w:val="20"/>
                <w:szCs w:val="20"/>
              </w:rPr>
            </w:rPrChange>
          </w:rPr>
          <w:t>, workers of affected industries are more likely to support the policy.</w:t>
        </w:r>
      </w:ins>
    </w:p>
    <w:p w14:paraId="648A6B93" w14:textId="77777777" w:rsidR="002B6B56" w:rsidRPr="00450208" w:rsidRDefault="002B6B56" w:rsidP="002B6B56">
      <w:pPr>
        <w:pStyle w:val="Standard"/>
        <w:spacing w:after="0"/>
        <w:jc w:val="both"/>
        <w:rPr>
          <w:ins w:id="1530" w:author="Huguenot-Noel, Robin [2]" w:date="2025-05-21T10:06:00Z" w16du:dateUtc="2025-05-21T08:06:00Z"/>
          <w:rFonts w:asciiTheme="minorHAnsi" w:hAnsiTheme="minorHAnsi"/>
        </w:rPr>
      </w:pPr>
    </w:p>
    <w:p w14:paraId="004EBEB0" w14:textId="76E75091" w:rsidR="002B6B56" w:rsidRPr="00450208" w:rsidRDefault="002B6B56" w:rsidP="002B6B56">
      <w:pPr>
        <w:pStyle w:val="Standard"/>
        <w:jc w:val="both"/>
        <w:rPr>
          <w:ins w:id="1531" w:author="Huguenot-Noel, Robin [2]" w:date="2025-05-21T10:06:00Z" w16du:dateUtc="2025-05-21T08:06:00Z"/>
          <w:rFonts w:asciiTheme="minorHAnsi" w:eastAsiaTheme="minorEastAsia" w:hAnsiTheme="minorHAnsi" w:cstheme="minorBidi"/>
        </w:rPr>
      </w:pPr>
      <w:ins w:id="1532" w:author="Huguenot-Noel, Robin [2]" w:date="2025-05-21T10:06:00Z" w16du:dateUtc="2025-05-21T08:06:00Z">
        <w:r w:rsidRPr="00450208">
          <w:rPr>
            <w:rFonts w:asciiTheme="minorHAnsi" w:eastAsiaTheme="minorEastAsia" w:hAnsiTheme="minorHAnsi" w:cstheme="minorBidi"/>
          </w:rPr>
          <w:t xml:space="preserve">We </w:t>
        </w:r>
      </w:ins>
      <w:ins w:id="1533" w:author="Huguenot-Noel, Robin [2]" w:date="2025-05-21T10:07:00Z" w16du:dateUtc="2025-05-21T08:07:00Z">
        <w:r w:rsidRPr="00450208">
          <w:rPr>
            <w:rFonts w:asciiTheme="minorHAnsi" w:eastAsiaTheme="minorEastAsia" w:hAnsiTheme="minorHAnsi" w:cstheme="minorBidi"/>
          </w:rPr>
          <w:t xml:space="preserve">further </w:t>
        </w:r>
      </w:ins>
      <w:ins w:id="1534" w:author="Huguenot-Noel, Robin [2]" w:date="2025-05-21T10:06:00Z" w16du:dateUtc="2025-05-21T08:06:00Z">
        <w:r w:rsidRPr="00450208">
          <w:rPr>
            <w:rFonts w:asciiTheme="minorHAnsi" w:eastAsiaTheme="minorEastAsia" w:hAnsiTheme="minorHAnsi" w:cstheme="minorBidi"/>
          </w:rPr>
          <w:t xml:space="preserve">specify these expectations </w:t>
        </w:r>
      </w:ins>
      <w:ins w:id="1535" w:author="Huguenot-Noel, Robin [2]" w:date="2025-05-21T10:07:00Z" w16du:dateUtc="2025-05-21T08:07:00Z">
        <w:r w:rsidRPr="00450208">
          <w:rPr>
            <w:rFonts w:asciiTheme="minorHAnsi" w:eastAsiaTheme="minorEastAsia" w:hAnsiTheme="minorHAnsi" w:cstheme="minorBidi"/>
          </w:rPr>
          <w:t>with regards to the nature of the union support</w:t>
        </w:r>
      </w:ins>
      <w:ins w:id="1536" w:author="Huguenot-Noel, Robin [2]" w:date="2025-05-21T10:06:00Z" w16du:dateUtc="2025-05-21T08:06:00Z">
        <w:r w:rsidRPr="00450208">
          <w:rPr>
            <w:rFonts w:asciiTheme="minorHAnsi" w:eastAsiaTheme="minorEastAsia" w:hAnsiTheme="minorHAnsi" w:cstheme="minorBidi"/>
          </w:rPr>
          <w:t xml:space="preserve">: </w:t>
        </w:r>
      </w:ins>
    </w:p>
    <w:p w14:paraId="78A89584" w14:textId="77777777" w:rsidR="002B6B56" w:rsidRPr="00450208" w:rsidRDefault="002B6B56" w:rsidP="002B6B56">
      <w:pPr>
        <w:pStyle w:val="Standard"/>
        <w:spacing w:after="0"/>
        <w:jc w:val="both"/>
        <w:rPr>
          <w:ins w:id="1537" w:author="Huguenot-Noel, Robin [2]" w:date="2025-05-21T10:03:00Z" w16du:dateUtc="2025-05-21T08:03:00Z"/>
          <w:rFonts w:asciiTheme="minorHAnsi" w:hAnsiTheme="minorHAnsi"/>
          <w:rPrChange w:id="1538" w:author="Huguenot-Noel, Robin" w:date="2025-05-21T16:18:00Z" w16du:dateUtc="2025-05-21T14:18:00Z">
            <w:rPr>
              <w:ins w:id="1539" w:author="Huguenot-Noel, Robin [2]" w:date="2025-05-21T10:03:00Z" w16du:dateUtc="2025-05-21T08:03:00Z"/>
              <w:rFonts w:asciiTheme="minorHAnsi" w:eastAsiaTheme="minorEastAsia" w:hAnsiTheme="minorHAnsi" w:cstheme="minorBidi"/>
            </w:rPr>
          </w:rPrChange>
        </w:rPr>
        <w:pPrChange w:id="1540" w:author="Huguenot-Noel, Robin [2]" w:date="2025-05-21T10:06:00Z" w16du:dateUtc="2025-05-21T08:06:00Z">
          <w:pPr>
            <w:pStyle w:val="Standard"/>
            <w:numPr>
              <w:numId w:val="2"/>
            </w:numPr>
            <w:tabs>
              <w:tab w:val="num" w:pos="0"/>
            </w:tabs>
            <w:spacing w:after="0"/>
            <w:ind w:left="720" w:hanging="360"/>
            <w:jc w:val="both"/>
          </w:pPr>
        </w:pPrChange>
      </w:pPr>
    </w:p>
    <w:p w14:paraId="0D1FC2B7" w14:textId="51D43557" w:rsidR="002B6B56" w:rsidRPr="00450208" w:rsidRDefault="002B6B56" w:rsidP="002B6B56">
      <w:pPr>
        <w:pStyle w:val="Standard"/>
        <w:numPr>
          <w:ilvl w:val="0"/>
          <w:numId w:val="2"/>
        </w:numPr>
        <w:spacing w:after="0"/>
        <w:jc w:val="both"/>
        <w:rPr>
          <w:ins w:id="1541" w:author="Huguenot-Noel, Robin [2]" w:date="2025-05-21T10:06:00Z" w16du:dateUtc="2025-05-21T08:06:00Z"/>
          <w:rFonts w:asciiTheme="minorHAnsi" w:hAnsiTheme="minorHAnsi"/>
        </w:rPr>
      </w:pPr>
      <w:ins w:id="1542" w:author="Huguenot-Noel, Robin [2]" w:date="2025-05-21T10:03:00Z" w16du:dateUtc="2025-05-21T08:03:00Z">
        <w:r w:rsidRPr="00450208">
          <w:rPr>
            <w:rFonts w:asciiTheme="minorHAnsi" w:eastAsiaTheme="minorEastAsia" w:hAnsiTheme="minorHAnsi" w:cstheme="minorBidi"/>
            <w:b/>
            <w:bCs/>
          </w:rPr>
          <w:t>H</w:t>
        </w:r>
      </w:ins>
      <w:ins w:id="1543" w:author="Huguenot-Noel, Robin [2]" w:date="2025-05-21T10:06:00Z" w16du:dateUtc="2025-05-21T08:06:00Z">
        <w:r w:rsidRPr="00450208">
          <w:rPr>
            <w:rFonts w:asciiTheme="minorHAnsi" w:eastAsiaTheme="minorEastAsia" w:hAnsiTheme="minorHAnsi" w:cstheme="minorBidi"/>
            <w:b/>
            <w:bCs/>
          </w:rPr>
          <w:t>3a</w:t>
        </w:r>
      </w:ins>
      <w:ins w:id="1544" w:author="Huguenot-Noel, Robin [2]" w:date="2025-05-21T10:03:00Z" w16du:dateUtc="2025-05-21T08:03:00Z">
        <w:r w:rsidRPr="00450208">
          <w:rPr>
            <w:rFonts w:asciiTheme="minorHAnsi" w:eastAsiaTheme="minorEastAsia" w:hAnsiTheme="minorHAnsi" w:cstheme="minorBidi"/>
            <w:b/>
            <w:bCs/>
          </w:rPr>
          <w:t>.</w:t>
        </w:r>
        <w:r w:rsidRPr="00450208">
          <w:rPr>
            <w:rFonts w:asciiTheme="minorHAnsi" w:hAnsiTheme="minorHAnsi"/>
          </w:rPr>
          <w:t xml:space="preserve"> </w:t>
        </w:r>
      </w:ins>
      <w:ins w:id="1545" w:author="Huguenot-Noel, Robin [2]" w:date="2025-05-21T10:06:00Z" w16du:dateUtc="2025-05-21T08:06:00Z">
        <w:r w:rsidRPr="00450208">
          <w:rPr>
            <w:rFonts w:asciiTheme="minorHAnsi" w:hAnsiTheme="minorHAnsi"/>
          </w:rPr>
          <w:t xml:space="preserve"> </w:t>
        </w:r>
      </w:ins>
      <w:ins w:id="1546" w:author="Huguenot-Noel, Robin [2]" w:date="2025-05-21T10:07:00Z" w16du:dateUtc="2025-05-21T08:07:00Z">
        <w:r w:rsidRPr="00450208">
          <w:rPr>
            <w:rFonts w:asciiTheme="minorHAnsi" w:eastAsiaTheme="minorEastAsia" w:hAnsiTheme="minorHAnsi" w:cstheme="minorBidi"/>
          </w:rPr>
          <w:t>When unions support a just transition arrangement, workers of affected industries are more likely to support the policy.</w:t>
        </w:r>
      </w:ins>
    </w:p>
    <w:p w14:paraId="2D93C130" w14:textId="784A168F" w:rsidR="002B6B56" w:rsidRPr="00450208" w:rsidRDefault="002B6B56" w:rsidP="002B6B56">
      <w:pPr>
        <w:pStyle w:val="Standard"/>
        <w:numPr>
          <w:ilvl w:val="0"/>
          <w:numId w:val="2"/>
        </w:numPr>
        <w:spacing w:after="0"/>
        <w:jc w:val="both"/>
        <w:rPr>
          <w:ins w:id="1547" w:author="Huguenot-Noel, Robin" w:date="2025-05-20T18:22:00Z" w16du:dateUtc="2025-05-20T16:22:00Z"/>
          <w:rFonts w:asciiTheme="minorHAnsi" w:hAnsiTheme="minorHAnsi"/>
          <w:rPrChange w:id="1548" w:author="Huguenot-Noel, Robin" w:date="2025-05-21T16:18:00Z" w16du:dateUtc="2025-05-21T14:18:00Z">
            <w:rPr>
              <w:ins w:id="1549" w:author="Huguenot-Noel, Robin" w:date="2025-05-20T18:22:00Z" w16du:dateUtc="2025-05-20T16:22:00Z"/>
              <w:rFonts w:asciiTheme="minorHAnsi" w:eastAsiaTheme="minorEastAsia" w:hAnsiTheme="minorHAnsi" w:cstheme="minorBidi"/>
            </w:rPr>
          </w:rPrChange>
        </w:rPr>
      </w:pPr>
      <w:ins w:id="1550" w:author="Huguenot-Noel, Robin [2]" w:date="2025-05-21T10:06:00Z" w16du:dateUtc="2025-05-21T08:06:00Z">
        <w:r w:rsidRPr="00450208">
          <w:rPr>
            <w:rFonts w:asciiTheme="minorHAnsi" w:hAnsiTheme="minorHAnsi"/>
            <w:b/>
            <w:bCs/>
            <w:rPrChange w:id="1551" w:author="Huguenot-Noel, Robin" w:date="2025-05-21T16:18:00Z" w16du:dateUtc="2025-05-21T14:18:00Z">
              <w:rPr>
                <w:rFonts w:asciiTheme="minorHAnsi" w:hAnsiTheme="minorHAnsi"/>
              </w:rPr>
            </w:rPrChange>
          </w:rPr>
          <w:t>H3b.</w:t>
        </w:r>
      </w:ins>
      <w:ins w:id="1552" w:author="Huguenot-Noel, Robin [2]" w:date="2025-05-21T10:07:00Z" w16du:dateUtc="2025-05-21T08:07:00Z">
        <w:r w:rsidRPr="00450208">
          <w:rPr>
            <w:rFonts w:asciiTheme="minorHAnsi" w:hAnsiTheme="minorHAnsi"/>
            <w:b/>
            <w:bCs/>
          </w:rPr>
          <w:t xml:space="preserve">  </w:t>
        </w:r>
        <w:r w:rsidRPr="00450208">
          <w:rPr>
            <w:rFonts w:asciiTheme="minorHAnsi" w:eastAsiaTheme="minorEastAsia" w:hAnsiTheme="minorHAnsi" w:cstheme="minorBidi"/>
          </w:rPr>
          <w:t>When unions support a just transition arrangement, workers of affected industries are more likely to support the policy.</w:t>
        </w:r>
      </w:ins>
    </w:p>
    <w:p w14:paraId="47B56AA1" w14:textId="77777777" w:rsidR="006654FF" w:rsidRPr="00450208" w:rsidRDefault="006654FF" w:rsidP="006654FF">
      <w:pPr>
        <w:pStyle w:val="Standard"/>
        <w:spacing w:after="0"/>
        <w:jc w:val="both"/>
        <w:rPr>
          <w:ins w:id="1553" w:author="Huguenot-Noel, Robin [2]" w:date="2025-05-21T09:56:00Z" w16du:dateUtc="2025-05-21T07:56:00Z"/>
          <w:rFonts w:asciiTheme="minorHAnsi" w:hAnsiTheme="minorHAnsi"/>
        </w:rPr>
      </w:pPr>
    </w:p>
    <w:p w14:paraId="25DAFB2D" w14:textId="77777777" w:rsidR="003D62FA" w:rsidRPr="00450208" w:rsidRDefault="003D62FA" w:rsidP="002B6B56">
      <w:pPr>
        <w:spacing w:line="276" w:lineRule="auto"/>
        <w:jc w:val="both"/>
        <w:rPr>
          <w:ins w:id="1554" w:author="Huguenot-Noel, Robin [2]" w:date="2025-05-21T09:56:00Z" w16du:dateUtc="2025-05-21T07:56:00Z"/>
          <w:rFonts w:asciiTheme="minorHAnsi" w:hAnsiTheme="minorHAnsi"/>
        </w:rPr>
        <w:pPrChange w:id="1555" w:author="Huguenot-Noel, Robin [2]" w:date="2025-05-21T10:03:00Z" w16du:dateUtc="2025-05-21T08:03:00Z">
          <w:pPr>
            <w:spacing w:line="276" w:lineRule="auto"/>
          </w:pPr>
        </w:pPrChange>
      </w:pPr>
      <w:ins w:id="1556" w:author="Huguenot-Noel, Robin [2]" w:date="2025-05-21T09:56:00Z" w16du:dateUtc="2025-05-21T07:56:00Z">
        <w:r w:rsidRPr="00450208">
          <w:rPr>
            <w:rFonts w:asciiTheme="minorHAnsi" w:hAnsiTheme="minorHAnsi"/>
          </w:rPr>
          <w:t xml:space="preserve">To be validated, our empirical test should invalidate the rival hypothesis according to which: </w:t>
        </w:r>
      </w:ins>
    </w:p>
    <w:p w14:paraId="5CE2BABF" w14:textId="06700827" w:rsidR="003D62FA" w:rsidRPr="00450208" w:rsidRDefault="003D62FA" w:rsidP="003D62FA">
      <w:pPr>
        <w:pStyle w:val="Standard"/>
        <w:numPr>
          <w:ilvl w:val="0"/>
          <w:numId w:val="2"/>
        </w:numPr>
        <w:spacing w:after="0"/>
        <w:jc w:val="both"/>
        <w:rPr>
          <w:ins w:id="1557" w:author="Huguenot-Noel, Robin [2]" w:date="2025-05-21T09:56:00Z" w16du:dateUtc="2025-05-21T07:56:00Z"/>
          <w:rFonts w:asciiTheme="minorHAnsi" w:hAnsiTheme="minorHAnsi"/>
          <w:rPrChange w:id="1558" w:author="Huguenot-Noel, Robin" w:date="2025-05-21T16:18:00Z" w16du:dateUtc="2025-05-21T14:18:00Z">
            <w:rPr>
              <w:ins w:id="1559" w:author="Huguenot-Noel, Robin [2]" w:date="2025-05-21T09:56:00Z" w16du:dateUtc="2025-05-21T07:56:00Z"/>
              <w:rFonts w:eastAsiaTheme="minorEastAsia"/>
            </w:rPr>
          </w:rPrChange>
        </w:rPr>
        <w:pPrChange w:id="1560" w:author="Huguenot-Noel, Robin [2]" w:date="2025-05-21T10:00:00Z" w16du:dateUtc="2025-05-21T08:00:00Z">
          <w:pPr>
            <w:spacing w:line="276" w:lineRule="auto"/>
          </w:pPr>
        </w:pPrChange>
      </w:pPr>
      <w:ins w:id="1561" w:author="Huguenot-Noel, Robin [2]" w:date="2025-05-21T09:56:00Z" w16du:dateUtc="2025-05-21T07:56:00Z">
        <w:r w:rsidRPr="00450208">
          <w:rPr>
            <w:rFonts w:asciiTheme="minorHAnsi" w:eastAsiaTheme="minorEastAsia" w:hAnsiTheme="minorHAnsi"/>
            <w:i/>
            <w:iCs/>
          </w:rPr>
          <w:t xml:space="preserve">H0: </w:t>
        </w:r>
      </w:ins>
      <w:ins w:id="1562" w:author="Huguenot-Noel, Robin [2]" w:date="2025-05-21T10:00:00Z" w16du:dateUtc="2025-05-21T08:00:00Z">
        <w:r w:rsidRPr="00450208">
          <w:rPr>
            <w:rFonts w:asciiTheme="minorHAnsi" w:eastAsiaTheme="minorEastAsia" w:hAnsiTheme="minorHAnsi" w:cstheme="minorBidi"/>
          </w:rPr>
          <w:t xml:space="preserve">When unions support </w:t>
        </w:r>
      </w:ins>
      <w:ins w:id="1563" w:author="Huguenot-Noel, Robin [2]" w:date="2025-05-21T10:01:00Z" w16du:dateUtc="2025-05-21T08:01:00Z">
        <w:r w:rsidRPr="00450208">
          <w:rPr>
            <w:rFonts w:asciiTheme="minorHAnsi" w:eastAsiaTheme="minorEastAsia" w:hAnsiTheme="minorHAnsi" w:cstheme="minorBidi"/>
          </w:rPr>
          <w:t>a</w:t>
        </w:r>
      </w:ins>
      <w:ins w:id="1564" w:author="Huguenot-Noel, Robin [2]" w:date="2025-05-21T10:00:00Z" w16du:dateUtc="2025-05-21T08:00:00Z">
        <w:r w:rsidRPr="00450208">
          <w:rPr>
            <w:rFonts w:asciiTheme="minorHAnsi" w:eastAsiaTheme="minorEastAsia" w:hAnsiTheme="minorHAnsi" w:cstheme="minorBidi"/>
          </w:rPr>
          <w:t xml:space="preserve"> just transition </w:t>
        </w:r>
      </w:ins>
      <w:ins w:id="1565" w:author="Huguenot-Noel, Robin [2]" w:date="2025-05-21T10:02:00Z" w16du:dateUtc="2025-05-21T08:02:00Z">
        <w:r w:rsidRPr="00450208">
          <w:rPr>
            <w:rFonts w:asciiTheme="minorHAnsi" w:eastAsiaTheme="minorEastAsia" w:hAnsiTheme="minorHAnsi" w:cstheme="minorBidi"/>
          </w:rPr>
          <w:t>arrangement</w:t>
        </w:r>
      </w:ins>
      <w:ins w:id="1566" w:author="Huguenot-Noel, Robin [2]" w:date="2025-05-21T10:00:00Z" w16du:dateUtc="2025-05-21T08:00:00Z">
        <w:r w:rsidRPr="00450208">
          <w:rPr>
            <w:rFonts w:asciiTheme="minorHAnsi" w:eastAsiaTheme="minorEastAsia" w:hAnsiTheme="minorHAnsi" w:cstheme="minorBidi"/>
          </w:rPr>
          <w:t xml:space="preserve">, </w:t>
        </w:r>
        <w:r w:rsidRPr="00450208">
          <w:rPr>
            <w:rFonts w:asciiTheme="minorHAnsi" w:eastAsiaTheme="minorEastAsia" w:hAnsiTheme="minorHAnsi" w:cstheme="minorBidi"/>
          </w:rPr>
          <w:t>this support has no effect on the su</w:t>
        </w:r>
      </w:ins>
      <w:ins w:id="1567" w:author="Huguenot-Noel, Robin [2]" w:date="2025-05-21T10:01:00Z" w16du:dateUtc="2025-05-21T08:01:00Z">
        <w:r w:rsidRPr="00450208">
          <w:rPr>
            <w:rFonts w:asciiTheme="minorHAnsi" w:eastAsiaTheme="minorEastAsia" w:hAnsiTheme="minorHAnsi" w:cstheme="minorBidi"/>
          </w:rPr>
          <w:t xml:space="preserve">pport of climate policy </w:t>
        </w:r>
      </w:ins>
      <w:ins w:id="1568" w:author="Huguenot-Noel, Robin [2]" w:date="2025-05-21T10:00:00Z" w16du:dateUtc="2025-05-21T08:00:00Z">
        <w:r w:rsidRPr="00450208">
          <w:rPr>
            <w:rFonts w:asciiTheme="minorHAnsi" w:eastAsiaTheme="minorEastAsia" w:hAnsiTheme="minorHAnsi" w:cstheme="minorBidi"/>
          </w:rPr>
          <w:t>workers of affected industries.</w:t>
        </w:r>
      </w:ins>
    </w:p>
    <w:p w14:paraId="11543317" w14:textId="77777777" w:rsidR="003D62FA" w:rsidRPr="00450208" w:rsidRDefault="003D62FA" w:rsidP="006654FF">
      <w:pPr>
        <w:pStyle w:val="Standard"/>
        <w:spacing w:after="0"/>
        <w:jc w:val="both"/>
        <w:rPr>
          <w:ins w:id="1569" w:author="Huguenot-Noel, Robin [2]" w:date="2025-05-21T09:56:00Z" w16du:dateUtc="2025-05-21T07:56:00Z"/>
          <w:rFonts w:asciiTheme="minorHAnsi" w:hAnsiTheme="minorHAnsi"/>
        </w:rPr>
      </w:pPr>
    </w:p>
    <w:p w14:paraId="4A679614" w14:textId="120643EE" w:rsidR="003D62FA" w:rsidRPr="00450208" w:rsidRDefault="003D62FA" w:rsidP="003D62FA">
      <w:pPr>
        <w:pStyle w:val="ListParagraph"/>
        <w:numPr>
          <w:ilvl w:val="2"/>
          <w:numId w:val="8"/>
        </w:numPr>
        <w:rPr>
          <w:ins w:id="1570" w:author="Huguenot-Noel, Robin [2]" w:date="2025-05-19T16:25:00Z" w16du:dateUtc="2025-05-19T14:25:00Z"/>
          <w:strike/>
          <w:highlight w:val="cyan"/>
          <w:rPrChange w:id="1571" w:author="Huguenot-Noel, Robin" w:date="2025-05-21T16:18:00Z" w16du:dateUtc="2025-05-21T14:18:00Z">
            <w:rPr>
              <w:ins w:id="1572" w:author="Huguenot-Noel, Robin [2]" w:date="2025-05-19T16:25:00Z" w16du:dateUtc="2025-05-19T14:25:00Z"/>
              <w:sz w:val="20"/>
              <w:szCs w:val="20"/>
            </w:rPr>
          </w:rPrChange>
        </w:rPr>
        <w:pPrChange w:id="1573" w:author="Huguenot-Noel, Robin [2]" w:date="2025-05-21T09:56:00Z" w16du:dateUtc="2025-05-21T07:56:00Z">
          <w:pPr>
            <w:pStyle w:val="Standard"/>
            <w:numPr>
              <w:numId w:val="2"/>
            </w:numPr>
            <w:tabs>
              <w:tab w:val="num" w:pos="0"/>
            </w:tabs>
            <w:spacing w:after="0"/>
            <w:ind w:left="720" w:hanging="360"/>
            <w:jc w:val="both"/>
          </w:pPr>
        </w:pPrChange>
      </w:pPr>
      <w:ins w:id="1574" w:author="Huguenot-Noel, Robin [2]" w:date="2025-05-21T09:56:00Z" w16du:dateUtc="2025-05-21T07:56:00Z">
        <w:r w:rsidRPr="00450208">
          <w:rPr>
            <w:rFonts w:eastAsia="Aptos" w:cs="Aptos"/>
            <w:b/>
            <w:bCs/>
            <w:strike/>
            <w:highlight w:val="cyan"/>
            <w:rPrChange w:id="1575" w:author="Huguenot-Noel, Robin" w:date="2025-05-21T16:18:00Z" w16du:dateUtc="2025-05-21T14:18:00Z">
              <w:rPr>
                <w:rFonts w:eastAsia="Aptos" w:cs="Aptos"/>
                <w:b/>
                <w:bCs/>
              </w:rPr>
            </w:rPrChange>
          </w:rPr>
          <w:t xml:space="preserve">Heterogenous effect </w:t>
        </w:r>
      </w:ins>
      <w:ins w:id="1576" w:author="Huguenot-Noel, Robin [2]" w:date="2025-05-21T09:57:00Z" w16du:dateUtc="2025-05-21T07:57:00Z">
        <w:r w:rsidRPr="00450208">
          <w:rPr>
            <w:rFonts w:eastAsia="Aptos" w:cs="Aptos"/>
            <w:b/>
            <w:bCs/>
            <w:strike/>
            <w:highlight w:val="cyan"/>
            <w:rPrChange w:id="1577" w:author="Huguenot-Noel, Robin" w:date="2025-05-21T16:18:00Z" w16du:dateUtc="2025-05-21T14:18:00Z">
              <w:rPr>
                <w:rFonts w:eastAsia="Aptos" w:cs="Aptos"/>
                <w:b/>
                <w:bCs/>
              </w:rPr>
            </w:rPrChange>
          </w:rPr>
          <w:t>linked to workers’ status</w:t>
        </w:r>
      </w:ins>
    </w:p>
    <w:p w14:paraId="66DFAD72" w14:textId="77777777" w:rsidR="005B3318" w:rsidRPr="00450208" w:rsidRDefault="005B3318" w:rsidP="006654FF">
      <w:pPr>
        <w:pStyle w:val="Standard"/>
        <w:jc w:val="both"/>
        <w:rPr>
          <w:ins w:id="1578" w:author="Huguenot-Noel, Robin [2]" w:date="2025-05-19T16:25:00Z" w16du:dateUtc="2025-05-19T14:25:00Z"/>
          <w:rFonts w:asciiTheme="minorHAnsi" w:hAnsiTheme="minorHAnsi"/>
          <w:strike/>
          <w:rPrChange w:id="1579" w:author="Huguenot-Noel, Robin" w:date="2025-05-21T16:18:00Z" w16du:dateUtc="2025-05-21T14:18:00Z">
            <w:rPr>
              <w:ins w:id="1580" w:author="Huguenot-Noel, Robin [2]" w:date="2025-05-19T16:25:00Z" w16du:dateUtc="2025-05-19T14:25:00Z"/>
              <w:sz w:val="20"/>
              <w:szCs w:val="20"/>
            </w:rPr>
          </w:rPrChange>
        </w:rPr>
      </w:pPr>
      <w:ins w:id="1581" w:author="Huguenot-Noel, Robin [2]" w:date="2025-05-19T16:25:00Z" w16du:dateUtc="2025-05-19T14:25:00Z">
        <w:r w:rsidRPr="00450208">
          <w:rPr>
            <w:rFonts w:asciiTheme="minorHAnsi" w:eastAsiaTheme="minorEastAsia" w:hAnsiTheme="minorHAnsi" w:cstheme="minorBidi"/>
            <w:strike/>
            <w:rPrChange w:id="1582" w:author="Huguenot-Noel, Robin" w:date="2025-05-21T16:18:00Z" w16du:dateUtc="2025-05-21T14:18:00Z">
              <w:rPr>
                <w:rFonts w:eastAsiaTheme="minorEastAsia" w:cstheme="minorBidi"/>
                <w:sz w:val="20"/>
                <w:szCs w:val="20"/>
              </w:rPr>
            </w:rPrChange>
          </w:rPr>
          <w:t xml:space="preserve">The role of the unions in shaping just transition policy preferences may depend on a) the strength of union, b) how unions are institutionally embedded in the negotiation system with the national government and c) the targeted population. We also expect affected workers and non-affected workers in affected communities to respond differently to unions policy position. </w:t>
        </w:r>
      </w:ins>
    </w:p>
    <w:p w14:paraId="2E0DE627" w14:textId="77777777" w:rsidR="005B3318" w:rsidRPr="00450208" w:rsidRDefault="005B3318" w:rsidP="006654FF">
      <w:pPr>
        <w:pStyle w:val="Standard"/>
        <w:numPr>
          <w:ilvl w:val="0"/>
          <w:numId w:val="2"/>
        </w:numPr>
        <w:spacing w:after="0"/>
        <w:jc w:val="both"/>
        <w:rPr>
          <w:ins w:id="1583" w:author="Huguenot-Noel, Robin [2]" w:date="2025-05-19T16:25:00Z" w16du:dateUtc="2025-05-19T14:25:00Z"/>
          <w:rFonts w:asciiTheme="minorHAnsi" w:hAnsiTheme="minorHAnsi"/>
          <w:strike/>
          <w:rPrChange w:id="1584" w:author="Huguenot-Noel, Robin" w:date="2025-05-21T16:18:00Z" w16du:dateUtc="2025-05-21T14:18:00Z">
            <w:rPr>
              <w:ins w:id="1585" w:author="Huguenot-Noel, Robin [2]" w:date="2025-05-19T16:25:00Z" w16du:dateUtc="2025-05-19T14:25:00Z"/>
              <w:sz w:val="20"/>
              <w:szCs w:val="20"/>
            </w:rPr>
          </w:rPrChange>
        </w:rPr>
      </w:pPr>
      <w:ins w:id="1586" w:author="Huguenot-Noel, Robin [2]" w:date="2025-05-19T16:25:00Z" w16du:dateUtc="2025-05-19T14:25:00Z">
        <w:r w:rsidRPr="00450208">
          <w:rPr>
            <w:rFonts w:asciiTheme="minorHAnsi" w:eastAsiaTheme="minorEastAsia" w:hAnsiTheme="minorHAnsi" w:cstheme="minorBidi"/>
            <w:b/>
            <w:bCs/>
            <w:strike/>
            <w:rPrChange w:id="1587" w:author="Huguenot-Noel, Robin" w:date="2025-05-21T16:18:00Z" w16du:dateUtc="2025-05-21T14:18:00Z">
              <w:rPr>
                <w:rFonts w:eastAsiaTheme="minorEastAsia" w:cstheme="minorBidi"/>
                <w:b/>
                <w:bCs/>
                <w:sz w:val="20"/>
                <w:szCs w:val="20"/>
              </w:rPr>
            </w:rPrChange>
          </w:rPr>
          <w:t>H4. Heterogeneous effect</w:t>
        </w:r>
      </w:ins>
    </w:p>
    <w:p w14:paraId="664323AF" w14:textId="77777777" w:rsidR="005B3318" w:rsidRPr="00450208" w:rsidRDefault="005B3318" w:rsidP="006654FF">
      <w:pPr>
        <w:pStyle w:val="Standard"/>
        <w:numPr>
          <w:ilvl w:val="1"/>
          <w:numId w:val="2"/>
        </w:numPr>
        <w:spacing w:after="0"/>
        <w:jc w:val="both"/>
        <w:rPr>
          <w:ins w:id="1588" w:author="Huguenot-Noel, Robin [2]" w:date="2025-05-19T16:25:00Z" w16du:dateUtc="2025-05-19T14:25:00Z"/>
          <w:rFonts w:asciiTheme="minorHAnsi" w:hAnsiTheme="minorHAnsi"/>
          <w:strike/>
          <w:rPrChange w:id="1589" w:author="Huguenot-Noel, Robin" w:date="2025-05-21T16:18:00Z" w16du:dateUtc="2025-05-21T14:18:00Z">
            <w:rPr>
              <w:ins w:id="1590" w:author="Huguenot-Noel, Robin [2]" w:date="2025-05-19T16:25:00Z" w16du:dateUtc="2025-05-19T14:25:00Z"/>
              <w:sz w:val="20"/>
              <w:szCs w:val="20"/>
            </w:rPr>
          </w:rPrChange>
        </w:rPr>
      </w:pPr>
      <w:ins w:id="1591" w:author="Huguenot-Noel, Robin [2]" w:date="2025-05-19T16:25:00Z" w16du:dateUtc="2025-05-19T14:25:00Z">
        <w:r w:rsidRPr="00450208">
          <w:rPr>
            <w:rFonts w:asciiTheme="minorHAnsi" w:eastAsiaTheme="minorEastAsia" w:hAnsiTheme="minorHAnsi" w:cstheme="minorBidi"/>
            <w:b/>
            <w:bCs/>
            <w:strike/>
            <w:rPrChange w:id="1592" w:author="Huguenot-Noel, Robin" w:date="2025-05-21T16:18:00Z" w16du:dateUtc="2025-05-21T14:18:00Z">
              <w:rPr>
                <w:rFonts w:eastAsiaTheme="minorEastAsia" w:cstheme="minorBidi"/>
                <w:b/>
                <w:bCs/>
                <w:sz w:val="20"/>
                <w:szCs w:val="20"/>
              </w:rPr>
            </w:rPrChange>
          </w:rPr>
          <w:t>H4a.</w:t>
        </w:r>
        <w:r w:rsidRPr="00450208">
          <w:rPr>
            <w:rFonts w:asciiTheme="minorHAnsi" w:eastAsiaTheme="minorEastAsia" w:hAnsiTheme="minorHAnsi" w:cstheme="minorBidi"/>
            <w:strike/>
            <w:rPrChange w:id="1593" w:author="Huguenot-Noel, Robin" w:date="2025-05-21T16:18:00Z" w16du:dateUtc="2025-05-21T14:18:00Z">
              <w:rPr>
                <w:rFonts w:eastAsiaTheme="minorEastAsia" w:cstheme="minorBidi"/>
                <w:sz w:val="20"/>
                <w:szCs w:val="20"/>
              </w:rPr>
            </w:rPrChange>
          </w:rPr>
          <w:t xml:space="preserve"> We expect the effect of H1a. And H1b. To be higher among the most vulnerable workers. </w:t>
        </w:r>
      </w:ins>
    </w:p>
    <w:p w14:paraId="38BCCF49" w14:textId="77777777" w:rsidR="005B3318" w:rsidRPr="00450208" w:rsidRDefault="005B3318" w:rsidP="006654FF">
      <w:pPr>
        <w:pStyle w:val="Standard"/>
        <w:numPr>
          <w:ilvl w:val="1"/>
          <w:numId w:val="2"/>
        </w:numPr>
        <w:spacing w:after="0"/>
        <w:jc w:val="both"/>
        <w:rPr>
          <w:ins w:id="1594" w:author="Huguenot-Noel, Robin [2]" w:date="2025-05-19T16:25:00Z" w16du:dateUtc="2025-05-19T14:25:00Z"/>
          <w:rFonts w:asciiTheme="minorHAnsi" w:hAnsiTheme="minorHAnsi"/>
          <w:strike/>
          <w:rPrChange w:id="1595" w:author="Huguenot-Noel, Robin" w:date="2025-05-21T16:18:00Z" w16du:dateUtc="2025-05-21T14:18:00Z">
            <w:rPr>
              <w:ins w:id="1596" w:author="Huguenot-Noel, Robin [2]" w:date="2025-05-19T16:25:00Z" w16du:dateUtc="2025-05-19T14:25:00Z"/>
              <w:sz w:val="20"/>
              <w:szCs w:val="20"/>
            </w:rPr>
          </w:rPrChange>
        </w:rPr>
      </w:pPr>
      <w:ins w:id="1597" w:author="Huguenot-Noel, Robin [2]" w:date="2025-05-19T16:25:00Z" w16du:dateUtc="2025-05-19T14:25:00Z">
        <w:r w:rsidRPr="00450208">
          <w:rPr>
            <w:rFonts w:asciiTheme="minorHAnsi" w:eastAsiaTheme="minorEastAsia" w:hAnsiTheme="minorHAnsi" w:cstheme="minorBidi"/>
            <w:b/>
            <w:bCs/>
            <w:strike/>
            <w:rPrChange w:id="1598" w:author="Huguenot-Noel, Robin" w:date="2025-05-21T16:18:00Z" w16du:dateUtc="2025-05-21T14:18:00Z">
              <w:rPr>
                <w:rFonts w:eastAsiaTheme="minorEastAsia" w:cstheme="minorBidi"/>
                <w:b/>
                <w:bCs/>
                <w:sz w:val="20"/>
                <w:szCs w:val="20"/>
              </w:rPr>
            </w:rPrChange>
          </w:rPr>
          <w:t xml:space="preserve">H4b. </w:t>
        </w:r>
        <w:r w:rsidRPr="00450208">
          <w:rPr>
            <w:rFonts w:asciiTheme="minorHAnsi" w:eastAsiaTheme="minorEastAsia" w:hAnsiTheme="minorHAnsi" w:cstheme="minorBidi"/>
            <w:strike/>
            <w:rPrChange w:id="1599" w:author="Huguenot-Noel, Robin" w:date="2025-05-21T16:18:00Z" w16du:dateUtc="2025-05-21T14:18:00Z">
              <w:rPr>
                <w:rFonts w:eastAsiaTheme="minorEastAsia" w:cstheme="minorBidi"/>
                <w:sz w:val="20"/>
                <w:szCs w:val="20"/>
              </w:rPr>
            </w:rPrChange>
          </w:rPr>
          <w:t xml:space="preserve">We expect the effect of H2. To be lower among the most vulnerable workers. </w:t>
        </w:r>
      </w:ins>
    </w:p>
    <w:p w14:paraId="3E68EDC6" w14:textId="77777777" w:rsidR="005B3318" w:rsidRPr="00450208" w:rsidRDefault="005B3318" w:rsidP="006654FF">
      <w:pPr>
        <w:pStyle w:val="Standard"/>
        <w:numPr>
          <w:ilvl w:val="1"/>
          <w:numId w:val="2"/>
        </w:numPr>
        <w:spacing w:after="0"/>
        <w:jc w:val="both"/>
        <w:rPr>
          <w:ins w:id="1600" w:author="Huguenot-Noel, Robin [2]" w:date="2025-05-19T16:25:00Z" w16du:dateUtc="2025-05-19T14:25:00Z"/>
          <w:rFonts w:asciiTheme="minorHAnsi" w:hAnsiTheme="minorHAnsi"/>
          <w:strike/>
          <w:rPrChange w:id="1601" w:author="Huguenot-Noel, Robin" w:date="2025-05-21T16:18:00Z" w16du:dateUtc="2025-05-21T14:18:00Z">
            <w:rPr>
              <w:ins w:id="1602" w:author="Huguenot-Noel, Robin [2]" w:date="2025-05-19T16:25:00Z" w16du:dateUtc="2025-05-19T14:25:00Z"/>
              <w:sz w:val="20"/>
              <w:szCs w:val="20"/>
            </w:rPr>
          </w:rPrChange>
        </w:rPr>
      </w:pPr>
      <w:ins w:id="1603" w:author="Huguenot-Noel, Robin [2]" w:date="2025-05-19T16:25:00Z" w16du:dateUtc="2025-05-19T14:25:00Z">
        <w:r w:rsidRPr="00450208">
          <w:rPr>
            <w:rFonts w:asciiTheme="minorHAnsi" w:eastAsiaTheme="minorEastAsia" w:hAnsiTheme="minorHAnsi" w:cstheme="minorBidi"/>
            <w:b/>
            <w:bCs/>
            <w:strike/>
            <w:rPrChange w:id="1604" w:author="Huguenot-Noel, Robin" w:date="2025-05-21T16:18:00Z" w16du:dateUtc="2025-05-21T14:18:00Z">
              <w:rPr>
                <w:rFonts w:eastAsiaTheme="minorEastAsia" w:cstheme="minorBidi"/>
                <w:b/>
                <w:bCs/>
                <w:sz w:val="20"/>
                <w:szCs w:val="20"/>
              </w:rPr>
            </w:rPrChange>
          </w:rPr>
          <w:t xml:space="preserve">H4c. </w:t>
        </w:r>
        <w:r w:rsidRPr="00450208">
          <w:rPr>
            <w:rFonts w:asciiTheme="minorHAnsi" w:eastAsiaTheme="minorEastAsia" w:hAnsiTheme="minorHAnsi" w:cstheme="minorBidi"/>
            <w:strike/>
            <w:rPrChange w:id="1605" w:author="Huguenot-Noel, Robin" w:date="2025-05-21T16:18:00Z" w16du:dateUtc="2025-05-21T14:18:00Z">
              <w:rPr>
                <w:rFonts w:eastAsiaTheme="minorEastAsia" w:cstheme="minorBidi"/>
                <w:sz w:val="20"/>
                <w:szCs w:val="20"/>
              </w:rPr>
            </w:rPrChange>
          </w:rPr>
          <w:t>We expect the effect of H3 to be higher among workers that are particularly vulnerable to the policy.</w:t>
        </w:r>
      </w:ins>
    </w:p>
    <w:p w14:paraId="5A769EFE" w14:textId="77777777" w:rsidR="005B3318" w:rsidRPr="00450208" w:rsidRDefault="005B3318" w:rsidP="006654FF">
      <w:pPr>
        <w:pStyle w:val="Standard"/>
        <w:numPr>
          <w:ilvl w:val="1"/>
          <w:numId w:val="2"/>
        </w:numPr>
        <w:spacing w:after="0"/>
        <w:jc w:val="both"/>
        <w:rPr>
          <w:ins w:id="1606" w:author="Huguenot-Noel, Robin [2]" w:date="2025-05-19T16:25:00Z" w16du:dateUtc="2025-05-19T14:25:00Z"/>
          <w:rFonts w:asciiTheme="minorHAnsi" w:hAnsiTheme="minorHAnsi"/>
          <w:strike/>
          <w:rPrChange w:id="1607" w:author="Huguenot-Noel, Robin" w:date="2025-05-21T16:18:00Z" w16du:dateUtc="2025-05-21T14:18:00Z">
            <w:rPr>
              <w:ins w:id="1608" w:author="Huguenot-Noel, Robin [2]" w:date="2025-05-19T16:25:00Z" w16du:dateUtc="2025-05-19T14:25:00Z"/>
              <w:sz w:val="20"/>
              <w:szCs w:val="20"/>
            </w:rPr>
          </w:rPrChange>
        </w:rPr>
      </w:pPr>
      <w:ins w:id="1609" w:author="Huguenot-Noel, Robin [2]" w:date="2025-05-19T16:25:00Z" w16du:dateUtc="2025-05-19T14:25:00Z">
        <w:r w:rsidRPr="00450208">
          <w:rPr>
            <w:rFonts w:asciiTheme="minorHAnsi" w:eastAsiaTheme="minorEastAsia" w:hAnsiTheme="minorHAnsi" w:cstheme="minorBidi"/>
            <w:b/>
            <w:bCs/>
            <w:strike/>
            <w:rPrChange w:id="1610" w:author="Huguenot-Noel, Robin" w:date="2025-05-21T16:18:00Z" w16du:dateUtc="2025-05-21T14:18:00Z">
              <w:rPr>
                <w:rFonts w:eastAsiaTheme="minorEastAsia" w:cstheme="minorBidi"/>
                <w:b/>
                <w:bCs/>
                <w:sz w:val="20"/>
                <w:szCs w:val="20"/>
              </w:rPr>
            </w:rPrChange>
          </w:rPr>
          <w:t xml:space="preserve">H4d. </w:t>
        </w:r>
        <w:r w:rsidRPr="00450208">
          <w:rPr>
            <w:rFonts w:asciiTheme="minorHAnsi" w:eastAsiaTheme="minorEastAsia" w:hAnsiTheme="minorHAnsi" w:cstheme="minorBidi"/>
            <w:strike/>
            <w:rPrChange w:id="1611" w:author="Huguenot-Noel, Robin" w:date="2025-05-21T16:18:00Z" w16du:dateUtc="2025-05-21T14:18:00Z">
              <w:rPr>
                <w:rFonts w:eastAsiaTheme="minorEastAsia" w:cstheme="minorBidi"/>
                <w:sz w:val="20"/>
                <w:szCs w:val="20"/>
              </w:rPr>
            </w:rPrChange>
          </w:rPr>
          <w:t>We expect the effect of unions to be higher in H3 in context where union role is stronger.</w:t>
        </w:r>
      </w:ins>
    </w:p>
    <w:p w14:paraId="13BE5CDA" w14:textId="77777777" w:rsidR="005B3318" w:rsidRPr="00450208" w:rsidRDefault="005B3318" w:rsidP="006654FF">
      <w:pPr>
        <w:pStyle w:val="Standard"/>
        <w:numPr>
          <w:ilvl w:val="1"/>
          <w:numId w:val="2"/>
        </w:numPr>
        <w:jc w:val="both"/>
        <w:rPr>
          <w:ins w:id="1612" w:author="Huguenot-Noel, Robin [2]" w:date="2025-05-19T16:25:00Z" w16du:dateUtc="2025-05-19T14:25:00Z"/>
          <w:rFonts w:asciiTheme="minorHAnsi" w:hAnsiTheme="minorHAnsi"/>
          <w:b/>
          <w:bCs/>
          <w:strike/>
          <w:rPrChange w:id="1613" w:author="Huguenot-Noel, Robin" w:date="2025-05-21T16:18:00Z" w16du:dateUtc="2025-05-21T14:18:00Z">
            <w:rPr>
              <w:ins w:id="1614" w:author="Huguenot-Noel, Robin [2]" w:date="2025-05-19T16:25:00Z" w16du:dateUtc="2025-05-19T14:25:00Z"/>
              <w:b/>
              <w:bCs/>
              <w:sz w:val="20"/>
              <w:szCs w:val="20"/>
            </w:rPr>
          </w:rPrChange>
        </w:rPr>
      </w:pPr>
      <w:ins w:id="1615" w:author="Huguenot-Noel, Robin [2]" w:date="2025-05-19T16:25:00Z" w16du:dateUtc="2025-05-19T14:25:00Z">
        <w:r w:rsidRPr="00450208">
          <w:rPr>
            <w:rFonts w:asciiTheme="minorHAnsi" w:eastAsiaTheme="minorEastAsia" w:hAnsiTheme="minorHAnsi" w:cstheme="minorBidi"/>
            <w:b/>
            <w:bCs/>
            <w:strike/>
            <w:rPrChange w:id="1616" w:author="Huguenot-Noel, Robin" w:date="2025-05-21T16:18:00Z" w16du:dateUtc="2025-05-21T14:18:00Z">
              <w:rPr>
                <w:rFonts w:eastAsiaTheme="minorEastAsia" w:cstheme="minorBidi"/>
                <w:b/>
                <w:bCs/>
                <w:sz w:val="20"/>
                <w:szCs w:val="20"/>
              </w:rPr>
            </w:rPrChange>
          </w:rPr>
          <w:t xml:space="preserve">H4e. </w:t>
        </w:r>
        <w:r w:rsidRPr="00450208">
          <w:rPr>
            <w:rFonts w:asciiTheme="minorHAnsi" w:eastAsiaTheme="minorEastAsia" w:hAnsiTheme="minorHAnsi" w:cstheme="minorBidi"/>
            <w:strike/>
            <w:rPrChange w:id="1617" w:author="Huguenot-Noel, Robin" w:date="2025-05-21T16:18:00Z" w16du:dateUtc="2025-05-21T14:18:00Z">
              <w:rPr>
                <w:rFonts w:eastAsiaTheme="minorEastAsia" w:cstheme="minorBidi"/>
                <w:sz w:val="20"/>
                <w:szCs w:val="20"/>
              </w:rPr>
            </w:rPrChange>
          </w:rPr>
          <w:t xml:space="preserve">We expect the effect of unions to be smaller when job-guarantee programs are coupled with community investments programs. </w:t>
        </w:r>
      </w:ins>
    </w:p>
    <w:p w14:paraId="4A570703" w14:textId="77777777" w:rsidR="005B3318" w:rsidRPr="00450208" w:rsidRDefault="005B3318" w:rsidP="006654FF">
      <w:pPr>
        <w:pStyle w:val="Standard"/>
        <w:spacing w:after="0"/>
        <w:rPr>
          <w:ins w:id="1618" w:author="Huguenot-Noel, Robin [2]" w:date="2025-05-21T09:58:00Z" w16du:dateUtc="2025-05-21T07:58:00Z"/>
          <w:rFonts w:asciiTheme="minorHAnsi" w:eastAsia="Aptos" w:hAnsiTheme="minorHAnsi" w:cs="Aptos"/>
          <w:b/>
          <w:bCs/>
        </w:rPr>
      </w:pPr>
    </w:p>
    <w:p w14:paraId="328F8929" w14:textId="59EB2F47" w:rsidR="003D62FA" w:rsidRPr="00450208" w:rsidRDefault="003D62FA" w:rsidP="00212BA1">
      <w:pPr>
        <w:pStyle w:val="Standard"/>
        <w:numPr>
          <w:ilvl w:val="0"/>
          <w:numId w:val="8"/>
        </w:numPr>
        <w:spacing w:after="0"/>
        <w:rPr>
          <w:ins w:id="1619" w:author="Huguenot-Noel, Robin [2]" w:date="2025-05-19T16:24:00Z" w16du:dateUtc="2025-05-19T14:24:00Z"/>
          <w:rFonts w:asciiTheme="minorHAnsi" w:eastAsia="Aptos" w:hAnsiTheme="minorHAnsi" w:cs="Aptos"/>
          <w:b/>
          <w:bCs/>
          <w:rPrChange w:id="1620" w:author="Huguenot-Noel, Robin" w:date="2025-05-21T16:18:00Z" w16du:dateUtc="2025-05-21T14:18:00Z">
            <w:rPr>
              <w:ins w:id="1621" w:author="Huguenot-Noel, Robin [2]" w:date="2025-05-19T16:24:00Z" w16du:dateUtc="2025-05-19T14:24:00Z"/>
              <w:rFonts w:eastAsia="Aptos" w:cs="Aptos"/>
              <w:b/>
              <w:bCs/>
            </w:rPr>
          </w:rPrChange>
        </w:rPr>
        <w:pPrChange w:id="1622" w:author="Huguenot-Noel, Robin [2]" w:date="2025-05-21T10:24:00Z" w16du:dateUtc="2025-05-21T08:24:00Z">
          <w:pPr>
            <w:pStyle w:val="Standard"/>
            <w:spacing w:after="0"/>
          </w:pPr>
        </w:pPrChange>
      </w:pPr>
      <w:proofErr w:type="spellStart"/>
      <w:ins w:id="1623" w:author="Huguenot-Noel, Robin [2]" w:date="2025-05-21T09:58:00Z" w16du:dateUtc="2025-05-21T07:58:00Z">
        <w:r w:rsidRPr="00450208">
          <w:rPr>
            <w:rFonts w:asciiTheme="minorHAnsi" w:eastAsia="Aptos" w:hAnsiTheme="minorHAnsi" w:cs="Aptos"/>
            <w:b/>
            <w:bCs/>
          </w:rPr>
          <w:lastRenderedPageBreak/>
          <w:t>Operationalisation</w:t>
        </w:r>
      </w:ins>
      <w:proofErr w:type="spellEnd"/>
    </w:p>
    <w:p w14:paraId="6C1FE0B2" w14:textId="77C60B63" w:rsidR="008A3A3A" w:rsidRPr="00450208" w:rsidDel="00212BA1" w:rsidRDefault="005B3318" w:rsidP="006654FF">
      <w:pPr>
        <w:spacing w:line="276" w:lineRule="auto"/>
        <w:rPr>
          <w:del w:id="1624" w:author="Huguenot-Noel, Robin [2]" w:date="2025-05-21T10:22:00Z" w16du:dateUtc="2025-05-21T08:22:00Z"/>
          <w:moveTo w:id="1625" w:author="Huguenot-Noel, Robin [2]" w:date="2025-05-19T16:25:00Z" w16du:dateUtc="2025-05-19T14:25:00Z"/>
          <w:rFonts w:asciiTheme="minorHAnsi" w:hAnsiTheme="minorHAnsi"/>
          <w:rPrChange w:id="1626" w:author="Huguenot-Noel, Robin" w:date="2025-05-21T16:18:00Z" w16du:dateUtc="2025-05-21T14:18:00Z">
            <w:rPr>
              <w:del w:id="1627" w:author="Huguenot-Noel, Robin [2]" w:date="2025-05-21T10:22:00Z" w16du:dateUtc="2025-05-21T08:22:00Z"/>
              <w:moveTo w:id="1628" w:author="Huguenot-Noel, Robin [2]" w:date="2025-05-19T16:25:00Z" w16du:dateUtc="2025-05-19T14:25:00Z"/>
            </w:rPr>
          </w:rPrChange>
        </w:rPr>
        <w:pPrChange w:id="1629" w:author="Huguenot-Noel, Robin" w:date="2025-05-20T18:21:00Z" w16du:dateUtc="2025-05-20T16:21:00Z">
          <w:pPr>
            <w:pStyle w:val="ListParagraph"/>
            <w:numPr>
              <w:ilvl w:val="1"/>
              <w:numId w:val="3"/>
            </w:numPr>
            <w:tabs>
              <w:tab w:val="num" w:pos="0"/>
            </w:tabs>
            <w:spacing w:after="0"/>
            <w:ind w:left="1440" w:hanging="360"/>
          </w:pPr>
        </w:pPrChange>
      </w:pPr>
      <w:moveToRangeStart w:id="1630" w:author="Huguenot-Noel, Robin [2]" w:date="2025-05-19T16:25:00Z" w:name="move198564348"/>
      <w:moveTo w:id="1631" w:author="Huguenot-Noel, Robin [2]" w:date="2025-05-19T16:25:00Z" w16du:dateUtc="2025-05-19T14:25:00Z">
        <w:del w:id="1632" w:author="Huguenot-Noel, Robin [2]" w:date="2025-05-21T10:22:00Z" w16du:dateUtc="2025-05-21T08:22:00Z">
          <w:r w:rsidRPr="00450208" w:rsidDel="00212BA1">
            <w:rPr>
              <w:rFonts w:asciiTheme="minorHAnsi" w:eastAsia="Aptos" w:hAnsiTheme="minorHAnsi" w:cs="Aptos"/>
              <w:b/>
              <w:bCs/>
            </w:rPr>
            <w:delText xml:space="preserve">The vignette experiment </w:delText>
          </w:r>
        </w:del>
        <w:del w:id="1633" w:author="Huguenot-Noel, Robin [2]" w:date="2025-05-19T16:30:00Z" w16du:dateUtc="2025-05-19T14:30:00Z">
          <w:r w:rsidRPr="00450208" w:rsidDel="008A3A3A">
            <w:rPr>
              <w:rFonts w:asciiTheme="minorHAnsi" w:eastAsia="Aptos" w:hAnsiTheme="minorHAnsi" w:cs="Aptos"/>
              <w:b/>
              <w:bCs/>
            </w:rPr>
            <w:delText>design</w:delText>
          </w:r>
        </w:del>
      </w:moveTo>
    </w:p>
    <w:p w14:paraId="62767AAA" w14:textId="0D1892C8" w:rsidR="005B3318" w:rsidRPr="00450208" w:rsidDel="00212BA1" w:rsidRDefault="005B3318" w:rsidP="006654FF">
      <w:pPr>
        <w:pStyle w:val="Standard"/>
        <w:spacing w:after="0"/>
        <w:rPr>
          <w:del w:id="1634" w:author="Huguenot-Noel, Robin [2]" w:date="2025-05-21T10:22:00Z" w16du:dateUtc="2025-05-21T08:22:00Z"/>
          <w:moveTo w:id="1635" w:author="Huguenot-Noel, Robin [2]" w:date="2025-05-19T16:25:00Z" w16du:dateUtc="2025-05-19T14:25:00Z"/>
          <w:rFonts w:asciiTheme="minorHAnsi" w:eastAsiaTheme="minorEastAsia" w:hAnsiTheme="minorHAnsi" w:cstheme="minorBidi"/>
          <w:rPrChange w:id="1636" w:author="Huguenot-Noel, Robin" w:date="2025-05-21T16:18:00Z" w16du:dateUtc="2025-05-21T14:18:00Z">
            <w:rPr>
              <w:del w:id="1637" w:author="Huguenot-Noel, Robin [2]" w:date="2025-05-21T10:22:00Z" w16du:dateUtc="2025-05-21T08:22:00Z"/>
              <w:moveTo w:id="1638" w:author="Huguenot-Noel, Robin [2]" w:date="2025-05-19T16:25:00Z" w16du:dateUtc="2025-05-19T14:25:00Z"/>
              <w:rFonts w:eastAsiaTheme="minorEastAsia" w:cstheme="minorBidi"/>
              <w:sz w:val="20"/>
              <w:szCs w:val="20"/>
            </w:rPr>
          </w:rPrChange>
        </w:rPr>
      </w:pPr>
      <w:moveTo w:id="1639" w:author="Huguenot-Noel, Robin [2]" w:date="2025-05-19T16:25:00Z" w16du:dateUtc="2025-05-19T14:25:00Z">
        <w:del w:id="1640" w:author="Huguenot-Noel, Robin [2]" w:date="2025-05-21T10:22:00Z" w16du:dateUtc="2025-05-21T08:22:00Z">
          <w:r w:rsidRPr="00450208" w:rsidDel="00212BA1">
            <w:rPr>
              <w:rFonts w:asciiTheme="minorHAnsi" w:eastAsiaTheme="minorEastAsia" w:hAnsiTheme="minorHAnsi" w:cstheme="minorBidi"/>
              <w:rPrChange w:id="1641" w:author="Huguenot-Noel, Robin" w:date="2025-05-21T16:18:00Z" w16du:dateUtc="2025-05-21T14:18:00Z">
                <w:rPr>
                  <w:rFonts w:eastAsiaTheme="minorEastAsia" w:cstheme="minorBidi"/>
                  <w:sz w:val="20"/>
                  <w:szCs w:val="20"/>
                </w:rPr>
              </w:rPrChange>
            </w:rPr>
            <w:delText>To test Hypotheses 2 and 3, we implement a vignette experiment. The design follows a factorial structure in which we vary both the policy mix and the stance of the labor union. Each scenario corresponds to an ideal type of union, as outlined in the table below.</w:delText>
          </w:r>
        </w:del>
      </w:moveTo>
    </w:p>
    <w:p w14:paraId="764CB3C1" w14:textId="78F47EE7" w:rsidR="005B3318" w:rsidRPr="00450208" w:rsidDel="00212BA1" w:rsidRDefault="005B3318" w:rsidP="006654FF">
      <w:pPr>
        <w:pStyle w:val="Standard"/>
        <w:spacing w:after="0"/>
        <w:rPr>
          <w:del w:id="1642" w:author="Huguenot-Noel, Robin [2]" w:date="2025-05-21T10:22:00Z" w16du:dateUtc="2025-05-21T08:22:00Z"/>
          <w:moveTo w:id="1643" w:author="Huguenot-Noel, Robin [2]" w:date="2025-05-19T16:25:00Z" w16du:dateUtc="2025-05-19T14:25:00Z"/>
          <w:rFonts w:asciiTheme="minorHAnsi" w:eastAsiaTheme="minorEastAsia" w:hAnsiTheme="minorHAnsi" w:cstheme="minorBidi"/>
          <w:rPrChange w:id="1644" w:author="Huguenot-Noel, Robin" w:date="2025-05-21T16:18:00Z" w16du:dateUtc="2025-05-21T14:18:00Z">
            <w:rPr>
              <w:del w:id="1645" w:author="Huguenot-Noel, Robin [2]" w:date="2025-05-21T10:22:00Z" w16du:dateUtc="2025-05-21T08:22:00Z"/>
              <w:moveTo w:id="1646" w:author="Huguenot-Noel, Robin [2]" w:date="2025-05-19T16:25:00Z" w16du:dateUtc="2025-05-19T14:25:00Z"/>
              <w:rFonts w:asciiTheme="minorHAnsi" w:eastAsiaTheme="minorEastAsia" w:hAnsiTheme="minorHAnsi" w:cstheme="minorBidi"/>
              <w:sz w:val="20"/>
              <w:szCs w:val="20"/>
            </w:rPr>
          </w:rPrChange>
        </w:rPr>
      </w:pPr>
      <w:moveTo w:id="1647" w:author="Huguenot-Noel, Robin [2]" w:date="2025-05-19T16:25:00Z" w16du:dateUtc="2025-05-19T14:25:00Z">
        <w:del w:id="1648" w:author="Huguenot-Noel, Robin [2]" w:date="2025-05-21T10:22:00Z" w16du:dateUtc="2025-05-21T08:22:00Z">
          <w:r w:rsidRPr="00450208" w:rsidDel="00212BA1">
            <w:rPr>
              <w:rFonts w:asciiTheme="minorHAnsi" w:eastAsiaTheme="minorEastAsia" w:hAnsiTheme="minorHAnsi" w:cstheme="minorBidi"/>
              <w:highlight w:val="yellow"/>
              <w:rPrChange w:id="1649" w:author="Huguenot-Noel, Robin" w:date="2025-05-21T16:18:00Z" w16du:dateUtc="2025-05-21T14:18:00Z">
                <w:rPr>
                  <w:rFonts w:eastAsiaTheme="minorEastAsia" w:cstheme="minorBidi"/>
                  <w:sz w:val="20"/>
                  <w:szCs w:val="20"/>
                  <w:highlight w:val="yellow"/>
                </w:rPr>
              </w:rPrChange>
            </w:rPr>
            <w:delText>Individual realignment causes?</w:delText>
          </w:r>
          <w:r w:rsidRPr="00450208" w:rsidDel="00212BA1">
            <w:rPr>
              <w:rFonts w:asciiTheme="minorHAnsi" w:eastAsiaTheme="minorEastAsia" w:hAnsiTheme="minorHAnsi" w:cstheme="minorBidi"/>
              <w:rPrChange w:id="1650" w:author="Huguenot-Noel, Robin" w:date="2025-05-21T16:18:00Z" w16du:dateUtc="2025-05-21T14:18:00Z">
                <w:rPr>
                  <w:rFonts w:eastAsiaTheme="minorEastAsia" w:cstheme="minorBidi"/>
                  <w:sz w:val="20"/>
                  <w:szCs w:val="20"/>
                </w:rPr>
              </w:rPrChange>
            </w:rPr>
            <w:delText xml:space="preserve"> </w:delText>
          </w:r>
          <w:r w:rsidRPr="00450208" w:rsidDel="00212BA1">
            <w:rPr>
              <w:rFonts w:asciiTheme="minorHAnsi" w:eastAsiaTheme="minorEastAsia" w:hAnsiTheme="minorHAnsi" w:cstheme="minorBidi"/>
              <w:highlight w:val="yellow"/>
              <w:rPrChange w:id="1651" w:author="Huguenot-Noel, Robin" w:date="2025-05-21T16:18:00Z" w16du:dateUtc="2025-05-21T14:18:00Z">
                <w:rPr>
                  <w:rFonts w:eastAsiaTheme="minorEastAsia" w:cstheme="minorBidi"/>
                  <w:sz w:val="20"/>
                  <w:szCs w:val="20"/>
                  <w:highlight w:val="yellow"/>
                </w:rPr>
              </w:rPrChange>
            </w:rPr>
            <w:delText>Sociotropic / egotropic? Macro-dimensions?</w:delText>
          </w:r>
        </w:del>
      </w:moveTo>
    </w:p>
    <w:p w14:paraId="7798F7CF" w14:textId="56B56492" w:rsidR="005B3318" w:rsidRPr="00450208" w:rsidDel="00212BA1" w:rsidRDefault="005B3318" w:rsidP="006654FF">
      <w:pPr>
        <w:pStyle w:val="Standard"/>
        <w:spacing w:after="0"/>
        <w:rPr>
          <w:del w:id="1652" w:author="Huguenot-Noel, Robin [2]" w:date="2025-05-21T10:22:00Z" w16du:dateUtc="2025-05-21T08:22:00Z"/>
          <w:moveTo w:id="1653" w:author="Huguenot-Noel, Robin [2]" w:date="2025-05-19T16:25:00Z" w16du:dateUtc="2025-05-19T14:25:00Z"/>
          <w:rFonts w:asciiTheme="minorHAnsi" w:eastAsiaTheme="minorEastAsia" w:hAnsiTheme="minorHAnsi" w:cstheme="minorBidi"/>
          <w:rPrChange w:id="1654" w:author="Huguenot-Noel, Robin" w:date="2025-05-21T16:18:00Z" w16du:dateUtc="2025-05-21T14:18:00Z">
            <w:rPr>
              <w:del w:id="1655" w:author="Huguenot-Noel, Robin [2]" w:date="2025-05-21T10:22:00Z" w16du:dateUtc="2025-05-21T08:22:00Z"/>
              <w:moveTo w:id="1656" w:author="Huguenot-Noel, Robin [2]" w:date="2025-05-19T16:25:00Z" w16du:dateUtc="2025-05-19T14:25:00Z"/>
              <w:rFonts w:eastAsiaTheme="minorEastAsia" w:cstheme="minorBidi"/>
            </w:rPr>
          </w:rPrChange>
        </w:rPr>
      </w:pPr>
    </w:p>
    <w:tbl>
      <w:tblPr>
        <w:tblStyle w:val="TableGrid"/>
        <w:tblW w:w="8756" w:type="dxa"/>
        <w:tblInd w:w="113" w:type="dxa"/>
        <w:tblLayout w:type="fixed"/>
        <w:tblLook w:val="06A0" w:firstRow="1" w:lastRow="0" w:firstColumn="1" w:lastColumn="0" w:noHBand="1" w:noVBand="1"/>
      </w:tblPr>
      <w:tblGrid>
        <w:gridCol w:w="2338"/>
        <w:gridCol w:w="3240"/>
        <w:gridCol w:w="3178"/>
      </w:tblGrid>
      <w:tr w:rsidR="00FB1202" w:rsidRPr="00450208" w:rsidDel="00212BA1" w14:paraId="2539A1F3" w14:textId="77777777" w:rsidTr="005563E7">
        <w:trPr>
          <w:trHeight w:val="300"/>
          <w:ins w:id="1657" w:author="Huguenot-Noel, Robin [2]" w:date="2025-05-19T16:25:00Z" w16du:dateUtc="2025-05-19T14:25:00Z"/>
          <w:del w:id="1658" w:author="Huguenot-Noel, Robin [2]" w:date="2025-05-21T10:22:00Z" w16du:dateUtc="2025-05-21T08:22:00Z"/>
        </w:trPr>
        <w:tc>
          <w:tcPr>
            <w:tcW w:w="2338" w:type="dxa"/>
          </w:tcPr>
          <w:p w14:paraId="4267B46A" w14:textId="07E00A3C" w:rsidR="005B3318" w:rsidRPr="00450208" w:rsidDel="00212BA1" w:rsidRDefault="005B3318" w:rsidP="006654FF">
            <w:pPr>
              <w:pStyle w:val="Standard"/>
              <w:jc w:val="center"/>
              <w:rPr>
                <w:del w:id="1659" w:author="Huguenot-Noel, Robin [2]" w:date="2025-05-21T10:22:00Z" w16du:dateUtc="2025-05-21T08:22:00Z"/>
                <w:moveTo w:id="1660" w:author="Huguenot-Noel, Robin [2]" w:date="2025-05-19T16:25:00Z" w16du:dateUtc="2025-05-19T14:25:00Z"/>
                <w:rFonts w:asciiTheme="minorHAnsi" w:hAnsiTheme="minorHAnsi"/>
                <w:rPrChange w:id="1661" w:author="Huguenot-Noel, Robin" w:date="2025-05-21T16:18:00Z" w16du:dateUtc="2025-05-21T14:18:00Z">
                  <w:rPr>
                    <w:del w:id="1662" w:author="Huguenot-Noel, Robin [2]" w:date="2025-05-21T10:22:00Z" w16du:dateUtc="2025-05-21T08:22:00Z"/>
                    <w:moveTo w:id="1663" w:author="Huguenot-Noel, Robin [2]" w:date="2025-05-19T16:25:00Z" w16du:dateUtc="2025-05-19T14:25:00Z"/>
                    <w:sz w:val="20"/>
                    <w:szCs w:val="20"/>
                  </w:rPr>
                </w:rPrChange>
              </w:rPr>
            </w:pPr>
          </w:p>
        </w:tc>
        <w:tc>
          <w:tcPr>
            <w:tcW w:w="6418" w:type="dxa"/>
            <w:gridSpan w:val="2"/>
            <w:shd w:val="clear" w:color="auto" w:fill="DDDDDD"/>
          </w:tcPr>
          <w:p w14:paraId="1F8115DC" w14:textId="398DB350" w:rsidR="005B3318" w:rsidRPr="00450208" w:rsidDel="00212BA1" w:rsidRDefault="005B3318" w:rsidP="006654FF">
            <w:pPr>
              <w:pStyle w:val="Standard"/>
              <w:jc w:val="center"/>
              <w:rPr>
                <w:del w:id="1664" w:author="Huguenot-Noel, Robin [2]" w:date="2025-05-21T10:22:00Z" w16du:dateUtc="2025-05-21T08:22:00Z"/>
                <w:moveTo w:id="1665" w:author="Huguenot-Noel, Robin [2]" w:date="2025-05-19T16:25:00Z" w16du:dateUtc="2025-05-19T14:25:00Z"/>
                <w:rFonts w:asciiTheme="minorHAnsi" w:hAnsiTheme="minorHAnsi"/>
                <w:rPrChange w:id="1666" w:author="Huguenot-Noel, Robin" w:date="2025-05-21T16:18:00Z" w16du:dateUtc="2025-05-21T14:18:00Z">
                  <w:rPr>
                    <w:del w:id="1667" w:author="Huguenot-Noel, Robin [2]" w:date="2025-05-21T10:22:00Z" w16du:dateUtc="2025-05-21T08:22:00Z"/>
                    <w:moveTo w:id="1668" w:author="Huguenot-Noel, Robin [2]" w:date="2025-05-19T16:25:00Z" w16du:dateUtc="2025-05-19T14:25:00Z"/>
                    <w:sz w:val="20"/>
                    <w:szCs w:val="20"/>
                  </w:rPr>
                </w:rPrChange>
              </w:rPr>
            </w:pPr>
            <w:moveTo w:id="1669" w:author="Huguenot-Noel, Robin [2]" w:date="2025-05-19T16:25:00Z" w16du:dateUtc="2025-05-19T14:25:00Z">
              <w:del w:id="1670" w:author="Huguenot-Noel, Robin [2]" w:date="2025-05-21T10:22:00Z" w16du:dateUtc="2025-05-21T08:22:00Z">
                <w:r w:rsidRPr="00450208" w:rsidDel="00212BA1">
                  <w:rPr>
                    <w:rFonts w:asciiTheme="minorHAnsi" w:eastAsiaTheme="minorEastAsia" w:hAnsiTheme="minorHAnsi" w:cstheme="minorBidi"/>
                    <w:b/>
                    <w:bCs/>
                    <w:rPrChange w:id="1671" w:author="Huguenot-Noel, Robin" w:date="2025-05-21T16:18:00Z" w16du:dateUtc="2025-05-21T14:18:00Z">
                      <w:rPr>
                        <w:rFonts w:eastAsiaTheme="minorEastAsia" w:cstheme="minorBidi"/>
                        <w:b/>
                        <w:bCs/>
                        <w:sz w:val="20"/>
                        <w:szCs w:val="20"/>
                      </w:rPr>
                    </w:rPrChange>
                  </w:rPr>
                  <w:delText>D2. Unions’ position</w:delText>
                </w:r>
              </w:del>
            </w:moveTo>
          </w:p>
        </w:tc>
      </w:tr>
      <w:tr w:rsidR="00FF2F29" w:rsidRPr="00450208" w:rsidDel="00212BA1" w14:paraId="0BFC4BE1" w14:textId="77777777" w:rsidTr="005563E7">
        <w:trPr>
          <w:trHeight w:val="300"/>
          <w:ins w:id="1672" w:author="Huguenot-Noel, Robin [2]" w:date="2025-05-19T16:25:00Z" w16du:dateUtc="2025-05-19T14:25:00Z"/>
          <w:del w:id="1673" w:author="Huguenot-Noel, Robin [2]" w:date="2025-05-21T10:22:00Z" w16du:dateUtc="2025-05-21T08:22:00Z"/>
        </w:trPr>
        <w:tc>
          <w:tcPr>
            <w:tcW w:w="2338" w:type="dxa"/>
            <w:shd w:val="clear" w:color="auto" w:fill="B4C7DC"/>
          </w:tcPr>
          <w:p w14:paraId="77FDBF0F" w14:textId="67E0C31B" w:rsidR="005B3318" w:rsidRPr="00450208" w:rsidDel="00212BA1" w:rsidRDefault="005B3318" w:rsidP="006654FF">
            <w:pPr>
              <w:pStyle w:val="Standard"/>
              <w:jc w:val="center"/>
              <w:rPr>
                <w:del w:id="1674" w:author="Huguenot-Noel, Robin [2]" w:date="2025-05-21T10:22:00Z" w16du:dateUtc="2025-05-21T08:22:00Z"/>
                <w:moveTo w:id="1675" w:author="Huguenot-Noel, Robin [2]" w:date="2025-05-19T16:25:00Z" w16du:dateUtc="2025-05-19T14:25:00Z"/>
                <w:rFonts w:asciiTheme="minorHAnsi" w:hAnsiTheme="minorHAnsi"/>
                <w:rPrChange w:id="1676" w:author="Huguenot-Noel, Robin" w:date="2025-05-21T16:18:00Z" w16du:dateUtc="2025-05-21T14:18:00Z">
                  <w:rPr>
                    <w:del w:id="1677" w:author="Huguenot-Noel, Robin [2]" w:date="2025-05-21T10:22:00Z" w16du:dateUtc="2025-05-21T08:22:00Z"/>
                    <w:moveTo w:id="1678" w:author="Huguenot-Noel, Robin [2]" w:date="2025-05-19T16:25:00Z" w16du:dateUtc="2025-05-19T14:25:00Z"/>
                    <w:sz w:val="20"/>
                    <w:szCs w:val="20"/>
                  </w:rPr>
                </w:rPrChange>
              </w:rPr>
            </w:pPr>
            <w:moveTo w:id="1679" w:author="Huguenot-Noel, Robin [2]" w:date="2025-05-19T16:25:00Z" w16du:dateUtc="2025-05-19T14:25:00Z">
              <w:del w:id="1680" w:author="Huguenot-Noel, Robin [2]" w:date="2025-05-21T10:22:00Z" w16du:dateUtc="2025-05-21T08:22:00Z">
                <w:r w:rsidRPr="00450208" w:rsidDel="00212BA1">
                  <w:rPr>
                    <w:rFonts w:asciiTheme="minorHAnsi" w:eastAsiaTheme="minorEastAsia" w:hAnsiTheme="minorHAnsi" w:cstheme="minorBidi"/>
                    <w:b/>
                    <w:bCs/>
                    <w:rPrChange w:id="1681" w:author="Huguenot-Noel, Robin" w:date="2025-05-21T16:18:00Z" w16du:dateUtc="2025-05-21T14:18:00Z">
                      <w:rPr>
                        <w:rFonts w:eastAsiaTheme="minorEastAsia" w:cstheme="minorBidi"/>
                        <w:b/>
                        <w:bCs/>
                        <w:sz w:val="20"/>
                        <w:szCs w:val="20"/>
                      </w:rPr>
                    </w:rPrChange>
                  </w:rPr>
                  <w:delText>D1. Policy mix</w:delText>
                </w:r>
              </w:del>
            </w:moveTo>
          </w:p>
        </w:tc>
        <w:tc>
          <w:tcPr>
            <w:tcW w:w="3240" w:type="dxa"/>
            <w:shd w:val="clear" w:color="auto" w:fill="DDDDDD"/>
          </w:tcPr>
          <w:p w14:paraId="5C9788F3" w14:textId="458AAB23" w:rsidR="005B3318" w:rsidRPr="00450208" w:rsidDel="00212BA1" w:rsidRDefault="005B3318" w:rsidP="006654FF">
            <w:pPr>
              <w:pStyle w:val="Standard"/>
              <w:jc w:val="center"/>
              <w:rPr>
                <w:del w:id="1682" w:author="Huguenot-Noel, Robin [2]" w:date="2025-05-21T10:22:00Z" w16du:dateUtc="2025-05-21T08:22:00Z"/>
                <w:moveTo w:id="1683" w:author="Huguenot-Noel, Robin [2]" w:date="2025-05-19T16:25:00Z" w16du:dateUtc="2025-05-19T14:25:00Z"/>
                <w:rFonts w:asciiTheme="minorHAnsi" w:hAnsiTheme="minorHAnsi"/>
                <w:rPrChange w:id="1684" w:author="Huguenot-Noel, Robin" w:date="2025-05-21T16:18:00Z" w16du:dateUtc="2025-05-21T14:18:00Z">
                  <w:rPr>
                    <w:del w:id="1685" w:author="Huguenot-Noel, Robin [2]" w:date="2025-05-21T10:22:00Z" w16du:dateUtc="2025-05-21T08:22:00Z"/>
                    <w:moveTo w:id="1686" w:author="Huguenot-Noel, Robin [2]" w:date="2025-05-19T16:25:00Z" w16du:dateUtc="2025-05-19T14:25:00Z"/>
                    <w:sz w:val="20"/>
                    <w:szCs w:val="20"/>
                  </w:rPr>
                </w:rPrChange>
              </w:rPr>
            </w:pPr>
            <w:moveTo w:id="1687" w:author="Huguenot-Noel, Robin [2]" w:date="2025-05-19T16:25:00Z" w16du:dateUtc="2025-05-19T14:25:00Z">
              <w:del w:id="1688" w:author="Huguenot-Noel, Robin [2]" w:date="2025-05-21T10:22:00Z" w16du:dateUtc="2025-05-21T08:22:00Z">
                <w:r w:rsidRPr="00450208" w:rsidDel="00212BA1">
                  <w:rPr>
                    <w:rFonts w:asciiTheme="minorHAnsi" w:eastAsiaTheme="minorEastAsia" w:hAnsiTheme="minorHAnsi" w:cstheme="minorBidi"/>
                    <w:b/>
                    <w:bCs/>
                    <w:rPrChange w:id="1689" w:author="Huguenot-Noel, Robin" w:date="2025-05-21T16:18:00Z" w16du:dateUtc="2025-05-21T14:18:00Z">
                      <w:rPr>
                        <w:rFonts w:eastAsiaTheme="minorEastAsia" w:cstheme="minorBidi"/>
                        <w:b/>
                        <w:bCs/>
                        <w:sz w:val="20"/>
                        <w:szCs w:val="20"/>
                      </w:rPr>
                    </w:rPrChange>
                  </w:rPr>
                  <w:delText>D2A.</w:delText>
                </w:r>
                <w:r w:rsidRPr="00450208" w:rsidDel="00212BA1">
                  <w:rPr>
                    <w:rFonts w:asciiTheme="minorHAnsi" w:eastAsiaTheme="minorEastAsia" w:hAnsiTheme="minorHAnsi" w:cstheme="minorBidi"/>
                    <w:rPrChange w:id="1690" w:author="Huguenot-Noel, Robin" w:date="2025-05-21T16:18:00Z" w16du:dateUtc="2025-05-21T14:18:00Z">
                      <w:rPr>
                        <w:rFonts w:eastAsiaTheme="minorEastAsia" w:cstheme="minorBidi"/>
                        <w:sz w:val="20"/>
                        <w:szCs w:val="20"/>
                      </w:rPr>
                    </w:rPrChange>
                  </w:rPr>
                  <w:delText xml:space="preserve"> </w:delText>
                </w:r>
                <w:r w:rsidRPr="00450208" w:rsidDel="00212BA1">
                  <w:rPr>
                    <w:rFonts w:asciiTheme="minorHAnsi" w:eastAsiaTheme="minorEastAsia" w:hAnsiTheme="minorHAnsi" w:cstheme="minorBidi"/>
                    <w:b/>
                    <w:bCs/>
                    <w:rPrChange w:id="1691" w:author="Huguenot-Noel, Robin" w:date="2025-05-21T16:18:00Z" w16du:dateUtc="2025-05-21T14:18:00Z">
                      <w:rPr>
                        <w:rFonts w:eastAsiaTheme="minorEastAsia" w:cstheme="minorBidi"/>
                        <w:b/>
                        <w:bCs/>
                        <w:sz w:val="20"/>
                        <w:szCs w:val="20"/>
                      </w:rPr>
                    </w:rPrChange>
                  </w:rPr>
                  <w:delText>Against</w:delText>
                </w:r>
              </w:del>
            </w:moveTo>
          </w:p>
        </w:tc>
        <w:tc>
          <w:tcPr>
            <w:tcW w:w="3178" w:type="dxa"/>
            <w:shd w:val="clear" w:color="auto" w:fill="DDDDDD"/>
          </w:tcPr>
          <w:p w14:paraId="3C6DBEB3" w14:textId="321BB4F6" w:rsidR="005B3318" w:rsidRPr="00450208" w:rsidDel="00212BA1" w:rsidRDefault="005B3318" w:rsidP="006654FF">
            <w:pPr>
              <w:pStyle w:val="Standard"/>
              <w:jc w:val="center"/>
              <w:rPr>
                <w:del w:id="1692" w:author="Huguenot-Noel, Robin [2]" w:date="2025-05-21T10:22:00Z" w16du:dateUtc="2025-05-21T08:22:00Z"/>
                <w:moveTo w:id="1693" w:author="Huguenot-Noel, Robin [2]" w:date="2025-05-19T16:25:00Z" w16du:dateUtc="2025-05-19T14:25:00Z"/>
                <w:rFonts w:asciiTheme="minorHAnsi" w:hAnsiTheme="minorHAnsi"/>
                <w:rPrChange w:id="1694" w:author="Huguenot-Noel, Robin" w:date="2025-05-21T16:18:00Z" w16du:dateUtc="2025-05-21T14:18:00Z">
                  <w:rPr>
                    <w:del w:id="1695" w:author="Huguenot-Noel, Robin [2]" w:date="2025-05-21T10:22:00Z" w16du:dateUtc="2025-05-21T08:22:00Z"/>
                    <w:moveTo w:id="1696" w:author="Huguenot-Noel, Robin [2]" w:date="2025-05-19T16:25:00Z" w16du:dateUtc="2025-05-19T14:25:00Z"/>
                    <w:sz w:val="20"/>
                    <w:szCs w:val="20"/>
                  </w:rPr>
                </w:rPrChange>
              </w:rPr>
            </w:pPr>
            <w:moveTo w:id="1697" w:author="Huguenot-Noel, Robin [2]" w:date="2025-05-19T16:25:00Z" w16du:dateUtc="2025-05-19T14:25:00Z">
              <w:del w:id="1698" w:author="Huguenot-Noel, Robin [2]" w:date="2025-05-21T10:22:00Z" w16du:dateUtc="2025-05-21T08:22:00Z">
                <w:r w:rsidRPr="00450208" w:rsidDel="00212BA1">
                  <w:rPr>
                    <w:rFonts w:asciiTheme="minorHAnsi" w:eastAsiaTheme="minorEastAsia" w:hAnsiTheme="minorHAnsi" w:cstheme="minorBidi"/>
                    <w:b/>
                    <w:bCs/>
                    <w:rPrChange w:id="1699" w:author="Huguenot-Noel, Robin" w:date="2025-05-21T16:18:00Z" w16du:dateUtc="2025-05-21T14:18:00Z">
                      <w:rPr>
                        <w:rFonts w:eastAsiaTheme="minorEastAsia" w:cstheme="minorBidi"/>
                        <w:b/>
                        <w:bCs/>
                        <w:sz w:val="20"/>
                        <w:szCs w:val="20"/>
                      </w:rPr>
                    </w:rPrChange>
                  </w:rPr>
                  <w:delText>D2B. In favor</w:delText>
                </w:r>
              </w:del>
            </w:moveTo>
          </w:p>
        </w:tc>
      </w:tr>
      <w:tr w:rsidR="00FB1202" w:rsidRPr="00450208" w:rsidDel="00212BA1" w14:paraId="64214963" w14:textId="77777777" w:rsidTr="005563E7">
        <w:trPr>
          <w:trHeight w:val="300"/>
          <w:ins w:id="1700" w:author="Huguenot-Noel, Robin [2]" w:date="2025-05-19T16:25:00Z" w16du:dateUtc="2025-05-19T14:25:00Z"/>
          <w:del w:id="1701" w:author="Huguenot-Noel, Robin [2]" w:date="2025-05-21T10:22:00Z" w16du:dateUtc="2025-05-21T08:22:00Z"/>
        </w:trPr>
        <w:tc>
          <w:tcPr>
            <w:tcW w:w="2338" w:type="dxa"/>
            <w:shd w:val="clear" w:color="auto" w:fill="B4C7DC"/>
          </w:tcPr>
          <w:p w14:paraId="149B6B51" w14:textId="32CEEAE6" w:rsidR="005B3318" w:rsidRPr="00450208" w:rsidDel="00212BA1" w:rsidRDefault="005B3318" w:rsidP="006654FF">
            <w:pPr>
              <w:pStyle w:val="Standard"/>
              <w:jc w:val="center"/>
              <w:rPr>
                <w:del w:id="1702" w:author="Huguenot-Noel, Robin [2]" w:date="2025-05-21T10:22:00Z" w16du:dateUtc="2025-05-21T08:22:00Z"/>
                <w:moveTo w:id="1703" w:author="Huguenot-Noel, Robin [2]" w:date="2025-05-19T16:25:00Z" w16du:dateUtc="2025-05-19T14:25:00Z"/>
                <w:rFonts w:asciiTheme="minorHAnsi" w:hAnsiTheme="minorHAnsi"/>
                <w:rPrChange w:id="1704" w:author="Huguenot-Noel, Robin" w:date="2025-05-21T16:18:00Z" w16du:dateUtc="2025-05-21T14:18:00Z">
                  <w:rPr>
                    <w:del w:id="1705" w:author="Huguenot-Noel, Robin [2]" w:date="2025-05-21T10:22:00Z" w16du:dateUtc="2025-05-21T08:22:00Z"/>
                    <w:moveTo w:id="1706" w:author="Huguenot-Noel, Robin [2]" w:date="2025-05-19T16:25:00Z" w16du:dateUtc="2025-05-19T14:25:00Z"/>
                    <w:sz w:val="20"/>
                    <w:szCs w:val="20"/>
                  </w:rPr>
                </w:rPrChange>
              </w:rPr>
            </w:pPr>
            <w:moveTo w:id="1707" w:author="Huguenot-Noel, Robin [2]" w:date="2025-05-19T16:25:00Z" w16du:dateUtc="2025-05-19T14:25:00Z">
              <w:del w:id="1708" w:author="Huguenot-Noel, Robin [2]" w:date="2025-05-21T10:22:00Z" w16du:dateUtc="2025-05-21T08:22:00Z">
                <w:r w:rsidRPr="00450208" w:rsidDel="00212BA1">
                  <w:rPr>
                    <w:rFonts w:asciiTheme="minorHAnsi" w:eastAsiaTheme="minorEastAsia" w:hAnsiTheme="minorHAnsi" w:cstheme="minorBidi"/>
                    <w:b/>
                    <w:bCs/>
                    <w:rPrChange w:id="1709" w:author="Huguenot-Noel, Robin" w:date="2025-05-21T16:18:00Z" w16du:dateUtc="2025-05-21T14:18:00Z">
                      <w:rPr>
                        <w:rFonts w:eastAsiaTheme="minorEastAsia" w:cstheme="minorBidi"/>
                        <w:b/>
                        <w:bCs/>
                        <w:sz w:val="20"/>
                        <w:szCs w:val="20"/>
                      </w:rPr>
                    </w:rPrChange>
                  </w:rPr>
                  <w:delText>D1A.</w:delText>
                </w:r>
                <w:r w:rsidRPr="00450208" w:rsidDel="00212BA1">
                  <w:rPr>
                    <w:rFonts w:asciiTheme="minorHAnsi" w:eastAsiaTheme="minorEastAsia" w:hAnsiTheme="minorHAnsi" w:cstheme="minorBidi"/>
                    <w:rPrChange w:id="1710" w:author="Huguenot-Noel, Robin" w:date="2025-05-21T16:18:00Z" w16du:dateUtc="2025-05-21T14:18:00Z">
                      <w:rPr>
                        <w:rFonts w:eastAsiaTheme="minorEastAsia" w:cstheme="minorBidi"/>
                        <w:sz w:val="20"/>
                        <w:szCs w:val="20"/>
                      </w:rPr>
                    </w:rPrChange>
                  </w:rPr>
                  <w:delText xml:space="preserve"> Decarbonization + Job guarantee</w:delText>
                </w:r>
              </w:del>
            </w:moveTo>
          </w:p>
        </w:tc>
        <w:tc>
          <w:tcPr>
            <w:tcW w:w="3240" w:type="dxa"/>
          </w:tcPr>
          <w:p w14:paraId="2970BA79" w14:textId="3F956F56" w:rsidR="005B3318" w:rsidRPr="00450208" w:rsidDel="00212BA1" w:rsidRDefault="005B3318" w:rsidP="006654FF">
            <w:pPr>
              <w:pStyle w:val="Standard"/>
              <w:jc w:val="center"/>
              <w:rPr>
                <w:del w:id="1711" w:author="Huguenot-Noel, Robin [2]" w:date="2025-05-21T10:22:00Z" w16du:dateUtc="2025-05-21T08:22:00Z"/>
                <w:moveTo w:id="1712" w:author="Huguenot-Noel, Robin [2]" w:date="2025-05-19T16:25:00Z" w16du:dateUtc="2025-05-19T14:25:00Z"/>
                <w:rFonts w:asciiTheme="minorHAnsi" w:hAnsiTheme="minorHAnsi"/>
                <w:rPrChange w:id="1713" w:author="Huguenot-Noel, Robin" w:date="2025-05-21T16:18:00Z" w16du:dateUtc="2025-05-21T14:18:00Z">
                  <w:rPr>
                    <w:del w:id="1714" w:author="Huguenot-Noel, Robin [2]" w:date="2025-05-21T10:22:00Z" w16du:dateUtc="2025-05-21T08:22:00Z"/>
                    <w:moveTo w:id="1715" w:author="Huguenot-Noel, Robin [2]" w:date="2025-05-19T16:25:00Z" w16du:dateUtc="2025-05-19T14:25:00Z"/>
                    <w:sz w:val="20"/>
                    <w:szCs w:val="20"/>
                  </w:rPr>
                </w:rPrChange>
              </w:rPr>
            </w:pPr>
            <w:moveTo w:id="1716" w:author="Huguenot-Noel, Robin [2]" w:date="2025-05-19T16:25:00Z" w16du:dateUtc="2025-05-19T14:25:00Z">
              <w:del w:id="1717" w:author="Huguenot-Noel, Robin [2]" w:date="2025-05-21T10:22:00Z" w16du:dateUtc="2025-05-21T08:22:00Z">
                <w:r w:rsidRPr="00450208" w:rsidDel="00212BA1">
                  <w:rPr>
                    <w:rFonts w:asciiTheme="minorHAnsi" w:eastAsiaTheme="minorEastAsia" w:hAnsiTheme="minorHAnsi" w:cstheme="minorBidi"/>
                    <w:rPrChange w:id="1718" w:author="Huguenot-Noel, Robin" w:date="2025-05-21T16:18:00Z" w16du:dateUtc="2025-05-21T14:18:00Z">
                      <w:rPr>
                        <w:rFonts w:eastAsiaTheme="minorEastAsia" w:cstheme="minorBidi"/>
                        <w:sz w:val="20"/>
                        <w:szCs w:val="20"/>
                      </w:rPr>
                    </w:rPrChange>
                  </w:rPr>
                  <w:delText>Vignette 1</w:delText>
                </w:r>
              </w:del>
            </w:moveTo>
          </w:p>
          <w:p w14:paraId="64AE88B3" w14:textId="62DD1001" w:rsidR="005B3318" w:rsidRPr="00450208" w:rsidDel="00212BA1" w:rsidRDefault="005B3318" w:rsidP="006654FF">
            <w:pPr>
              <w:pStyle w:val="Standard"/>
              <w:jc w:val="center"/>
              <w:rPr>
                <w:del w:id="1719" w:author="Huguenot-Noel, Robin [2]" w:date="2025-05-21T10:22:00Z" w16du:dateUtc="2025-05-21T08:22:00Z"/>
                <w:moveTo w:id="1720" w:author="Huguenot-Noel, Robin [2]" w:date="2025-05-19T16:25:00Z" w16du:dateUtc="2025-05-19T14:25:00Z"/>
                <w:rFonts w:asciiTheme="minorHAnsi" w:hAnsiTheme="minorHAnsi"/>
                <w:rPrChange w:id="1721" w:author="Huguenot-Noel, Robin" w:date="2025-05-21T16:18:00Z" w16du:dateUtc="2025-05-21T14:18:00Z">
                  <w:rPr>
                    <w:del w:id="1722" w:author="Huguenot-Noel, Robin [2]" w:date="2025-05-21T10:22:00Z" w16du:dateUtc="2025-05-21T08:22:00Z"/>
                    <w:moveTo w:id="1723" w:author="Huguenot-Noel, Robin [2]" w:date="2025-05-19T16:25:00Z" w16du:dateUtc="2025-05-19T14:25:00Z"/>
                    <w:sz w:val="20"/>
                    <w:szCs w:val="20"/>
                  </w:rPr>
                </w:rPrChange>
              </w:rPr>
            </w:pPr>
            <w:moveTo w:id="1724" w:author="Huguenot-Noel, Robin [2]" w:date="2025-05-19T16:25:00Z" w16du:dateUtc="2025-05-19T14:25:00Z">
              <w:del w:id="1725" w:author="Huguenot-Noel, Robin [2]" w:date="2025-05-21T10:22:00Z" w16du:dateUtc="2025-05-21T08:22:00Z">
                <w:r w:rsidRPr="00450208" w:rsidDel="00212BA1">
                  <w:rPr>
                    <w:rFonts w:asciiTheme="minorHAnsi" w:eastAsiaTheme="minorEastAsia" w:hAnsiTheme="minorHAnsi" w:cstheme="minorBidi"/>
                    <w:rPrChange w:id="1726" w:author="Huguenot-Noel, Robin" w:date="2025-05-21T16:18:00Z" w16du:dateUtc="2025-05-21T14:18:00Z">
                      <w:rPr>
                        <w:rFonts w:eastAsiaTheme="minorEastAsia" w:cstheme="minorBidi"/>
                        <w:sz w:val="20"/>
                        <w:szCs w:val="20"/>
                      </w:rPr>
                    </w:rPrChange>
                  </w:rPr>
                  <w:delText>TRADITIONALIST UNION</w:delText>
                </w:r>
              </w:del>
            </w:moveTo>
          </w:p>
        </w:tc>
        <w:tc>
          <w:tcPr>
            <w:tcW w:w="3178" w:type="dxa"/>
          </w:tcPr>
          <w:p w14:paraId="16BF2594" w14:textId="24AA4479" w:rsidR="005B3318" w:rsidRPr="00450208" w:rsidDel="00212BA1" w:rsidRDefault="005B3318" w:rsidP="006654FF">
            <w:pPr>
              <w:pStyle w:val="Standard"/>
              <w:jc w:val="center"/>
              <w:rPr>
                <w:del w:id="1727" w:author="Huguenot-Noel, Robin [2]" w:date="2025-05-21T10:22:00Z" w16du:dateUtc="2025-05-21T08:22:00Z"/>
                <w:moveTo w:id="1728" w:author="Huguenot-Noel, Robin [2]" w:date="2025-05-19T16:25:00Z" w16du:dateUtc="2025-05-19T14:25:00Z"/>
                <w:rFonts w:asciiTheme="minorHAnsi" w:hAnsiTheme="minorHAnsi"/>
                <w:rPrChange w:id="1729" w:author="Huguenot-Noel, Robin" w:date="2025-05-21T16:18:00Z" w16du:dateUtc="2025-05-21T14:18:00Z">
                  <w:rPr>
                    <w:del w:id="1730" w:author="Huguenot-Noel, Robin [2]" w:date="2025-05-21T10:22:00Z" w16du:dateUtc="2025-05-21T08:22:00Z"/>
                    <w:moveTo w:id="1731" w:author="Huguenot-Noel, Robin [2]" w:date="2025-05-19T16:25:00Z" w16du:dateUtc="2025-05-19T14:25:00Z"/>
                    <w:sz w:val="20"/>
                    <w:szCs w:val="20"/>
                  </w:rPr>
                </w:rPrChange>
              </w:rPr>
            </w:pPr>
            <w:moveTo w:id="1732" w:author="Huguenot-Noel, Robin [2]" w:date="2025-05-19T16:25:00Z" w16du:dateUtc="2025-05-19T14:25:00Z">
              <w:del w:id="1733" w:author="Huguenot-Noel, Robin [2]" w:date="2025-05-21T10:22:00Z" w16du:dateUtc="2025-05-21T08:22:00Z">
                <w:r w:rsidRPr="00450208" w:rsidDel="00212BA1">
                  <w:rPr>
                    <w:rFonts w:asciiTheme="minorHAnsi" w:eastAsiaTheme="minorEastAsia" w:hAnsiTheme="minorHAnsi" w:cstheme="minorBidi"/>
                    <w:rPrChange w:id="1734" w:author="Huguenot-Noel, Robin" w:date="2025-05-21T16:18:00Z" w16du:dateUtc="2025-05-21T14:18:00Z">
                      <w:rPr>
                        <w:rFonts w:eastAsiaTheme="minorEastAsia" w:cstheme="minorBidi"/>
                        <w:sz w:val="20"/>
                        <w:szCs w:val="20"/>
                      </w:rPr>
                    </w:rPrChange>
                  </w:rPr>
                  <w:delText>Vignette 2</w:delText>
                </w:r>
              </w:del>
            </w:moveTo>
          </w:p>
          <w:p w14:paraId="3E115D7B" w14:textId="3311A3CF" w:rsidR="005B3318" w:rsidRPr="00450208" w:rsidDel="00212BA1" w:rsidRDefault="005B3318" w:rsidP="006654FF">
            <w:pPr>
              <w:pStyle w:val="Standard"/>
              <w:jc w:val="center"/>
              <w:rPr>
                <w:del w:id="1735" w:author="Huguenot-Noel, Robin [2]" w:date="2025-05-21T10:22:00Z" w16du:dateUtc="2025-05-21T08:22:00Z"/>
                <w:moveTo w:id="1736" w:author="Huguenot-Noel, Robin [2]" w:date="2025-05-19T16:25:00Z" w16du:dateUtc="2025-05-19T14:25:00Z"/>
                <w:rFonts w:asciiTheme="minorHAnsi" w:hAnsiTheme="minorHAnsi"/>
                <w:rPrChange w:id="1737" w:author="Huguenot-Noel, Robin" w:date="2025-05-21T16:18:00Z" w16du:dateUtc="2025-05-21T14:18:00Z">
                  <w:rPr>
                    <w:del w:id="1738" w:author="Huguenot-Noel, Robin [2]" w:date="2025-05-21T10:22:00Z" w16du:dateUtc="2025-05-21T08:22:00Z"/>
                    <w:moveTo w:id="1739" w:author="Huguenot-Noel, Robin [2]" w:date="2025-05-19T16:25:00Z" w16du:dateUtc="2025-05-19T14:25:00Z"/>
                    <w:sz w:val="20"/>
                    <w:szCs w:val="20"/>
                  </w:rPr>
                </w:rPrChange>
              </w:rPr>
            </w:pPr>
            <w:moveTo w:id="1740" w:author="Huguenot-Noel, Robin [2]" w:date="2025-05-19T16:25:00Z" w16du:dateUtc="2025-05-19T14:25:00Z">
              <w:del w:id="1741" w:author="Huguenot-Noel, Robin [2]" w:date="2025-05-21T10:22:00Z" w16du:dateUtc="2025-05-21T08:22:00Z">
                <w:r w:rsidRPr="00450208" w:rsidDel="00212BA1">
                  <w:rPr>
                    <w:rFonts w:asciiTheme="minorHAnsi" w:eastAsiaTheme="minorEastAsia" w:hAnsiTheme="minorHAnsi" w:cstheme="minorBidi"/>
                    <w:rPrChange w:id="1742" w:author="Huguenot-Noel, Robin" w:date="2025-05-21T16:18:00Z" w16du:dateUtc="2025-05-21T14:18:00Z">
                      <w:rPr>
                        <w:rFonts w:eastAsiaTheme="minorEastAsia" w:cstheme="minorBidi"/>
                        <w:sz w:val="20"/>
                        <w:szCs w:val="20"/>
                      </w:rPr>
                    </w:rPrChange>
                  </w:rPr>
                  <w:delText>GREEN-KEYNESIAN UNION</w:delText>
                </w:r>
              </w:del>
            </w:moveTo>
          </w:p>
        </w:tc>
      </w:tr>
      <w:tr w:rsidR="00FB1202" w:rsidRPr="00450208" w:rsidDel="00212BA1" w14:paraId="02FA4F09" w14:textId="77777777" w:rsidTr="005563E7">
        <w:trPr>
          <w:trHeight w:val="300"/>
          <w:ins w:id="1743" w:author="Huguenot-Noel, Robin [2]" w:date="2025-05-19T16:25:00Z" w16du:dateUtc="2025-05-19T14:25:00Z"/>
          <w:del w:id="1744" w:author="Huguenot-Noel, Robin [2]" w:date="2025-05-21T10:22:00Z" w16du:dateUtc="2025-05-21T08:22:00Z"/>
        </w:trPr>
        <w:tc>
          <w:tcPr>
            <w:tcW w:w="2338" w:type="dxa"/>
            <w:shd w:val="clear" w:color="auto" w:fill="B4C7DC"/>
          </w:tcPr>
          <w:p w14:paraId="0AA9F128" w14:textId="4A794D34" w:rsidR="005B3318" w:rsidRPr="00450208" w:rsidDel="00212BA1" w:rsidRDefault="005B3318" w:rsidP="006654FF">
            <w:pPr>
              <w:pStyle w:val="Standard"/>
              <w:jc w:val="center"/>
              <w:rPr>
                <w:del w:id="1745" w:author="Huguenot-Noel, Robin [2]" w:date="2025-05-21T10:22:00Z" w16du:dateUtc="2025-05-21T08:22:00Z"/>
                <w:moveTo w:id="1746" w:author="Huguenot-Noel, Robin [2]" w:date="2025-05-19T16:25:00Z" w16du:dateUtc="2025-05-19T14:25:00Z"/>
                <w:rFonts w:asciiTheme="minorHAnsi" w:hAnsiTheme="minorHAnsi"/>
                <w:rPrChange w:id="1747" w:author="Huguenot-Noel, Robin" w:date="2025-05-21T16:18:00Z" w16du:dateUtc="2025-05-21T14:18:00Z">
                  <w:rPr>
                    <w:del w:id="1748" w:author="Huguenot-Noel, Robin [2]" w:date="2025-05-21T10:22:00Z" w16du:dateUtc="2025-05-21T08:22:00Z"/>
                    <w:moveTo w:id="1749" w:author="Huguenot-Noel, Robin [2]" w:date="2025-05-19T16:25:00Z" w16du:dateUtc="2025-05-19T14:25:00Z"/>
                    <w:sz w:val="20"/>
                    <w:szCs w:val="20"/>
                  </w:rPr>
                </w:rPrChange>
              </w:rPr>
            </w:pPr>
            <w:moveTo w:id="1750" w:author="Huguenot-Noel, Robin [2]" w:date="2025-05-19T16:25:00Z" w16du:dateUtc="2025-05-19T14:25:00Z">
              <w:del w:id="1751" w:author="Huguenot-Noel, Robin [2]" w:date="2025-05-21T10:22:00Z" w16du:dateUtc="2025-05-21T08:22:00Z">
                <w:r w:rsidRPr="00450208" w:rsidDel="00212BA1">
                  <w:rPr>
                    <w:rFonts w:asciiTheme="minorHAnsi" w:eastAsiaTheme="minorEastAsia" w:hAnsiTheme="minorHAnsi" w:cstheme="minorBidi"/>
                    <w:b/>
                    <w:bCs/>
                    <w:rPrChange w:id="1752" w:author="Huguenot-Noel, Robin" w:date="2025-05-21T16:18:00Z" w16du:dateUtc="2025-05-21T14:18:00Z">
                      <w:rPr>
                        <w:rFonts w:eastAsiaTheme="minorEastAsia" w:cstheme="minorBidi"/>
                        <w:b/>
                        <w:bCs/>
                        <w:sz w:val="20"/>
                        <w:szCs w:val="20"/>
                      </w:rPr>
                    </w:rPrChange>
                  </w:rPr>
                  <w:delText>D1B.</w:delText>
                </w:r>
                <w:r w:rsidRPr="00450208" w:rsidDel="00212BA1">
                  <w:rPr>
                    <w:rFonts w:asciiTheme="minorHAnsi" w:eastAsiaTheme="minorEastAsia" w:hAnsiTheme="minorHAnsi" w:cstheme="minorBidi"/>
                    <w:rPrChange w:id="1753" w:author="Huguenot-Noel, Robin" w:date="2025-05-21T16:18:00Z" w16du:dateUtc="2025-05-21T14:18:00Z">
                      <w:rPr>
                        <w:rFonts w:eastAsiaTheme="minorEastAsia" w:cstheme="minorBidi"/>
                        <w:sz w:val="20"/>
                        <w:szCs w:val="20"/>
                      </w:rPr>
                    </w:rPrChange>
                  </w:rPr>
                  <w:delText xml:space="preserve"> Decarbonization + job guarantee + Community development</w:delText>
                </w:r>
              </w:del>
            </w:moveTo>
          </w:p>
        </w:tc>
        <w:tc>
          <w:tcPr>
            <w:tcW w:w="3240" w:type="dxa"/>
          </w:tcPr>
          <w:p w14:paraId="3495453A" w14:textId="7F66DA73" w:rsidR="005B3318" w:rsidRPr="00450208" w:rsidDel="00212BA1" w:rsidRDefault="005B3318" w:rsidP="006654FF">
            <w:pPr>
              <w:pStyle w:val="Standard"/>
              <w:jc w:val="center"/>
              <w:rPr>
                <w:del w:id="1754" w:author="Huguenot-Noel, Robin [2]" w:date="2025-05-21T10:22:00Z" w16du:dateUtc="2025-05-21T08:22:00Z"/>
                <w:moveTo w:id="1755" w:author="Huguenot-Noel, Robin [2]" w:date="2025-05-19T16:25:00Z" w16du:dateUtc="2025-05-19T14:25:00Z"/>
                <w:rFonts w:asciiTheme="minorHAnsi" w:hAnsiTheme="minorHAnsi"/>
                <w:rPrChange w:id="1756" w:author="Huguenot-Noel, Robin" w:date="2025-05-21T16:18:00Z" w16du:dateUtc="2025-05-21T14:18:00Z">
                  <w:rPr>
                    <w:del w:id="1757" w:author="Huguenot-Noel, Robin [2]" w:date="2025-05-21T10:22:00Z" w16du:dateUtc="2025-05-21T08:22:00Z"/>
                    <w:moveTo w:id="1758" w:author="Huguenot-Noel, Robin [2]" w:date="2025-05-19T16:25:00Z" w16du:dateUtc="2025-05-19T14:25:00Z"/>
                    <w:sz w:val="20"/>
                    <w:szCs w:val="20"/>
                  </w:rPr>
                </w:rPrChange>
              </w:rPr>
            </w:pPr>
            <w:moveTo w:id="1759" w:author="Huguenot-Noel, Robin [2]" w:date="2025-05-19T16:25:00Z" w16du:dateUtc="2025-05-19T14:25:00Z">
              <w:del w:id="1760" w:author="Huguenot-Noel, Robin [2]" w:date="2025-05-21T10:22:00Z" w16du:dateUtc="2025-05-21T08:22:00Z">
                <w:r w:rsidRPr="00450208" w:rsidDel="00212BA1">
                  <w:rPr>
                    <w:rFonts w:asciiTheme="minorHAnsi" w:eastAsiaTheme="minorEastAsia" w:hAnsiTheme="minorHAnsi" w:cstheme="minorBidi"/>
                    <w:rPrChange w:id="1761" w:author="Huguenot-Noel, Robin" w:date="2025-05-21T16:18:00Z" w16du:dateUtc="2025-05-21T14:18:00Z">
                      <w:rPr>
                        <w:rFonts w:eastAsiaTheme="minorEastAsia" w:cstheme="minorBidi"/>
                        <w:sz w:val="20"/>
                        <w:szCs w:val="20"/>
                      </w:rPr>
                    </w:rPrChange>
                  </w:rPr>
                  <w:delText>Vignette 3</w:delText>
                </w:r>
              </w:del>
            </w:moveTo>
          </w:p>
          <w:p w14:paraId="5D8D96AA" w14:textId="27D77972" w:rsidR="005B3318" w:rsidRPr="00450208" w:rsidDel="00212BA1" w:rsidRDefault="005B3318" w:rsidP="006654FF">
            <w:pPr>
              <w:pStyle w:val="Standard"/>
              <w:jc w:val="center"/>
              <w:rPr>
                <w:del w:id="1762" w:author="Huguenot-Noel, Robin [2]" w:date="2025-05-21T10:22:00Z" w16du:dateUtc="2025-05-21T08:22:00Z"/>
                <w:moveTo w:id="1763" w:author="Huguenot-Noel, Robin [2]" w:date="2025-05-19T16:25:00Z" w16du:dateUtc="2025-05-19T14:25:00Z"/>
                <w:rFonts w:asciiTheme="minorHAnsi" w:hAnsiTheme="minorHAnsi"/>
                <w:rPrChange w:id="1764" w:author="Huguenot-Noel, Robin" w:date="2025-05-21T16:18:00Z" w16du:dateUtc="2025-05-21T14:18:00Z">
                  <w:rPr>
                    <w:del w:id="1765" w:author="Huguenot-Noel, Robin [2]" w:date="2025-05-21T10:22:00Z" w16du:dateUtc="2025-05-21T08:22:00Z"/>
                    <w:moveTo w:id="1766" w:author="Huguenot-Noel, Robin [2]" w:date="2025-05-19T16:25:00Z" w16du:dateUtc="2025-05-19T14:25:00Z"/>
                    <w:sz w:val="20"/>
                    <w:szCs w:val="20"/>
                  </w:rPr>
                </w:rPrChange>
              </w:rPr>
            </w:pPr>
            <w:moveTo w:id="1767" w:author="Huguenot-Noel, Robin [2]" w:date="2025-05-19T16:25:00Z" w16du:dateUtc="2025-05-19T14:25:00Z">
              <w:del w:id="1768" w:author="Huguenot-Noel, Robin [2]" w:date="2025-05-21T10:22:00Z" w16du:dateUtc="2025-05-21T08:22:00Z">
                <w:r w:rsidRPr="00450208" w:rsidDel="00212BA1">
                  <w:rPr>
                    <w:rFonts w:asciiTheme="minorHAnsi" w:eastAsiaTheme="minorEastAsia" w:hAnsiTheme="minorHAnsi" w:cstheme="minorBidi"/>
                    <w:rPrChange w:id="1769" w:author="Huguenot-Noel, Robin" w:date="2025-05-21T16:18:00Z" w16du:dateUtc="2025-05-21T14:18:00Z">
                      <w:rPr>
                        <w:rFonts w:eastAsiaTheme="minorEastAsia" w:cstheme="minorBidi"/>
                        <w:sz w:val="20"/>
                        <w:szCs w:val="20"/>
                      </w:rPr>
                    </w:rPrChange>
                  </w:rPr>
                  <w:delText>TRADITIONALIST UNION OR GREEN-KEYNESIAN UNION</w:delText>
                </w:r>
              </w:del>
            </w:moveTo>
          </w:p>
        </w:tc>
        <w:tc>
          <w:tcPr>
            <w:tcW w:w="3178" w:type="dxa"/>
          </w:tcPr>
          <w:p w14:paraId="1BD9D45F" w14:textId="07867F39" w:rsidR="005B3318" w:rsidRPr="00450208" w:rsidDel="00212BA1" w:rsidRDefault="005B3318" w:rsidP="006654FF">
            <w:pPr>
              <w:pStyle w:val="Standard"/>
              <w:jc w:val="center"/>
              <w:rPr>
                <w:del w:id="1770" w:author="Huguenot-Noel, Robin [2]" w:date="2025-05-21T10:22:00Z" w16du:dateUtc="2025-05-21T08:22:00Z"/>
                <w:moveTo w:id="1771" w:author="Huguenot-Noel, Robin [2]" w:date="2025-05-19T16:25:00Z" w16du:dateUtc="2025-05-19T14:25:00Z"/>
                <w:rFonts w:asciiTheme="minorHAnsi" w:hAnsiTheme="minorHAnsi"/>
                <w:rPrChange w:id="1772" w:author="Huguenot-Noel, Robin" w:date="2025-05-21T16:18:00Z" w16du:dateUtc="2025-05-21T14:18:00Z">
                  <w:rPr>
                    <w:del w:id="1773" w:author="Huguenot-Noel, Robin [2]" w:date="2025-05-21T10:22:00Z" w16du:dateUtc="2025-05-21T08:22:00Z"/>
                    <w:moveTo w:id="1774" w:author="Huguenot-Noel, Robin [2]" w:date="2025-05-19T16:25:00Z" w16du:dateUtc="2025-05-19T14:25:00Z"/>
                    <w:sz w:val="20"/>
                    <w:szCs w:val="20"/>
                  </w:rPr>
                </w:rPrChange>
              </w:rPr>
            </w:pPr>
            <w:moveTo w:id="1775" w:author="Huguenot-Noel, Robin [2]" w:date="2025-05-19T16:25:00Z" w16du:dateUtc="2025-05-19T14:25:00Z">
              <w:del w:id="1776" w:author="Huguenot-Noel, Robin [2]" w:date="2025-05-21T10:22:00Z" w16du:dateUtc="2025-05-21T08:22:00Z">
                <w:r w:rsidRPr="00450208" w:rsidDel="00212BA1">
                  <w:rPr>
                    <w:rFonts w:asciiTheme="minorHAnsi" w:eastAsiaTheme="minorEastAsia" w:hAnsiTheme="minorHAnsi" w:cstheme="minorBidi"/>
                    <w:rPrChange w:id="1777" w:author="Huguenot-Noel, Robin" w:date="2025-05-21T16:18:00Z" w16du:dateUtc="2025-05-21T14:18:00Z">
                      <w:rPr>
                        <w:rFonts w:eastAsiaTheme="minorEastAsia" w:cstheme="minorBidi"/>
                        <w:sz w:val="20"/>
                        <w:szCs w:val="20"/>
                      </w:rPr>
                    </w:rPrChange>
                  </w:rPr>
                  <w:delText>Vignette 4</w:delText>
                </w:r>
              </w:del>
            </w:moveTo>
          </w:p>
          <w:p w14:paraId="0EB50779" w14:textId="4DCB6886" w:rsidR="005B3318" w:rsidRPr="00450208" w:rsidDel="00212BA1" w:rsidRDefault="005B3318" w:rsidP="006654FF">
            <w:pPr>
              <w:pStyle w:val="Standard"/>
              <w:jc w:val="center"/>
              <w:rPr>
                <w:del w:id="1778" w:author="Huguenot-Noel, Robin [2]" w:date="2025-05-21T10:22:00Z" w16du:dateUtc="2025-05-21T08:22:00Z"/>
                <w:moveTo w:id="1779" w:author="Huguenot-Noel, Robin [2]" w:date="2025-05-19T16:25:00Z" w16du:dateUtc="2025-05-19T14:25:00Z"/>
                <w:rFonts w:asciiTheme="minorHAnsi" w:hAnsiTheme="minorHAnsi"/>
                <w:rPrChange w:id="1780" w:author="Huguenot-Noel, Robin" w:date="2025-05-21T16:18:00Z" w16du:dateUtc="2025-05-21T14:18:00Z">
                  <w:rPr>
                    <w:del w:id="1781" w:author="Huguenot-Noel, Robin [2]" w:date="2025-05-21T10:22:00Z" w16du:dateUtc="2025-05-21T08:22:00Z"/>
                    <w:moveTo w:id="1782" w:author="Huguenot-Noel, Robin [2]" w:date="2025-05-19T16:25:00Z" w16du:dateUtc="2025-05-19T14:25:00Z"/>
                    <w:sz w:val="20"/>
                    <w:szCs w:val="20"/>
                  </w:rPr>
                </w:rPrChange>
              </w:rPr>
            </w:pPr>
            <w:moveTo w:id="1783" w:author="Huguenot-Noel, Robin [2]" w:date="2025-05-19T16:25:00Z" w16du:dateUtc="2025-05-19T14:25:00Z">
              <w:del w:id="1784" w:author="Huguenot-Noel, Robin [2]" w:date="2025-05-21T10:22:00Z" w16du:dateUtc="2025-05-21T08:22:00Z">
                <w:r w:rsidRPr="00450208" w:rsidDel="00212BA1">
                  <w:rPr>
                    <w:rFonts w:asciiTheme="minorHAnsi" w:eastAsiaTheme="minorEastAsia" w:hAnsiTheme="minorHAnsi" w:cstheme="minorBidi"/>
                    <w:rPrChange w:id="1785" w:author="Huguenot-Noel, Robin" w:date="2025-05-21T16:18:00Z" w16du:dateUtc="2025-05-21T14:18:00Z">
                      <w:rPr>
                        <w:rFonts w:eastAsiaTheme="minorEastAsia" w:cstheme="minorBidi"/>
                        <w:sz w:val="20"/>
                        <w:szCs w:val="20"/>
                      </w:rPr>
                    </w:rPrChange>
                  </w:rPr>
                  <w:delText>SOCIO-ECOLOGICAL UNION</w:delText>
                </w:r>
              </w:del>
            </w:moveTo>
          </w:p>
        </w:tc>
      </w:tr>
    </w:tbl>
    <w:p w14:paraId="74507317" w14:textId="35491710" w:rsidR="005B3318" w:rsidRPr="00450208" w:rsidDel="00212BA1" w:rsidRDefault="005B3318" w:rsidP="006654FF">
      <w:pPr>
        <w:pStyle w:val="Standard"/>
        <w:spacing w:after="0"/>
        <w:rPr>
          <w:del w:id="1786" w:author="Huguenot-Noel, Robin [2]" w:date="2025-05-21T10:22:00Z" w16du:dateUtc="2025-05-21T08:22:00Z"/>
          <w:moveTo w:id="1787" w:author="Huguenot-Noel, Robin [2]" w:date="2025-05-19T16:25:00Z" w16du:dateUtc="2025-05-19T14:25:00Z"/>
          <w:rFonts w:asciiTheme="minorHAnsi" w:eastAsiaTheme="minorEastAsia" w:hAnsiTheme="minorHAnsi" w:cstheme="minorBidi"/>
          <w:rPrChange w:id="1788" w:author="Huguenot-Noel, Robin" w:date="2025-05-21T16:18:00Z" w16du:dateUtc="2025-05-21T14:18:00Z">
            <w:rPr>
              <w:del w:id="1789" w:author="Huguenot-Noel, Robin [2]" w:date="2025-05-21T10:22:00Z" w16du:dateUtc="2025-05-21T08:22:00Z"/>
              <w:moveTo w:id="1790" w:author="Huguenot-Noel, Robin [2]" w:date="2025-05-19T16:25:00Z" w16du:dateUtc="2025-05-19T14:25:00Z"/>
              <w:rFonts w:eastAsiaTheme="minorEastAsia" w:cstheme="minorBidi"/>
              <w:sz w:val="20"/>
              <w:szCs w:val="20"/>
            </w:rPr>
          </w:rPrChange>
        </w:rPr>
      </w:pPr>
    </w:p>
    <w:p w14:paraId="4D5C1C43" w14:textId="591CD9CD" w:rsidR="005B3318" w:rsidRPr="00450208" w:rsidDel="00212BA1" w:rsidRDefault="005B3318" w:rsidP="006654FF">
      <w:pPr>
        <w:pStyle w:val="Standard"/>
        <w:spacing w:after="0"/>
        <w:rPr>
          <w:del w:id="1791" w:author="Huguenot-Noel, Robin [2]" w:date="2025-05-21T10:22:00Z" w16du:dateUtc="2025-05-21T08:22:00Z"/>
          <w:moveTo w:id="1792" w:author="Huguenot-Noel, Robin [2]" w:date="2025-05-19T16:25:00Z" w16du:dateUtc="2025-05-19T14:25:00Z"/>
          <w:rFonts w:asciiTheme="minorHAnsi" w:hAnsiTheme="minorHAnsi"/>
          <w:rPrChange w:id="1793" w:author="Huguenot-Noel, Robin" w:date="2025-05-21T16:18:00Z" w16du:dateUtc="2025-05-21T14:18:00Z">
            <w:rPr>
              <w:del w:id="1794" w:author="Huguenot-Noel, Robin [2]" w:date="2025-05-21T10:22:00Z" w16du:dateUtc="2025-05-21T08:22:00Z"/>
              <w:moveTo w:id="1795" w:author="Huguenot-Noel, Robin [2]" w:date="2025-05-19T16:25:00Z" w16du:dateUtc="2025-05-19T14:25:00Z"/>
              <w:sz w:val="20"/>
              <w:szCs w:val="20"/>
            </w:rPr>
          </w:rPrChange>
        </w:rPr>
      </w:pPr>
      <w:moveTo w:id="1796" w:author="Huguenot-Noel, Robin [2]" w:date="2025-05-19T16:25:00Z" w16du:dateUtc="2025-05-19T14:25:00Z">
        <w:del w:id="1797" w:author="Huguenot-Noel, Robin [2]" w:date="2025-05-21T10:22:00Z" w16du:dateUtc="2025-05-21T08:22:00Z">
          <w:r w:rsidRPr="00450208" w:rsidDel="00212BA1">
            <w:rPr>
              <w:rFonts w:asciiTheme="minorHAnsi" w:eastAsiaTheme="minorEastAsia" w:hAnsiTheme="minorHAnsi" w:cstheme="minorBidi"/>
              <w:b/>
              <w:bCs/>
              <w:rPrChange w:id="1798" w:author="Huguenot-Noel, Robin" w:date="2025-05-21T16:18:00Z" w16du:dateUtc="2025-05-21T14:18:00Z">
                <w:rPr>
                  <w:rFonts w:eastAsiaTheme="minorEastAsia" w:cstheme="minorBidi"/>
                  <w:b/>
                  <w:bCs/>
                  <w:sz w:val="20"/>
                  <w:szCs w:val="20"/>
                </w:rPr>
              </w:rPrChange>
            </w:rPr>
            <w:delText>We devi</w:delText>
          </w:r>
        </w:del>
      </w:moveTo>
      <w:ins w:id="1799" w:author="Huguenot-Noel, Robin" w:date="2025-05-20T18:22:00Z" w16du:dateUtc="2025-05-20T16:22:00Z">
        <w:del w:id="1800" w:author="Huguenot-Noel, Robin [2]" w:date="2025-05-21T10:22:00Z" w16du:dateUtc="2025-05-21T08:22:00Z">
          <w:r w:rsidR="006654FF" w:rsidRPr="00450208" w:rsidDel="00212BA1">
            <w:rPr>
              <w:rFonts w:asciiTheme="minorHAnsi" w:eastAsiaTheme="minorEastAsia" w:hAnsiTheme="minorHAnsi" w:cstheme="minorBidi"/>
              <w:b/>
              <w:bCs/>
            </w:rPr>
            <w:delText>s</w:delText>
          </w:r>
        </w:del>
      </w:ins>
      <w:moveTo w:id="1801" w:author="Huguenot-Noel, Robin [2]" w:date="2025-05-19T16:25:00Z" w16du:dateUtc="2025-05-19T14:25:00Z">
        <w:del w:id="1802" w:author="Huguenot-Noel, Robin [2]" w:date="2025-05-21T10:22:00Z" w16du:dateUtc="2025-05-21T08:22:00Z">
          <w:r w:rsidRPr="00450208" w:rsidDel="00212BA1">
            <w:rPr>
              <w:rFonts w:asciiTheme="minorHAnsi" w:eastAsiaTheme="minorEastAsia" w:hAnsiTheme="minorHAnsi" w:cstheme="minorBidi"/>
              <w:b/>
              <w:bCs/>
              <w:rPrChange w:id="1803" w:author="Huguenot-Noel, Robin" w:date="2025-05-21T16:18:00Z" w16du:dateUtc="2025-05-21T14:18:00Z">
                <w:rPr>
                  <w:rFonts w:eastAsiaTheme="minorEastAsia" w:cstheme="minorBidi"/>
                  <w:b/>
                  <w:bCs/>
                  <w:sz w:val="20"/>
                  <w:szCs w:val="20"/>
                </w:rPr>
              </w:rPrChange>
            </w:rPr>
            <w:delText xml:space="preserve">ce the following scenario. </w:delText>
          </w:r>
        </w:del>
      </w:moveTo>
    </w:p>
    <w:p w14:paraId="61B50730" w14:textId="28C59C11" w:rsidR="005B3318" w:rsidRPr="00450208" w:rsidDel="00212BA1" w:rsidRDefault="005B3318" w:rsidP="006654FF">
      <w:pPr>
        <w:pStyle w:val="Standard"/>
        <w:spacing w:after="0"/>
        <w:rPr>
          <w:del w:id="1804" w:author="Huguenot-Noel, Robin [2]" w:date="2025-05-21T10:22:00Z" w16du:dateUtc="2025-05-21T08:22:00Z"/>
          <w:moveTo w:id="1805" w:author="Huguenot-Noel, Robin [2]" w:date="2025-05-19T16:25:00Z" w16du:dateUtc="2025-05-19T14:25:00Z"/>
          <w:rFonts w:asciiTheme="minorHAnsi" w:hAnsiTheme="minorHAnsi"/>
          <w:rPrChange w:id="1806" w:author="Huguenot-Noel, Robin" w:date="2025-05-21T16:18:00Z" w16du:dateUtc="2025-05-21T14:18:00Z">
            <w:rPr>
              <w:del w:id="1807" w:author="Huguenot-Noel, Robin [2]" w:date="2025-05-21T10:22:00Z" w16du:dateUtc="2025-05-21T08:22:00Z"/>
              <w:moveTo w:id="1808" w:author="Huguenot-Noel, Robin [2]" w:date="2025-05-19T16:25:00Z" w16du:dateUtc="2025-05-19T14:25:00Z"/>
              <w:sz w:val="20"/>
              <w:szCs w:val="20"/>
            </w:rPr>
          </w:rPrChange>
        </w:rPr>
      </w:pPr>
      <w:moveTo w:id="1809" w:author="Huguenot-Noel, Robin [2]" w:date="2025-05-19T16:25:00Z" w16du:dateUtc="2025-05-19T14:25:00Z">
        <w:del w:id="1810" w:author="Huguenot-Noel, Robin [2]" w:date="2025-05-21T10:22:00Z" w16du:dateUtc="2025-05-21T08:22:00Z">
          <w:r w:rsidRPr="00450208" w:rsidDel="00212BA1">
            <w:rPr>
              <w:rFonts w:asciiTheme="minorHAnsi" w:eastAsiaTheme="minorEastAsia" w:hAnsiTheme="minorHAnsi" w:cstheme="minorBidi"/>
              <w:rPrChange w:id="1811" w:author="Huguenot-Noel, Robin" w:date="2025-05-21T16:18:00Z" w16du:dateUtc="2025-05-21T14:18:00Z">
                <w:rPr>
                  <w:rFonts w:eastAsiaTheme="minorEastAsia" w:cstheme="minorBidi"/>
                  <w:sz w:val="20"/>
                  <w:szCs w:val="20"/>
                </w:rPr>
              </w:rPrChange>
            </w:rPr>
            <w:delText>To fight global warming, politicians are considering policies to move away from fossil fuels and reducing sectors that have large emissions. Those politicians suggest to adopt a [</w:delText>
          </w:r>
          <w:r w:rsidRPr="00450208" w:rsidDel="00212BA1">
            <w:rPr>
              <w:rFonts w:asciiTheme="minorHAnsi" w:eastAsiaTheme="minorEastAsia" w:hAnsiTheme="minorHAnsi" w:cstheme="minorBidi"/>
              <w:b/>
              <w:bCs/>
              <w:rPrChange w:id="1812" w:author="Huguenot-Noel, Robin" w:date="2025-05-21T16:18:00Z" w16du:dateUtc="2025-05-21T14:18:00Z">
                <w:rPr>
                  <w:rFonts w:eastAsiaTheme="minorEastAsia" w:cstheme="minorBidi"/>
                  <w:b/>
                  <w:bCs/>
                  <w:sz w:val="20"/>
                  <w:szCs w:val="20"/>
                </w:rPr>
              </w:rPrChange>
            </w:rPr>
            <w:delText>D1A.</w:delText>
          </w:r>
          <w:r w:rsidRPr="00450208" w:rsidDel="00212BA1">
            <w:rPr>
              <w:rFonts w:asciiTheme="minorHAnsi" w:eastAsiaTheme="minorEastAsia" w:hAnsiTheme="minorHAnsi" w:cstheme="minorBidi"/>
              <w:rPrChange w:id="1813" w:author="Huguenot-Noel, Robin" w:date="2025-05-21T16:18:00Z" w16du:dateUtc="2025-05-21T14:18:00Z">
                <w:rPr>
                  <w:rFonts w:eastAsiaTheme="minorEastAsia" w:cstheme="minorBidi"/>
                  <w:sz w:val="20"/>
                  <w:szCs w:val="20"/>
                </w:rPr>
              </w:rPrChange>
            </w:rPr>
            <w:delText xml:space="preserve"> </w:delText>
          </w:r>
          <w:r w:rsidRPr="00450208" w:rsidDel="00212BA1">
            <w:rPr>
              <w:rFonts w:asciiTheme="minorHAnsi" w:eastAsiaTheme="minorEastAsia" w:hAnsiTheme="minorHAnsi" w:cstheme="minorBidi"/>
              <w:i/>
              <w:iCs/>
              <w:rPrChange w:id="1814" w:author="Huguenot-Noel, Robin" w:date="2025-05-21T16:18:00Z" w16du:dateUtc="2025-05-21T14:18:00Z">
                <w:rPr>
                  <w:rFonts w:eastAsiaTheme="minorEastAsia" w:cstheme="minorBidi"/>
                  <w:i/>
                  <w:iCs/>
                  <w:sz w:val="20"/>
                  <w:szCs w:val="20"/>
                </w:rPr>
              </w:rPrChange>
            </w:rPr>
            <w:delText>Job guarantee scheme for all workers impacted by the policy</w:delText>
          </w:r>
          <w:r w:rsidRPr="00450208" w:rsidDel="00212BA1">
            <w:rPr>
              <w:rFonts w:asciiTheme="minorHAnsi" w:eastAsiaTheme="minorEastAsia" w:hAnsiTheme="minorHAnsi" w:cstheme="minorBidi"/>
              <w:rPrChange w:id="1815" w:author="Huguenot-Noel, Robin" w:date="2025-05-21T16:18:00Z" w16du:dateUtc="2025-05-21T14:18:00Z">
                <w:rPr>
                  <w:rFonts w:eastAsiaTheme="minorEastAsia" w:cstheme="minorBidi"/>
                  <w:sz w:val="20"/>
                  <w:szCs w:val="20"/>
                </w:rPr>
              </w:rPrChange>
            </w:rPr>
            <w:delText xml:space="preserve">, </w:delText>
          </w:r>
          <w:r w:rsidRPr="00450208" w:rsidDel="00212BA1">
            <w:rPr>
              <w:rFonts w:asciiTheme="minorHAnsi" w:eastAsiaTheme="minorEastAsia" w:hAnsiTheme="minorHAnsi" w:cstheme="minorBidi"/>
              <w:b/>
              <w:bCs/>
              <w:rPrChange w:id="1816" w:author="Huguenot-Noel, Robin" w:date="2025-05-21T16:18:00Z" w16du:dateUtc="2025-05-21T14:18:00Z">
                <w:rPr>
                  <w:rFonts w:eastAsiaTheme="minorEastAsia" w:cstheme="minorBidi"/>
                  <w:b/>
                  <w:bCs/>
                  <w:sz w:val="20"/>
                  <w:szCs w:val="20"/>
                </w:rPr>
              </w:rPrChange>
            </w:rPr>
            <w:delText xml:space="preserve">D1B. </w:delText>
          </w:r>
          <w:r w:rsidRPr="00450208" w:rsidDel="00212BA1">
            <w:rPr>
              <w:rFonts w:asciiTheme="minorHAnsi" w:eastAsiaTheme="minorEastAsia" w:hAnsiTheme="minorHAnsi" w:cstheme="minorBidi"/>
              <w:i/>
              <w:iCs/>
              <w:rPrChange w:id="1817" w:author="Huguenot-Noel, Robin" w:date="2025-05-21T16:18:00Z" w16du:dateUtc="2025-05-21T14:18:00Z">
                <w:rPr>
                  <w:rFonts w:eastAsiaTheme="minorEastAsia" w:cstheme="minorBidi"/>
                  <w:i/>
                  <w:iCs/>
                  <w:sz w:val="20"/>
                  <w:szCs w:val="20"/>
                </w:rPr>
              </w:rPrChange>
            </w:rPr>
            <w:delText>Job guarantee scheme for all workers impacted by the policy complemented with community development infrastructure: education and health centers</w:delText>
          </w:r>
          <w:r w:rsidRPr="00450208" w:rsidDel="00212BA1">
            <w:rPr>
              <w:rFonts w:asciiTheme="minorHAnsi" w:eastAsiaTheme="minorEastAsia" w:hAnsiTheme="minorHAnsi" w:cstheme="minorBidi"/>
              <w:rPrChange w:id="1818" w:author="Huguenot-Noel, Robin" w:date="2025-05-21T16:18:00Z" w16du:dateUtc="2025-05-21T14:18:00Z">
                <w:rPr>
                  <w:rFonts w:eastAsiaTheme="minorEastAsia" w:cstheme="minorBidi"/>
                  <w:sz w:val="20"/>
                  <w:szCs w:val="20"/>
                </w:rPr>
              </w:rPrChange>
            </w:rPr>
            <w:delText>]. [</w:delText>
          </w:r>
          <w:r w:rsidRPr="00450208" w:rsidDel="00212BA1">
            <w:rPr>
              <w:rFonts w:asciiTheme="minorHAnsi" w:eastAsiaTheme="minorEastAsia" w:hAnsiTheme="minorHAnsi" w:cstheme="minorBidi"/>
              <w:b/>
              <w:bCs/>
              <w:rPrChange w:id="1819" w:author="Huguenot-Noel, Robin" w:date="2025-05-21T16:18:00Z" w16du:dateUtc="2025-05-21T14:18:00Z">
                <w:rPr>
                  <w:rFonts w:eastAsiaTheme="minorEastAsia" w:cstheme="minorBidi"/>
                  <w:b/>
                  <w:bCs/>
                  <w:sz w:val="20"/>
                  <w:szCs w:val="20"/>
                </w:rPr>
              </w:rPrChange>
            </w:rPr>
            <w:delText>D2A.</w:delText>
          </w:r>
          <w:r w:rsidRPr="00450208" w:rsidDel="00212BA1">
            <w:rPr>
              <w:rFonts w:asciiTheme="minorHAnsi" w:eastAsiaTheme="minorEastAsia" w:hAnsiTheme="minorHAnsi" w:cstheme="minorBidi"/>
              <w:rPrChange w:id="1820" w:author="Huguenot-Noel, Robin" w:date="2025-05-21T16:18:00Z" w16du:dateUtc="2025-05-21T14:18:00Z">
                <w:rPr>
                  <w:rFonts w:eastAsiaTheme="minorEastAsia" w:cstheme="minorBidi"/>
                  <w:sz w:val="20"/>
                  <w:szCs w:val="20"/>
                </w:rPr>
              </w:rPrChange>
            </w:rPr>
            <w:delText xml:space="preserve"> </w:delText>
          </w:r>
          <w:r w:rsidRPr="00450208" w:rsidDel="00212BA1">
            <w:rPr>
              <w:rFonts w:asciiTheme="minorHAnsi" w:eastAsiaTheme="minorEastAsia" w:hAnsiTheme="minorHAnsi" w:cstheme="minorBidi"/>
              <w:i/>
              <w:iCs/>
              <w:rPrChange w:id="1821" w:author="Huguenot-Noel, Robin" w:date="2025-05-21T16:18:00Z" w16du:dateUtc="2025-05-21T14:18:00Z">
                <w:rPr>
                  <w:rFonts w:eastAsiaTheme="minorEastAsia" w:cstheme="minorBidi"/>
                  <w:i/>
                  <w:iCs/>
                  <w:sz w:val="20"/>
                  <w:szCs w:val="20"/>
                </w:rPr>
              </w:rPrChange>
            </w:rPr>
            <w:delText>Labor Unions have expressed their opposition to the policy</w:delText>
          </w:r>
          <w:r w:rsidRPr="00450208" w:rsidDel="00212BA1">
            <w:rPr>
              <w:rFonts w:asciiTheme="minorHAnsi" w:eastAsiaTheme="minorEastAsia" w:hAnsiTheme="minorHAnsi" w:cstheme="minorBidi"/>
              <w:rPrChange w:id="1822" w:author="Huguenot-Noel, Robin" w:date="2025-05-21T16:18:00Z" w16du:dateUtc="2025-05-21T14:18:00Z">
                <w:rPr>
                  <w:rFonts w:eastAsiaTheme="minorEastAsia" w:cstheme="minorBidi"/>
                  <w:sz w:val="20"/>
                  <w:szCs w:val="20"/>
                </w:rPr>
              </w:rPrChange>
            </w:rPr>
            <w:delText xml:space="preserve">, </w:delText>
          </w:r>
          <w:r w:rsidRPr="00450208" w:rsidDel="00212BA1">
            <w:rPr>
              <w:rFonts w:asciiTheme="minorHAnsi" w:eastAsiaTheme="minorEastAsia" w:hAnsiTheme="minorHAnsi" w:cstheme="minorBidi"/>
              <w:b/>
              <w:bCs/>
              <w:rPrChange w:id="1823" w:author="Huguenot-Noel, Robin" w:date="2025-05-21T16:18:00Z" w16du:dateUtc="2025-05-21T14:18:00Z">
                <w:rPr>
                  <w:rFonts w:eastAsiaTheme="minorEastAsia" w:cstheme="minorBidi"/>
                  <w:b/>
                  <w:bCs/>
                  <w:sz w:val="20"/>
                  <w:szCs w:val="20"/>
                </w:rPr>
              </w:rPrChange>
            </w:rPr>
            <w:delText>D2B.</w:delText>
          </w:r>
          <w:r w:rsidRPr="00450208" w:rsidDel="00212BA1">
            <w:rPr>
              <w:rFonts w:asciiTheme="minorHAnsi" w:eastAsiaTheme="minorEastAsia" w:hAnsiTheme="minorHAnsi" w:cstheme="minorBidi"/>
              <w:rPrChange w:id="1824" w:author="Huguenot-Noel, Robin" w:date="2025-05-21T16:18:00Z" w16du:dateUtc="2025-05-21T14:18:00Z">
                <w:rPr>
                  <w:rFonts w:eastAsiaTheme="minorEastAsia" w:cstheme="minorBidi"/>
                  <w:sz w:val="20"/>
                  <w:szCs w:val="20"/>
                </w:rPr>
              </w:rPrChange>
            </w:rPr>
            <w:delText xml:space="preserve"> </w:delText>
          </w:r>
          <w:r w:rsidRPr="00450208" w:rsidDel="00212BA1">
            <w:rPr>
              <w:rFonts w:asciiTheme="minorHAnsi" w:eastAsiaTheme="minorEastAsia" w:hAnsiTheme="minorHAnsi" w:cstheme="minorBidi"/>
              <w:i/>
              <w:iCs/>
              <w:rPrChange w:id="1825" w:author="Huguenot-Noel, Robin" w:date="2025-05-21T16:18:00Z" w16du:dateUtc="2025-05-21T14:18:00Z">
                <w:rPr>
                  <w:rFonts w:eastAsiaTheme="minorEastAsia" w:cstheme="minorBidi"/>
                  <w:i/>
                  <w:iCs/>
                  <w:sz w:val="20"/>
                  <w:szCs w:val="20"/>
                </w:rPr>
              </w:rPrChange>
            </w:rPr>
            <w:delText>Labor Unions have expressed their support for the policy</w:delText>
          </w:r>
          <w:r w:rsidRPr="00450208" w:rsidDel="00212BA1">
            <w:rPr>
              <w:rFonts w:asciiTheme="minorHAnsi" w:eastAsiaTheme="minorEastAsia" w:hAnsiTheme="minorHAnsi" w:cstheme="minorBidi"/>
              <w:rPrChange w:id="1826" w:author="Huguenot-Noel, Robin" w:date="2025-05-21T16:18:00Z" w16du:dateUtc="2025-05-21T14:18:00Z">
                <w:rPr>
                  <w:rFonts w:eastAsiaTheme="minorEastAsia" w:cstheme="minorBidi"/>
                  <w:sz w:val="20"/>
                  <w:szCs w:val="20"/>
                </w:rPr>
              </w:rPrChange>
            </w:rPr>
            <w:delText>]. How likely or unlikely would you be to support such a policy?</w:delText>
          </w:r>
        </w:del>
      </w:moveTo>
    </w:p>
    <w:moveToRangeEnd w:id="1630"/>
    <w:p w14:paraId="4881CC4A" w14:textId="77777777" w:rsidR="005B3318" w:rsidRPr="00450208" w:rsidRDefault="005B3318" w:rsidP="006654FF">
      <w:pPr>
        <w:pStyle w:val="Standard"/>
        <w:spacing w:after="0"/>
        <w:rPr>
          <w:rFonts w:asciiTheme="minorHAnsi" w:eastAsia="Aptos" w:hAnsiTheme="minorHAnsi" w:cs="Aptos"/>
          <w:b/>
          <w:bCs/>
          <w:rPrChange w:id="1827" w:author="Huguenot-Noel, Robin" w:date="2025-05-21T16:18:00Z" w16du:dateUtc="2025-05-21T14:18:00Z">
            <w:rPr>
              <w:rFonts w:eastAsia="Aptos" w:cs="Aptos"/>
              <w:b/>
              <w:bCs/>
            </w:rPr>
          </w:rPrChange>
        </w:rPr>
      </w:pPr>
    </w:p>
    <w:p w14:paraId="37096430" w14:textId="557F6A98" w:rsidR="002B08C1" w:rsidRPr="00450208" w:rsidRDefault="00000000" w:rsidP="00E32E28">
      <w:pPr>
        <w:pStyle w:val="ListParagraph"/>
        <w:numPr>
          <w:ilvl w:val="1"/>
          <w:numId w:val="8"/>
        </w:numPr>
        <w:rPr>
          <w:ins w:id="1828" w:author="Huguenot-Noel, Robin" w:date="2025-05-21T11:21:00Z" w16du:dateUtc="2025-05-21T09:21:00Z"/>
          <w:rPrChange w:id="1829" w:author="Huguenot-Noel, Robin" w:date="2025-05-21T16:18:00Z" w16du:dateUtc="2025-05-21T14:18:00Z">
            <w:rPr>
              <w:ins w:id="1830" w:author="Huguenot-Noel, Robin" w:date="2025-05-21T11:21:00Z" w16du:dateUtc="2025-05-21T09:21:00Z"/>
              <w:rFonts w:eastAsia="Aptos" w:cs="Aptos"/>
              <w:b/>
              <w:bCs/>
            </w:rPr>
          </w:rPrChange>
        </w:rPr>
        <w:pPrChange w:id="1831" w:author="Huguenot-Noel, Robin" w:date="2025-05-21T12:00:00Z" w16du:dateUtc="2025-05-21T10:00:00Z">
          <w:pPr>
            <w:pStyle w:val="ListParagraph"/>
            <w:numPr>
              <w:ilvl w:val="1"/>
              <w:numId w:val="3"/>
            </w:numPr>
            <w:tabs>
              <w:tab w:val="num" w:pos="0"/>
            </w:tabs>
            <w:spacing w:after="0"/>
            <w:ind w:left="1440" w:hanging="360"/>
          </w:pPr>
        </w:pPrChange>
      </w:pPr>
      <w:r w:rsidRPr="00450208">
        <w:rPr>
          <w:rFonts w:eastAsia="Aptos" w:cs="Aptos"/>
          <w:b/>
          <w:bCs/>
          <w:rPrChange w:id="1832" w:author="Huguenot-Noel, Robin" w:date="2025-05-21T16:18:00Z" w16du:dateUtc="2025-05-21T14:18:00Z">
            <w:rPr/>
          </w:rPrChange>
        </w:rPr>
        <w:t>The conjoint experiment</w:t>
      </w:r>
    </w:p>
    <w:p w14:paraId="2B63BB16" w14:textId="4A88B183" w:rsidR="00FF2F29" w:rsidRPr="00450208" w:rsidRDefault="00FF2F29" w:rsidP="00FF2F29">
      <w:pPr>
        <w:spacing w:beforeAutospacing="1" w:afterAutospacing="1"/>
        <w:rPr>
          <w:ins w:id="1833" w:author="Huguenot-Noel, Robin" w:date="2025-05-21T11:22:00Z" w16du:dateUtc="2025-05-21T09:22:00Z"/>
          <w:rFonts w:asciiTheme="minorHAnsi" w:hAnsiTheme="minorHAnsi"/>
          <w:rPrChange w:id="1834" w:author="Huguenot-Noel, Robin" w:date="2025-05-21T16:18:00Z" w16du:dateUtc="2025-05-21T14:18:00Z">
            <w:rPr>
              <w:ins w:id="1835" w:author="Huguenot-Noel, Robin" w:date="2025-05-21T11:22:00Z" w16du:dateUtc="2025-05-21T09:22:00Z"/>
            </w:rPr>
          </w:rPrChange>
        </w:rPr>
        <w:pPrChange w:id="1836" w:author="Huguenot-Noel, Robin" w:date="2025-05-21T11:30:00Z" w16du:dateUtc="2025-05-21T09:30:00Z">
          <w:pPr/>
        </w:pPrChange>
      </w:pPr>
      <w:ins w:id="1837" w:author="Huguenot-Noel, Robin" w:date="2025-05-21T11:30:00Z" w16du:dateUtc="2025-05-21T09:30:00Z">
        <w:r w:rsidRPr="00450208">
          <w:rPr>
            <w:rFonts w:asciiTheme="minorHAnsi" w:hAnsiTheme="minorHAnsi"/>
            <w:rPrChange w:id="1838" w:author="Huguenot-Noel, Robin" w:date="2025-05-21T16:18:00Z" w16du:dateUtc="2025-05-21T14:18:00Z">
              <w:rPr>
                <w:i/>
                <w:iCs/>
              </w:rPr>
            </w:rPrChange>
          </w:rPr>
          <w:t xml:space="preserve">Broadly speaking our research is concerned with the following question: </w:t>
        </w:r>
        <w:r w:rsidRPr="00450208">
          <w:rPr>
            <w:rFonts w:asciiTheme="minorHAnsi" w:hAnsiTheme="minorHAnsi"/>
            <w:rPrChange w:id="1839" w:author="Huguenot-Noel, Robin" w:date="2025-05-21T16:18:00Z" w16du:dateUtc="2025-05-21T14:18:00Z">
              <w:rPr>
                <w:i/>
                <w:iCs/>
              </w:rPr>
            </w:rPrChange>
          </w:rPr>
          <w:t xml:space="preserve">Under which conditions are workers willing to accept </w:t>
        </w:r>
      </w:ins>
      <w:ins w:id="1840" w:author="Huguenot-Noel, Robin" w:date="2025-05-21T11:31:00Z" w16du:dateUtc="2025-05-21T09:31:00Z">
        <w:r w:rsidRPr="00450208">
          <w:rPr>
            <w:rFonts w:asciiTheme="minorHAnsi" w:hAnsiTheme="minorHAnsi"/>
            <w:rPrChange w:id="1841" w:author="Huguenot-Noel, Robin" w:date="2025-05-21T16:18:00Z" w16du:dateUtc="2025-05-21T14:18:00Z">
              <w:rPr>
                <w:i/>
                <w:iCs/>
              </w:rPr>
            </w:rPrChange>
          </w:rPr>
          <w:t xml:space="preserve">a major </w:t>
        </w:r>
      </w:ins>
      <w:ins w:id="1842" w:author="Huguenot-Noel, Robin" w:date="2025-05-21T11:30:00Z" w16du:dateUtc="2025-05-21T09:30:00Z">
        <w:r w:rsidRPr="00450208">
          <w:rPr>
            <w:rFonts w:asciiTheme="minorHAnsi" w:hAnsiTheme="minorHAnsi"/>
            <w:rPrChange w:id="1843" w:author="Huguenot-Noel, Robin" w:date="2025-05-21T16:18:00Z" w16du:dateUtc="2025-05-21T14:18:00Z">
              <w:rPr>
                <w:i/>
                <w:iCs/>
              </w:rPr>
            </w:rPrChange>
          </w:rPr>
          <w:t>personal loss (</w:t>
        </w:r>
      </w:ins>
      <w:ins w:id="1844" w:author="Huguenot-Noel, Robin" w:date="2025-05-21T11:31:00Z" w16du:dateUtc="2025-05-21T09:31:00Z">
        <w:r w:rsidRPr="00450208">
          <w:rPr>
            <w:rFonts w:asciiTheme="minorHAnsi" w:hAnsiTheme="minorHAnsi"/>
            <w:rPrChange w:id="1845" w:author="Huguenot-Noel, Robin" w:date="2025-05-21T16:18:00Z" w16du:dateUtc="2025-05-21T14:18:00Z">
              <w:rPr>
                <w:i/>
                <w:iCs/>
              </w:rPr>
            </w:rPrChange>
          </w:rPr>
          <w:t>in the form of current</w:t>
        </w:r>
      </w:ins>
      <w:ins w:id="1846" w:author="Huguenot-Noel, Robin" w:date="2025-05-21T11:30:00Z" w16du:dateUtc="2025-05-21T09:30:00Z">
        <w:r w:rsidRPr="00450208">
          <w:rPr>
            <w:rFonts w:asciiTheme="minorHAnsi" w:hAnsiTheme="minorHAnsi"/>
            <w:rPrChange w:id="1847" w:author="Huguenot-Noel, Robin" w:date="2025-05-21T16:18:00Z" w16du:dateUtc="2025-05-21T14:18:00Z">
              <w:rPr>
                <w:i/>
                <w:iCs/>
              </w:rPr>
            </w:rPrChange>
          </w:rPr>
          <w:t xml:space="preserve"> job</w:t>
        </w:r>
      </w:ins>
      <w:ins w:id="1848" w:author="Huguenot-Noel, Robin" w:date="2025-05-21T11:31:00Z" w16du:dateUtc="2025-05-21T09:31:00Z">
        <w:r w:rsidRPr="00450208">
          <w:rPr>
            <w:rFonts w:asciiTheme="minorHAnsi" w:hAnsiTheme="minorHAnsi"/>
            <w:rPrChange w:id="1849" w:author="Huguenot-Noel, Robin" w:date="2025-05-21T16:18:00Z" w16du:dateUtc="2025-05-21T14:18:00Z">
              <w:rPr>
                <w:i/>
                <w:iCs/>
              </w:rPr>
            </w:rPrChange>
          </w:rPr>
          <w:t xml:space="preserve"> </w:t>
        </w:r>
      </w:ins>
      <w:ins w:id="1850" w:author="Huguenot-Noel, Robin" w:date="2025-05-21T11:30:00Z" w16du:dateUtc="2025-05-21T09:30:00Z">
        <w:r w:rsidRPr="00450208">
          <w:rPr>
            <w:rFonts w:asciiTheme="minorHAnsi" w:hAnsiTheme="minorHAnsi"/>
            <w:rPrChange w:id="1851" w:author="Huguenot-Noel, Robin" w:date="2025-05-21T16:18:00Z" w16du:dateUtc="2025-05-21T14:18:00Z">
              <w:rPr>
                <w:i/>
                <w:iCs/>
              </w:rPr>
            </w:rPrChange>
          </w:rPr>
          <w:t>security) in exchange for a broader collective goal (climate policy)?</w:t>
        </w:r>
      </w:ins>
    </w:p>
    <w:p w14:paraId="5AC11B0C" w14:textId="4CBFD358" w:rsidR="00FF2F29" w:rsidRPr="00450208" w:rsidDel="00FF2F29" w:rsidRDefault="00FF2F29" w:rsidP="00FF2F29">
      <w:pPr>
        <w:rPr>
          <w:del w:id="1852" w:author="Huguenot-Noel, Robin" w:date="2025-05-21T11:22:00Z" w16du:dateUtc="2025-05-21T09:22:00Z"/>
          <w:rFonts w:asciiTheme="minorHAnsi" w:hAnsiTheme="minorHAnsi"/>
          <w:rPrChange w:id="1853" w:author="Huguenot-Noel, Robin" w:date="2025-05-21T16:18:00Z" w16du:dateUtc="2025-05-21T14:18:00Z">
            <w:rPr>
              <w:del w:id="1854" w:author="Huguenot-Noel, Robin" w:date="2025-05-21T11:22:00Z" w16du:dateUtc="2025-05-21T09:22:00Z"/>
              <w:rFonts w:ascii="Aptos" w:hAnsi="Aptos"/>
            </w:rPr>
          </w:rPrChange>
        </w:rPr>
        <w:pPrChange w:id="1855" w:author="Huguenot-Noel, Robin" w:date="2025-05-21T11:22:00Z" w16du:dateUtc="2025-05-21T09:22:00Z">
          <w:pPr>
            <w:pStyle w:val="ListParagraph"/>
            <w:numPr>
              <w:ilvl w:val="1"/>
              <w:numId w:val="3"/>
            </w:numPr>
            <w:tabs>
              <w:tab w:val="num" w:pos="0"/>
            </w:tabs>
            <w:spacing w:after="0"/>
            <w:ind w:left="1440" w:hanging="360"/>
          </w:pPr>
        </w:pPrChange>
      </w:pPr>
      <w:ins w:id="1856" w:author="Huguenot-Noel, Robin" w:date="2025-05-21T11:22:00Z" w16du:dateUtc="2025-05-21T09:22:00Z">
        <w:r w:rsidRPr="00450208">
          <w:rPr>
            <w:rFonts w:asciiTheme="minorHAnsi" w:hAnsiTheme="minorHAnsi"/>
            <w:rPrChange w:id="1857" w:author="Huguenot-Noel, Robin" w:date="2025-05-21T16:18:00Z" w16du:dateUtc="2025-05-21T14:18:00Z">
              <w:rPr/>
            </w:rPrChange>
          </w:rPr>
          <w:t>In this conjoint</w:t>
        </w:r>
      </w:ins>
      <w:ins w:id="1858" w:author="Huguenot-Noel, Robin" w:date="2025-05-21T11:26:00Z" w16du:dateUtc="2025-05-21T09:26:00Z">
        <w:r w:rsidRPr="00450208">
          <w:rPr>
            <w:rFonts w:asciiTheme="minorHAnsi" w:hAnsiTheme="minorHAnsi"/>
            <w:rPrChange w:id="1859" w:author="Huguenot-Noel, Robin" w:date="2025-05-21T16:18:00Z" w16du:dateUtc="2025-05-21T14:18:00Z">
              <w:rPr/>
            </w:rPrChange>
          </w:rPr>
          <w:t xml:space="preserve"> experiment</w:t>
        </w:r>
      </w:ins>
      <w:ins w:id="1860" w:author="Huguenot-Noel, Robin" w:date="2025-05-21T11:22:00Z" w16du:dateUtc="2025-05-21T09:22:00Z">
        <w:r w:rsidRPr="00450208">
          <w:rPr>
            <w:rFonts w:asciiTheme="minorHAnsi" w:hAnsiTheme="minorHAnsi"/>
            <w:rPrChange w:id="1861" w:author="Huguenot-Noel, Robin" w:date="2025-05-21T16:18:00Z" w16du:dateUtc="2025-05-21T14:18:00Z">
              <w:rPr/>
            </w:rPrChange>
          </w:rPr>
          <w:t xml:space="preserve">, we aim to assess </w:t>
        </w:r>
      </w:ins>
    </w:p>
    <w:p w14:paraId="7E5565A4" w14:textId="7CAC662E" w:rsidR="002B08C1" w:rsidRPr="00450208" w:rsidDel="00FB1202" w:rsidRDefault="00FF2F29" w:rsidP="00FF2F29">
      <w:pPr>
        <w:rPr>
          <w:del w:id="1862" w:author="Huguenot-Noel, Robin" w:date="2025-05-21T11:22:00Z" w16du:dateUtc="2025-05-21T09:22:00Z"/>
          <w:rFonts w:asciiTheme="minorHAnsi" w:hAnsiTheme="minorHAnsi"/>
        </w:rPr>
      </w:pPr>
      <w:ins w:id="1863" w:author="Huguenot-Noel, Robin" w:date="2025-05-21T11:29:00Z" w16du:dateUtc="2025-05-21T09:29:00Z">
        <w:r w:rsidRPr="00450208">
          <w:rPr>
            <w:rFonts w:asciiTheme="minorHAnsi" w:hAnsiTheme="minorHAnsi"/>
            <w:rPrChange w:id="1864" w:author="Huguenot-Noel, Robin" w:date="2025-05-21T16:18:00Z" w16du:dateUtc="2025-05-21T14:18:00Z">
              <w:rPr/>
            </w:rPrChange>
          </w:rPr>
          <w:t xml:space="preserve">which policy features of a just transition deal would lead workers in carbon-emitting industries to </w:t>
        </w:r>
        <w:r w:rsidRPr="00450208">
          <w:rPr>
            <w:rStyle w:val="Strong"/>
            <w:rFonts w:asciiTheme="minorHAnsi" w:eastAsiaTheme="majorEastAsia" w:hAnsiTheme="minorHAnsi"/>
            <w:b w:val="0"/>
            <w:bCs w:val="0"/>
            <w:rPrChange w:id="1865" w:author="Huguenot-Noel, Robin" w:date="2025-05-21T16:18:00Z" w16du:dateUtc="2025-05-21T14:18:00Z">
              <w:rPr>
                <w:rStyle w:val="Strong"/>
                <w:rFonts w:eastAsiaTheme="majorEastAsia"/>
              </w:rPr>
            </w:rPrChange>
          </w:rPr>
          <w:t>consent to a climate policy package</w:t>
        </w:r>
        <w:r w:rsidRPr="00450208">
          <w:rPr>
            <w:rFonts w:asciiTheme="minorHAnsi" w:hAnsiTheme="minorHAnsi"/>
            <w:rPrChange w:id="1866" w:author="Huguenot-Noel, Robin" w:date="2025-05-21T16:18:00Z" w16du:dateUtc="2025-05-21T14:18:00Z">
              <w:rPr/>
            </w:rPrChange>
          </w:rPr>
          <w:t>, even at the cost of a likely negative impact on their current employment status</w:t>
        </w:r>
      </w:ins>
      <w:ins w:id="1867" w:author="Huguenot-Noel, Robin" w:date="2025-05-21T11:30:00Z" w16du:dateUtc="2025-05-21T09:30:00Z">
        <w:r w:rsidRPr="00450208">
          <w:rPr>
            <w:rFonts w:asciiTheme="minorHAnsi" w:hAnsiTheme="minorHAnsi"/>
          </w:rPr>
          <w:t xml:space="preserve">. </w:t>
        </w:r>
      </w:ins>
      <w:del w:id="1868" w:author="Huguenot-Noel, Robin" w:date="2025-05-21T11:22:00Z" w16du:dateUtc="2025-05-21T09:22:00Z">
        <w:r w:rsidR="00000000" w:rsidRPr="00450208" w:rsidDel="00FF2F29">
          <w:rPr>
            <w:rFonts w:asciiTheme="minorHAnsi" w:eastAsiaTheme="minorEastAsia" w:hAnsiTheme="minorHAnsi" w:cstheme="minorBidi"/>
            <w:lang w:eastAsia="ja-JP"/>
            <w:rPrChange w:id="1869" w:author="Huguenot-Noel, Robin" w:date="2025-05-21T16:18:00Z" w16du:dateUtc="2025-05-21T14:18:00Z">
              <w:rPr>
                <w:rFonts w:ascii="Aptos" w:eastAsiaTheme="minorEastAsia" w:hAnsi="Aptos" w:cstheme="minorBidi"/>
                <w:sz w:val="20"/>
                <w:szCs w:val="20"/>
                <w:lang w:eastAsia="ja-JP"/>
              </w:rPr>
            </w:rPrChange>
          </w:rPr>
          <w:delText>To further assess the relative importance of egotropic and sociotropic preferences</w:delText>
        </w:r>
      </w:del>
      <w:ins w:id="1870" w:author="Huguenot-Noel, Robin [2]" w:date="2025-05-21T10:24:00Z" w16du:dateUtc="2025-05-21T08:24:00Z">
        <w:del w:id="1871" w:author="Huguenot-Noel, Robin" w:date="2025-05-21T11:22:00Z" w16du:dateUtc="2025-05-21T09:22:00Z">
          <w:r w:rsidR="00212BA1" w:rsidRPr="00450208" w:rsidDel="00FF2F29">
            <w:rPr>
              <w:rFonts w:asciiTheme="minorHAnsi" w:eastAsiaTheme="minorEastAsia" w:hAnsiTheme="minorHAnsi" w:cstheme="minorBidi"/>
              <w:lang w:eastAsia="ja-JP"/>
            </w:rPr>
            <w:delText xml:space="preserve">, </w:delText>
          </w:r>
        </w:del>
      </w:ins>
      <w:del w:id="1872" w:author="Huguenot-Noel, Robin" w:date="2025-05-21T11:22:00Z" w16du:dateUtc="2025-05-21T09:22:00Z">
        <w:r w:rsidR="00000000" w:rsidRPr="00450208" w:rsidDel="00FF2F29">
          <w:rPr>
            <w:rFonts w:asciiTheme="minorHAnsi" w:eastAsiaTheme="minorEastAsia" w:hAnsiTheme="minorHAnsi" w:cstheme="minorBidi"/>
            <w:lang w:eastAsia="ja-JP"/>
            <w:rPrChange w:id="1873" w:author="Huguenot-Noel, Robin" w:date="2025-05-21T16:18:00Z" w16du:dateUtc="2025-05-21T14:18:00Z">
              <w:rPr>
                <w:rFonts w:ascii="Aptos" w:eastAsiaTheme="minorEastAsia" w:hAnsi="Aptos" w:cstheme="minorBidi"/>
                <w:sz w:val="20"/>
                <w:szCs w:val="20"/>
                <w:lang w:eastAsia="ja-JP"/>
              </w:rPr>
            </w:rPrChange>
          </w:rPr>
          <w:delText>, as well as the role of unions, we include a</w:delText>
        </w:r>
      </w:del>
      <w:ins w:id="1874" w:author="Huguenot-Noel, Robin [2]" w:date="2025-05-21T10:24:00Z" w16du:dateUtc="2025-05-21T08:24:00Z">
        <w:del w:id="1875" w:author="Huguenot-Noel, Robin" w:date="2025-05-21T11:22:00Z" w16du:dateUtc="2025-05-21T09:22:00Z">
          <w:r w:rsidR="00212BA1" w:rsidRPr="00450208" w:rsidDel="00FF2F29">
            <w:rPr>
              <w:rFonts w:asciiTheme="minorHAnsi" w:eastAsiaTheme="minorEastAsia" w:hAnsiTheme="minorHAnsi" w:cstheme="minorBidi"/>
              <w:lang w:eastAsia="ja-JP"/>
            </w:rPr>
            <w:delText>first design a</w:delText>
          </w:r>
        </w:del>
      </w:ins>
      <w:del w:id="1876" w:author="Huguenot-Noel, Robin" w:date="2025-05-21T11:22:00Z" w16du:dateUtc="2025-05-21T09:22:00Z">
        <w:r w:rsidR="00000000" w:rsidRPr="00450208" w:rsidDel="00FF2F29">
          <w:rPr>
            <w:rFonts w:asciiTheme="minorHAnsi" w:eastAsiaTheme="minorEastAsia" w:hAnsiTheme="minorHAnsi" w:cstheme="minorBidi"/>
            <w:lang w:eastAsia="ja-JP"/>
            <w:rPrChange w:id="1877" w:author="Huguenot-Noel, Robin" w:date="2025-05-21T16:18:00Z" w16du:dateUtc="2025-05-21T14:18:00Z">
              <w:rPr>
                <w:rFonts w:ascii="Aptos" w:eastAsiaTheme="minorEastAsia" w:hAnsi="Aptos" w:cstheme="minorBidi"/>
                <w:sz w:val="20"/>
                <w:szCs w:val="20"/>
                <w:lang w:eastAsia="ja-JP"/>
              </w:rPr>
            </w:rPrChange>
          </w:rPr>
          <w:delText xml:space="preserve"> conjoint experiment in the study design. Respondents are first asked about their opinions on just transition policies, after which they complete the conjoint experiment.</w:delText>
        </w:r>
      </w:del>
    </w:p>
    <w:p w14:paraId="36C0B7E1" w14:textId="77777777" w:rsidR="00FB1202" w:rsidRPr="00450208" w:rsidRDefault="00FB1202" w:rsidP="00FF2F29">
      <w:pPr>
        <w:rPr>
          <w:ins w:id="1878" w:author="Huguenot-Noel, Robin" w:date="2025-05-21T15:38:00Z" w16du:dateUtc="2025-05-21T13:38:00Z"/>
          <w:rFonts w:asciiTheme="minorHAnsi" w:hAnsiTheme="minorHAnsi"/>
        </w:rPr>
      </w:pPr>
    </w:p>
    <w:p w14:paraId="0B1FA599" w14:textId="79459922" w:rsidR="00FB1202" w:rsidRPr="00450208" w:rsidRDefault="00FB1202" w:rsidP="00FB1202">
      <w:pPr>
        <w:rPr>
          <w:ins w:id="1879" w:author="Huguenot-Noel, Robin" w:date="2025-05-21T15:40:00Z" w16du:dateUtc="2025-05-21T13:40:00Z"/>
          <w:rFonts w:asciiTheme="minorHAnsi" w:hAnsiTheme="minorHAnsi"/>
          <w:b/>
          <w:bCs/>
          <w:rPrChange w:id="1880" w:author="Huguenot-Noel, Robin" w:date="2025-05-21T16:18:00Z" w16du:dateUtc="2025-05-21T14:18:00Z">
            <w:rPr>
              <w:ins w:id="1881" w:author="Huguenot-Noel, Robin" w:date="2025-05-21T15:40:00Z" w16du:dateUtc="2025-05-21T13:40:00Z"/>
            </w:rPr>
          </w:rPrChange>
        </w:rPr>
        <w:pPrChange w:id="1882" w:author="Huguenot-Noel, Robin" w:date="2025-05-21T15:40:00Z" w16du:dateUtc="2025-05-21T13:40:00Z">
          <w:pPr>
            <w:pStyle w:val="ListParagraph"/>
            <w:numPr>
              <w:ilvl w:val="2"/>
              <w:numId w:val="8"/>
            </w:numPr>
            <w:ind w:hanging="720"/>
          </w:pPr>
        </w:pPrChange>
      </w:pPr>
    </w:p>
    <w:p w14:paraId="7EBFA83B" w14:textId="62845E39" w:rsidR="00FB1202" w:rsidRPr="00450208" w:rsidRDefault="00FB1202" w:rsidP="00FB1202">
      <w:pPr>
        <w:rPr>
          <w:ins w:id="1883" w:author="Huguenot-Noel, Robin" w:date="2025-05-21T15:40:00Z" w16du:dateUtc="2025-05-21T13:40:00Z"/>
          <w:rFonts w:asciiTheme="minorHAnsi" w:hAnsiTheme="minorHAnsi"/>
          <w:b/>
          <w:bCs/>
          <w:rPrChange w:id="1884" w:author="Huguenot-Noel, Robin" w:date="2025-05-21T16:18:00Z" w16du:dateUtc="2025-05-21T14:18:00Z">
            <w:rPr>
              <w:ins w:id="1885" w:author="Huguenot-Noel, Robin" w:date="2025-05-21T15:40:00Z" w16du:dateUtc="2025-05-21T13:40:00Z"/>
            </w:rPr>
          </w:rPrChange>
        </w:rPr>
        <w:pPrChange w:id="1886" w:author="Huguenot-Noel, Robin" w:date="2025-05-21T15:40:00Z" w16du:dateUtc="2025-05-21T13:40:00Z">
          <w:pPr>
            <w:pStyle w:val="ListParagraph"/>
            <w:numPr>
              <w:ilvl w:val="2"/>
              <w:numId w:val="8"/>
            </w:numPr>
            <w:ind w:hanging="720"/>
          </w:pPr>
        </w:pPrChange>
      </w:pPr>
      <w:ins w:id="1887" w:author="Huguenot-Noel, Robin" w:date="2025-05-21T15:40:00Z" w16du:dateUtc="2025-05-21T13:40:00Z">
        <w:r w:rsidRPr="00450208">
          <w:rPr>
            <w:rFonts w:asciiTheme="minorHAnsi" w:hAnsiTheme="minorHAnsi"/>
            <w:b/>
            <w:bCs/>
            <w:rPrChange w:id="1888" w:author="Huguenot-Noel, Robin" w:date="2025-05-21T16:18:00Z" w16du:dateUtc="2025-05-21T14:18:00Z">
              <w:rPr/>
            </w:rPrChange>
          </w:rPr>
          <w:t xml:space="preserve"> </w:t>
        </w:r>
      </w:ins>
    </w:p>
    <w:p w14:paraId="598D9CEE" w14:textId="48B26191" w:rsidR="00FB1202" w:rsidRPr="00450208" w:rsidRDefault="00386AD3" w:rsidP="00FB1202">
      <w:pPr>
        <w:pStyle w:val="ListParagraph"/>
        <w:numPr>
          <w:ilvl w:val="2"/>
          <w:numId w:val="8"/>
        </w:numPr>
        <w:rPr>
          <w:ins w:id="1889" w:author="Huguenot-Noel, Robin" w:date="2025-05-21T15:43:00Z" w16du:dateUtc="2025-05-21T13:43:00Z"/>
          <w:b/>
          <w:bCs/>
          <w:rPrChange w:id="1890" w:author="Huguenot-Noel, Robin" w:date="2025-05-21T16:18:00Z" w16du:dateUtc="2025-05-21T14:18:00Z">
            <w:rPr>
              <w:ins w:id="1891" w:author="Huguenot-Noel, Robin" w:date="2025-05-21T15:43:00Z" w16du:dateUtc="2025-05-21T13:43:00Z"/>
            </w:rPr>
          </w:rPrChange>
        </w:rPr>
        <w:pPrChange w:id="1892" w:author="Huguenot-Noel, Robin" w:date="2025-05-21T15:43:00Z" w16du:dateUtc="2025-05-21T13:43:00Z">
          <w:pPr/>
        </w:pPrChange>
      </w:pPr>
      <w:ins w:id="1893" w:author="Huguenot-Noel, Robin" w:date="2025-05-21T15:44:00Z" w16du:dateUtc="2025-05-21T13:44:00Z">
        <w:r w:rsidRPr="00450208">
          <w:rPr>
            <w:b/>
            <w:bCs/>
          </w:rPr>
          <w:t>A</w:t>
        </w:r>
      </w:ins>
      <w:ins w:id="1894" w:author="Huguenot-Noel, Robin" w:date="2025-05-21T15:43:00Z" w16du:dateUtc="2025-05-21T13:43:00Z">
        <w:r w:rsidR="00FB1202" w:rsidRPr="00450208">
          <w:rPr>
            <w:b/>
            <w:bCs/>
          </w:rPr>
          <w:t>pproach</w:t>
        </w:r>
      </w:ins>
    </w:p>
    <w:p w14:paraId="63F3C45F" w14:textId="77777777" w:rsidR="00FB1202" w:rsidRPr="00450208" w:rsidRDefault="00FB1202" w:rsidP="00FB1202">
      <w:pPr>
        <w:spacing w:before="100" w:beforeAutospacing="1" w:after="100" w:afterAutospacing="1"/>
        <w:rPr>
          <w:ins w:id="1895" w:author="Huguenot-Noel, Robin" w:date="2025-05-21T15:43:00Z" w16du:dateUtc="2025-05-21T13:43:00Z"/>
          <w:rFonts w:asciiTheme="minorHAnsi" w:hAnsiTheme="minorHAnsi"/>
          <w:rPrChange w:id="1896" w:author="Huguenot-Noel, Robin" w:date="2025-05-21T16:18:00Z" w16du:dateUtc="2025-05-21T14:18:00Z">
            <w:rPr>
              <w:ins w:id="1897" w:author="Huguenot-Noel, Robin" w:date="2025-05-21T15:43:00Z" w16du:dateUtc="2025-05-21T13:43:00Z"/>
            </w:rPr>
          </w:rPrChange>
        </w:rPr>
      </w:pPr>
      <w:ins w:id="1898" w:author="Huguenot-Noel, Robin" w:date="2025-05-21T15:43:00Z" w16du:dateUtc="2025-05-21T13:43:00Z">
        <w:r w:rsidRPr="00450208">
          <w:rPr>
            <w:rFonts w:asciiTheme="minorHAnsi" w:hAnsiTheme="minorHAnsi"/>
            <w:rPrChange w:id="1899" w:author="Huguenot-Noel, Robin" w:date="2025-05-21T16:18:00Z" w16du:dateUtc="2025-05-21T14:18:00Z">
              <w:rPr/>
            </w:rPrChange>
          </w:rPr>
          <w:t xml:space="preserve">Respondents are presented with </w:t>
        </w:r>
        <w:r w:rsidRPr="00450208">
          <w:rPr>
            <w:rStyle w:val="Strong"/>
            <w:rFonts w:asciiTheme="minorHAnsi" w:eastAsiaTheme="majorEastAsia" w:hAnsiTheme="minorHAnsi"/>
            <w:b w:val="0"/>
            <w:bCs w:val="0"/>
            <w:rPrChange w:id="1900" w:author="Huguenot-Noel, Robin" w:date="2025-05-21T16:18:00Z" w16du:dateUtc="2025-05-21T14:18:00Z">
              <w:rPr>
                <w:rStyle w:val="Strong"/>
                <w:rFonts w:eastAsiaTheme="majorEastAsia"/>
                <w:b w:val="0"/>
                <w:bCs w:val="0"/>
              </w:rPr>
            </w:rPrChange>
          </w:rPr>
          <w:t>pairs of hypothetical policy packages</w:t>
        </w:r>
        <w:r w:rsidRPr="00450208">
          <w:rPr>
            <w:rFonts w:asciiTheme="minorHAnsi" w:hAnsiTheme="minorHAnsi"/>
            <w:rPrChange w:id="1901" w:author="Huguenot-Noel, Robin" w:date="2025-05-21T16:18:00Z" w16du:dateUtc="2025-05-21T14:18:00Z">
              <w:rPr/>
            </w:rPrChange>
          </w:rPr>
          <w:t xml:space="preserve"> (conjoint profiles) and asked to evaluate them. </w:t>
        </w:r>
      </w:ins>
    </w:p>
    <w:p w14:paraId="19C16B66" w14:textId="77777777" w:rsidR="00FB1202" w:rsidRPr="00450208" w:rsidRDefault="00FB1202" w:rsidP="00FB1202">
      <w:pPr>
        <w:spacing w:before="100" w:beforeAutospacing="1" w:after="100" w:afterAutospacing="1"/>
        <w:rPr>
          <w:ins w:id="1902" w:author="Huguenot-Noel, Robin" w:date="2025-05-21T15:43:00Z" w16du:dateUtc="2025-05-21T13:43:00Z"/>
          <w:rFonts w:asciiTheme="minorHAnsi" w:hAnsiTheme="minorHAnsi"/>
          <w:rPrChange w:id="1903" w:author="Huguenot-Noel, Robin" w:date="2025-05-21T16:18:00Z" w16du:dateUtc="2025-05-21T14:18:00Z">
            <w:rPr>
              <w:ins w:id="1904" w:author="Huguenot-Noel, Robin" w:date="2025-05-21T15:43:00Z" w16du:dateUtc="2025-05-21T13:43:00Z"/>
            </w:rPr>
          </w:rPrChange>
        </w:rPr>
      </w:pPr>
      <w:ins w:id="1905" w:author="Huguenot-Noel, Robin" w:date="2025-05-21T15:43:00Z" w16du:dateUtc="2025-05-21T13:43:00Z">
        <w:r w:rsidRPr="00450208">
          <w:rPr>
            <w:rFonts w:asciiTheme="minorHAnsi" w:hAnsiTheme="minorHAnsi"/>
            <w:rPrChange w:id="1906" w:author="Huguenot-Noel, Robin" w:date="2025-05-21T16:18:00Z" w16du:dateUtc="2025-05-21T14:18:00Z">
              <w:rPr/>
            </w:rPrChange>
          </w:rPr>
          <w:t xml:space="preserve">In line with best practices in conjoint experimentation (Druckman &amp; Green, 2021), we collect multiple measures of respondents’ preferences: </w:t>
        </w:r>
      </w:ins>
    </w:p>
    <w:p w14:paraId="2C41D756" w14:textId="77777777" w:rsidR="00FB1202" w:rsidRPr="00450208" w:rsidRDefault="00FB1202" w:rsidP="00FB1202">
      <w:pPr>
        <w:pStyle w:val="ListParagraph"/>
        <w:numPr>
          <w:ilvl w:val="0"/>
          <w:numId w:val="19"/>
        </w:numPr>
        <w:spacing w:before="100" w:beforeAutospacing="1" w:after="100" w:afterAutospacing="1"/>
        <w:rPr>
          <w:ins w:id="1907" w:author="Huguenot-Noel, Robin" w:date="2025-05-21T15:43:00Z" w16du:dateUtc="2025-05-21T13:43:00Z"/>
        </w:rPr>
      </w:pPr>
      <w:ins w:id="1908" w:author="Huguenot-Noel, Robin" w:date="2025-05-21T15:43:00Z" w16du:dateUtc="2025-05-21T13:43:00Z">
        <w:r w:rsidRPr="00450208">
          <w:t xml:space="preserve">First, they are asked to choose </w:t>
        </w:r>
        <w:r w:rsidRPr="00450208">
          <w:rPr>
            <w:rStyle w:val="Strong"/>
            <w:rFonts w:eastAsiaTheme="majorEastAsia"/>
            <w:b w:val="0"/>
            <w:bCs w:val="0"/>
          </w:rPr>
          <w:t>which of the two policy profiles they prefer</w:t>
        </w:r>
        <w:r w:rsidRPr="00450208">
          <w:t xml:space="preserve"> (forced choice). </w:t>
        </w:r>
      </w:ins>
    </w:p>
    <w:p w14:paraId="74EEC951" w14:textId="77777777" w:rsidR="00FB1202" w:rsidRPr="00450208" w:rsidRDefault="00FB1202" w:rsidP="00FB1202">
      <w:pPr>
        <w:pStyle w:val="ListParagraph"/>
        <w:numPr>
          <w:ilvl w:val="0"/>
          <w:numId w:val="19"/>
        </w:numPr>
        <w:spacing w:before="100" w:beforeAutospacing="1" w:after="100" w:afterAutospacing="1"/>
        <w:rPr>
          <w:ins w:id="1909" w:author="Huguenot-Noel, Robin" w:date="2025-05-21T15:43:00Z" w16du:dateUtc="2025-05-21T13:43:00Z"/>
        </w:rPr>
      </w:pPr>
      <w:ins w:id="1910" w:author="Huguenot-Noel, Robin" w:date="2025-05-21T15:43:00Z" w16du:dateUtc="2025-05-21T13:43:00Z">
        <w:r w:rsidRPr="00450208">
          <w:t xml:space="preserve">Second, following Blankenship et al. (2022), we ask </w:t>
        </w:r>
        <w:r w:rsidRPr="00450208">
          <w:rPr>
            <w:rStyle w:val="Strong"/>
            <w:rFonts w:eastAsiaTheme="majorEastAsia"/>
            <w:b w:val="0"/>
            <w:bCs w:val="0"/>
          </w:rPr>
          <w:t>how strongly they prefer one over the other</w:t>
        </w:r>
        <w:r w:rsidRPr="00450208">
          <w:t xml:space="preserve"> on a </w:t>
        </w:r>
        <w:r w:rsidRPr="00450208">
          <w:rPr>
            <w:rStyle w:val="Strong"/>
            <w:rFonts w:eastAsiaTheme="majorEastAsia"/>
            <w:b w:val="0"/>
            <w:bCs w:val="0"/>
          </w:rPr>
          <w:t>3-point scale</w:t>
        </w:r>
        <w:r w:rsidRPr="00450208">
          <w:t xml:space="preserve"> (weakly, moderately, or strongly). </w:t>
        </w:r>
      </w:ins>
    </w:p>
    <w:p w14:paraId="07AE28C8" w14:textId="1DE207B0" w:rsidR="00FB1202" w:rsidRPr="00450208" w:rsidRDefault="00386AD3" w:rsidP="00FB1202">
      <w:pPr>
        <w:spacing w:before="100" w:beforeAutospacing="1" w:after="100" w:afterAutospacing="1"/>
        <w:rPr>
          <w:ins w:id="1911" w:author="Huguenot-Noel, Robin" w:date="2025-05-21T15:43:00Z" w16du:dateUtc="2025-05-21T13:43:00Z"/>
          <w:rFonts w:asciiTheme="minorHAnsi" w:hAnsiTheme="minorHAnsi"/>
          <w:rPrChange w:id="1912" w:author="Huguenot-Noel, Robin" w:date="2025-05-21T16:18:00Z" w16du:dateUtc="2025-05-21T14:18:00Z">
            <w:rPr>
              <w:ins w:id="1913" w:author="Huguenot-Noel, Robin" w:date="2025-05-21T15:43:00Z" w16du:dateUtc="2025-05-21T13:43:00Z"/>
            </w:rPr>
          </w:rPrChange>
        </w:rPr>
      </w:pPr>
      <w:ins w:id="1914" w:author="Huguenot-Noel, Robin" w:date="2025-05-21T15:44:00Z" w16du:dateUtc="2025-05-21T13:44:00Z">
        <w:r w:rsidRPr="00450208">
          <w:rPr>
            <w:rFonts w:asciiTheme="minorHAnsi" w:hAnsiTheme="minorHAnsi"/>
            <w:rPrChange w:id="1915" w:author="Huguenot-Noel, Robin" w:date="2025-05-21T16:18:00Z" w16du:dateUtc="2025-05-21T14:18:00Z">
              <w:rPr/>
            </w:rPrChange>
          </w:rPr>
          <w:t>This dual measurement strategy</w:t>
        </w:r>
        <w:r w:rsidRPr="00450208">
          <w:rPr>
            <w:rFonts w:asciiTheme="minorHAnsi" w:hAnsiTheme="minorHAnsi"/>
            <w:rPrChange w:id="1916" w:author="Huguenot-Noel, Robin" w:date="2025-05-21T16:18:00Z" w16du:dateUtc="2025-05-21T14:18:00Z">
              <w:rPr/>
            </w:rPrChange>
          </w:rPr>
          <w:t xml:space="preserve"> </w:t>
        </w:r>
      </w:ins>
      <w:ins w:id="1917" w:author="Huguenot-Noel, Robin" w:date="2025-05-21T15:43:00Z" w16du:dateUtc="2025-05-21T13:43:00Z">
        <w:r w:rsidR="00FB1202" w:rsidRPr="00450208">
          <w:rPr>
            <w:rFonts w:asciiTheme="minorHAnsi" w:hAnsiTheme="minorHAnsi"/>
            <w:rPrChange w:id="1918" w:author="Huguenot-Noel, Robin" w:date="2025-05-21T16:18:00Z" w16du:dateUtc="2025-05-21T14:18:00Z">
              <w:rPr/>
            </w:rPrChange>
          </w:rPr>
          <w:t>allow</w:t>
        </w:r>
      </w:ins>
      <w:ins w:id="1919" w:author="Huguenot-Noel, Robin" w:date="2025-05-21T15:44:00Z" w16du:dateUtc="2025-05-21T13:44:00Z">
        <w:r w:rsidRPr="00450208">
          <w:rPr>
            <w:rFonts w:asciiTheme="minorHAnsi" w:hAnsiTheme="minorHAnsi"/>
            <w:rPrChange w:id="1920" w:author="Huguenot-Noel, Robin" w:date="2025-05-21T16:18:00Z" w16du:dateUtc="2025-05-21T14:18:00Z">
              <w:rPr/>
            </w:rPrChange>
          </w:rPr>
          <w:t>s</w:t>
        </w:r>
      </w:ins>
      <w:ins w:id="1921" w:author="Huguenot-Noel, Robin" w:date="2025-05-21T15:43:00Z" w16du:dateUtc="2025-05-21T13:43:00Z">
        <w:r w:rsidR="00FB1202" w:rsidRPr="00450208">
          <w:rPr>
            <w:rFonts w:asciiTheme="minorHAnsi" w:hAnsiTheme="minorHAnsi"/>
            <w:rPrChange w:id="1922" w:author="Huguenot-Noel, Robin" w:date="2025-05-21T16:18:00Z" w16du:dateUtc="2025-05-21T14:18:00Z">
              <w:rPr/>
            </w:rPrChange>
          </w:rPr>
          <w:t xml:space="preserve"> us to assess both </w:t>
        </w:r>
        <w:r w:rsidR="00FB1202" w:rsidRPr="00450208">
          <w:rPr>
            <w:rStyle w:val="Strong"/>
            <w:rFonts w:asciiTheme="minorHAnsi" w:eastAsiaTheme="majorEastAsia" w:hAnsiTheme="minorHAnsi"/>
            <w:b w:val="0"/>
            <w:bCs w:val="0"/>
            <w:rPrChange w:id="1923" w:author="Huguenot-Noel, Robin" w:date="2025-05-21T16:18:00Z" w16du:dateUtc="2025-05-21T14:18:00Z">
              <w:rPr>
                <w:rStyle w:val="Strong"/>
                <w:rFonts w:eastAsiaTheme="majorEastAsia"/>
                <w:b w:val="0"/>
                <w:bCs w:val="0"/>
              </w:rPr>
            </w:rPrChange>
          </w:rPr>
          <w:t xml:space="preserve">discrete preference </w:t>
        </w:r>
        <w:r w:rsidR="00FB1202" w:rsidRPr="00450208">
          <w:rPr>
            <w:rStyle w:val="Strong"/>
            <w:rFonts w:asciiTheme="minorHAnsi" w:eastAsiaTheme="majorEastAsia" w:hAnsiTheme="minorHAnsi"/>
            <w:b w:val="0"/>
            <w:bCs w:val="0"/>
            <w:i/>
            <w:iCs/>
            <w:rPrChange w:id="1924" w:author="Huguenot-Noel, Robin" w:date="2025-05-21T16:18:00Z" w16du:dateUtc="2025-05-21T14:18:00Z">
              <w:rPr>
                <w:rStyle w:val="Strong"/>
                <w:rFonts w:eastAsiaTheme="majorEastAsia"/>
                <w:b w:val="0"/>
                <w:bCs w:val="0"/>
              </w:rPr>
            </w:rPrChange>
          </w:rPr>
          <w:t>ordering</w:t>
        </w:r>
        <w:r w:rsidR="00FB1202" w:rsidRPr="00450208">
          <w:rPr>
            <w:rFonts w:asciiTheme="minorHAnsi" w:hAnsiTheme="minorHAnsi"/>
            <w:rPrChange w:id="1925" w:author="Huguenot-Noel, Robin" w:date="2025-05-21T16:18:00Z" w16du:dateUtc="2025-05-21T14:18:00Z">
              <w:rPr/>
            </w:rPrChange>
          </w:rPr>
          <w:t xml:space="preserve"> and </w:t>
        </w:r>
        <w:r w:rsidR="00FB1202" w:rsidRPr="00450208">
          <w:rPr>
            <w:rStyle w:val="Strong"/>
            <w:rFonts w:asciiTheme="minorHAnsi" w:eastAsiaTheme="majorEastAsia" w:hAnsiTheme="minorHAnsi"/>
            <w:b w:val="0"/>
            <w:bCs w:val="0"/>
            <w:rPrChange w:id="1926" w:author="Huguenot-Noel, Robin" w:date="2025-05-21T16:18:00Z" w16du:dateUtc="2025-05-21T14:18:00Z">
              <w:rPr>
                <w:rStyle w:val="Strong"/>
                <w:rFonts w:eastAsiaTheme="majorEastAsia"/>
                <w:b w:val="0"/>
                <w:bCs w:val="0"/>
              </w:rPr>
            </w:rPrChange>
          </w:rPr>
          <w:t xml:space="preserve">preference </w:t>
        </w:r>
        <w:r w:rsidR="00FB1202" w:rsidRPr="00450208">
          <w:rPr>
            <w:rStyle w:val="Strong"/>
            <w:rFonts w:asciiTheme="minorHAnsi" w:eastAsiaTheme="majorEastAsia" w:hAnsiTheme="minorHAnsi"/>
            <w:b w:val="0"/>
            <w:bCs w:val="0"/>
            <w:i/>
            <w:iCs/>
            <w:rPrChange w:id="1927" w:author="Huguenot-Noel, Robin" w:date="2025-05-21T16:18:00Z" w16du:dateUtc="2025-05-21T14:18:00Z">
              <w:rPr>
                <w:rStyle w:val="Strong"/>
                <w:rFonts w:eastAsiaTheme="majorEastAsia"/>
                <w:b w:val="0"/>
                <w:bCs w:val="0"/>
              </w:rPr>
            </w:rPrChange>
          </w:rPr>
          <w:t>intensity</w:t>
        </w:r>
        <w:r w:rsidR="00FB1202" w:rsidRPr="00450208">
          <w:rPr>
            <w:rFonts w:asciiTheme="minorHAnsi" w:hAnsiTheme="minorHAnsi"/>
            <w:rPrChange w:id="1928" w:author="Huguenot-Noel, Robin" w:date="2025-05-21T16:18:00Z" w16du:dateUtc="2025-05-21T14:18:00Z">
              <w:rPr/>
            </w:rPrChange>
          </w:rPr>
          <w:t xml:space="preserve"> across profiles.</w:t>
        </w:r>
      </w:ins>
    </w:p>
    <w:p w14:paraId="59819042" w14:textId="77777777" w:rsidR="00FB1202" w:rsidRPr="00450208" w:rsidRDefault="00FB1202" w:rsidP="00FB1202">
      <w:pPr>
        <w:rPr>
          <w:ins w:id="1929" w:author="Huguenot-Noel, Robin" w:date="2025-05-21T15:43:00Z" w16du:dateUtc="2025-05-21T13:43:00Z"/>
          <w:rFonts w:asciiTheme="minorHAnsi" w:hAnsiTheme="minorHAnsi"/>
          <w:b/>
          <w:bCs/>
          <w:rPrChange w:id="1930" w:author="Huguenot-Noel, Robin" w:date="2025-05-21T16:18:00Z" w16du:dateUtc="2025-05-21T14:18:00Z">
            <w:rPr>
              <w:ins w:id="1931" w:author="Huguenot-Noel, Robin" w:date="2025-05-21T15:43:00Z" w16du:dateUtc="2025-05-21T13:43:00Z"/>
            </w:rPr>
          </w:rPrChange>
        </w:rPr>
        <w:pPrChange w:id="1932" w:author="Huguenot-Noel, Robin" w:date="2025-05-21T15:43:00Z" w16du:dateUtc="2025-05-21T13:43:00Z">
          <w:pPr>
            <w:pStyle w:val="ListParagraph"/>
            <w:numPr>
              <w:ilvl w:val="2"/>
              <w:numId w:val="8"/>
            </w:numPr>
            <w:ind w:hanging="720"/>
          </w:pPr>
        </w:pPrChange>
      </w:pPr>
    </w:p>
    <w:p w14:paraId="21628BD9" w14:textId="6E047E82" w:rsidR="00FB1202" w:rsidRPr="00450208" w:rsidRDefault="00FB1202" w:rsidP="00FB1202">
      <w:pPr>
        <w:pStyle w:val="ListParagraph"/>
        <w:numPr>
          <w:ilvl w:val="2"/>
          <w:numId w:val="8"/>
        </w:numPr>
        <w:rPr>
          <w:ins w:id="1933" w:author="Huguenot-Noel, Robin" w:date="2025-05-21T11:30:00Z" w16du:dateUtc="2025-05-21T09:30:00Z"/>
          <w:b/>
          <w:bCs/>
          <w:rPrChange w:id="1934" w:author="Huguenot-Noel, Robin" w:date="2025-05-21T16:18:00Z" w16du:dateUtc="2025-05-21T14:18:00Z">
            <w:rPr>
              <w:ins w:id="1935" w:author="Huguenot-Noel, Robin" w:date="2025-05-21T11:30:00Z" w16du:dateUtc="2025-05-21T09:30:00Z"/>
              <w:rFonts w:asciiTheme="minorHAnsi" w:hAnsiTheme="minorHAnsi"/>
            </w:rPr>
          </w:rPrChange>
        </w:rPr>
        <w:pPrChange w:id="1936" w:author="Huguenot-Noel, Robin" w:date="2025-05-21T15:40:00Z" w16du:dateUtc="2025-05-21T13:40:00Z">
          <w:pPr/>
        </w:pPrChange>
      </w:pPr>
      <w:ins w:id="1937" w:author="Huguenot-Noel, Robin" w:date="2025-05-21T15:40:00Z" w16du:dateUtc="2025-05-21T13:40:00Z">
        <w:r w:rsidRPr="00450208">
          <w:rPr>
            <w:b/>
            <w:bCs/>
            <w:rPrChange w:id="1938" w:author="Huguenot-Noel, Robin" w:date="2025-05-21T16:18:00Z" w16du:dateUtc="2025-05-21T14:18:00Z">
              <w:rPr/>
            </w:rPrChange>
          </w:rPr>
          <w:t>Prompt</w:t>
        </w:r>
        <w:r w:rsidRPr="00450208">
          <w:rPr>
            <w:b/>
            <w:bCs/>
          </w:rPr>
          <w:t xml:space="preserve"> </w:t>
        </w:r>
      </w:ins>
    </w:p>
    <w:p w14:paraId="438FD90A" w14:textId="77777777" w:rsidR="00FF2F29" w:rsidRPr="00450208" w:rsidRDefault="00FF2F29" w:rsidP="00FF2F29">
      <w:pPr>
        <w:rPr>
          <w:ins w:id="1939" w:author="Huguenot-Noel, Robin" w:date="2025-05-21T11:29:00Z" w16du:dateUtc="2025-05-21T09:29:00Z"/>
          <w:rFonts w:asciiTheme="minorHAnsi" w:hAnsiTheme="minorHAnsi"/>
          <w:rPrChange w:id="1940" w:author="Huguenot-Noel, Robin" w:date="2025-05-21T16:18:00Z" w16du:dateUtc="2025-05-21T14:18:00Z">
            <w:rPr>
              <w:ins w:id="1941" w:author="Huguenot-Noel, Robin" w:date="2025-05-21T11:29:00Z" w16du:dateUtc="2025-05-21T09:29:00Z"/>
              <w:rFonts w:ascii="Aptos" w:hAnsi="Aptos"/>
              <w:sz w:val="20"/>
              <w:szCs w:val="20"/>
            </w:rPr>
          </w:rPrChange>
        </w:rPr>
      </w:pPr>
    </w:p>
    <w:p w14:paraId="2D294D79" w14:textId="77777777" w:rsidR="002B08C1" w:rsidRPr="00450208" w:rsidDel="00796680" w:rsidRDefault="002B08C1" w:rsidP="00796680">
      <w:pPr>
        <w:pBdr>
          <w:top w:val="single" w:sz="4" w:space="1" w:color="auto"/>
          <w:left w:val="single" w:sz="4" w:space="4" w:color="auto"/>
          <w:bottom w:val="single" w:sz="4" w:space="1" w:color="auto"/>
          <w:right w:val="single" w:sz="4" w:space="4" w:color="auto"/>
        </w:pBdr>
        <w:rPr>
          <w:del w:id="1942" w:author="Huguenot-Noel, Robin" w:date="2025-05-21T11:37:00Z" w16du:dateUtc="2025-05-21T09:37:00Z"/>
          <w:rFonts w:asciiTheme="minorHAnsi" w:eastAsiaTheme="minorEastAsia" w:hAnsiTheme="minorHAnsi" w:cstheme="minorBidi"/>
          <w:lang w:eastAsia="ja-JP"/>
          <w:rPrChange w:id="1943" w:author="Huguenot-Noel, Robin" w:date="2025-05-21T16:18:00Z" w16du:dateUtc="2025-05-21T14:18:00Z">
            <w:rPr>
              <w:del w:id="1944" w:author="Huguenot-Noel, Robin" w:date="2025-05-21T11:37:00Z" w16du:dateUtc="2025-05-21T09:37:00Z"/>
              <w:rFonts w:eastAsiaTheme="minorEastAsia" w:cstheme="minorBidi"/>
              <w:lang w:eastAsia="ja-JP"/>
            </w:rPr>
          </w:rPrChange>
        </w:rPr>
        <w:pPrChange w:id="1945" w:author="Huguenot-Noel, Robin" w:date="2025-05-21T11:37:00Z" w16du:dateUtc="2025-05-21T09:37:00Z">
          <w:pPr/>
        </w:pPrChange>
      </w:pPr>
    </w:p>
    <w:p w14:paraId="248DEF67" w14:textId="77777777" w:rsidR="002B08C1" w:rsidRPr="00450208" w:rsidDel="00796680" w:rsidRDefault="00000000" w:rsidP="00796680">
      <w:pPr>
        <w:pBdr>
          <w:top w:val="single" w:sz="4" w:space="1" w:color="auto"/>
          <w:left w:val="single" w:sz="4" w:space="4" w:color="auto"/>
          <w:bottom w:val="single" w:sz="4" w:space="1" w:color="auto"/>
          <w:right w:val="single" w:sz="4" w:space="4" w:color="auto"/>
        </w:pBdr>
        <w:spacing w:line="276" w:lineRule="auto"/>
        <w:rPr>
          <w:del w:id="1946" w:author="Huguenot-Noel, Robin" w:date="2025-05-21T11:36:00Z" w16du:dateUtc="2025-05-21T09:36:00Z"/>
          <w:rFonts w:asciiTheme="minorHAnsi" w:hAnsiTheme="minorHAnsi"/>
          <w:rPrChange w:id="1947" w:author="Huguenot-Noel, Robin" w:date="2025-05-21T16:18:00Z" w16du:dateUtc="2025-05-21T14:18:00Z">
            <w:rPr>
              <w:del w:id="1948" w:author="Huguenot-Noel, Robin" w:date="2025-05-21T11:36:00Z" w16du:dateUtc="2025-05-21T09:36:00Z"/>
            </w:rPr>
          </w:rPrChange>
        </w:rPr>
        <w:pPrChange w:id="1949" w:author="Huguenot-Noel, Robin" w:date="2025-05-21T11:37:00Z" w16du:dateUtc="2025-05-21T09:37:00Z">
          <w:pPr>
            <w:pBdr>
              <w:top w:val="single" w:sz="4" w:space="1" w:color="auto"/>
              <w:left w:val="single" w:sz="4" w:space="4" w:color="auto"/>
              <w:bottom w:val="single" w:sz="4" w:space="1" w:color="auto"/>
              <w:right w:val="single" w:sz="4" w:space="4" w:color="auto"/>
            </w:pBdr>
            <w:spacing w:line="276" w:lineRule="auto"/>
          </w:pPr>
        </w:pPrChange>
      </w:pPr>
      <w:r w:rsidRPr="00450208">
        <w:rPr>
          <w:rFonts w:asciiTheme="minorHAnsi" w:eastAsiaTheme="minorEastAsia" w:hAnsiTheme="minorHAnsi" w:cstheme="minorBidi"/>
          <w:b/>
          <w:bCs/>
          <w:lang w:eastAsia="ja-JP"/>
          <w:rPrChange w:id="1950" w:author="Huguenot-Noel, Robin" w:date="2025-05-21T16:18:00Z" w16du:dateUtc="2025-05-21T14:18:00Z">
            <w:rPr>
              <w:rFonts w:ascii="Aptos" w:eastAsiaTheme="minorEastAsia" w:hAnsi="Aptos" w:cstheme="minorBidi"/>
              <w:b/>
              <w:bCs/>
              <w:sz w:val="20"/>
              <w:szCs w:val="20"/>
              <w:lang w:eastAsia="ja-JP"/>
            </w:rPr>
          </w:rPrChange>
        </w:rPr>
        <w:t>Prompt</w:t>
      </w:r>
    </w:p>
    <w:p w14:paraId="53984C6F" w14:textId="77777777" w:rsidR="00796680" w:rsidRPr="00450208" w:rsidRDefault="00796680" w:rsidP="00796680">
      <w:pPr>
        <w:pBdr>
          <w:top w:val="single" w:sz="4" w:space="1" w:color="auto"/>
          <w:left w:val="single" w:sz="4" w:space="4" w:color="auto"/>
          <w:bottom w:val="single" w:sz="4" w:space="1" w:color="auto"/>
          <w:right w:val="single" w:sz="4" w:space="4" w:color="auto"/>
        </w:pBdr>
        <w:spacing w:line="276" w:lineRule="auto"/>
        <w:rPr>
          <w:ins w:id="1951" w:author="Huguenot-Noel, Robin" w:date="2025-05-21T11:36:00Z" w16du:dateUtc="2025-05-21T09:36:00Z"/>
          <w:rFonts w:asciiTheme="minorHAnsi" w:hAnsiTheme="minorHAnsi"/>
          <w:b/>
          <w:bCs/>
          <w:rPrChange w:id="1952" w:author="Huguenot-Noel, Robin" w:date="2025-05-21T16:18:00Z" w16du:dateUtc="2025-05-21T14:18:00Z">
            <w:rPr>
              <w:ins w:id="1953" w:author="Huguenot-Noel, Robin" w:date="2025-05-21T11:36:00Z" w16du:dateUtc="2025-05-21T09:36:00Z"/>
              <w:rFonts w:ascii="Aptos" w:hAnsi="Aptos"/>
              <w:b/>
              <w:bCs/>
              <w:sz w:val="20"/>
              <w:szCs w:val="20"/>
            </w:rPr>
          </w:rPrChange>
        </w:rPr>
        <w:pPrChange w:id="1954" w:author="Huguenot-Noel, Robin" w:date="2025-05-21T11:37:00Z" w16du:dateUtc="2025-05-21T09:37:00Z">
          <w:pPr>
            <w:spacing w:line="276" w:lineRule="auto"/>
          </w:pPr>
        </w:pPrChange>
      </w:pPr>
    </w:p>
    <w:p w14:paraId="02EAAE29" w14:textId="77777777" w:rsidR="00796680" w:rsidRPr="00450208" w:rsidRDefault="00796680" w:rsidP="00796680">
      <w:pPr>
        <w:pBdr>
          <w:top w:val="single" w:sz="4" w:space="1" w:color="auto"/>
          <w:left w:val="single" w:sz="4" w:space="4" w:color="auto"/>
          <w:bottom w:val="single" w:sz="4" w:space="1" w:color="auto"/>
          <w:right w:val="single" w:sz="4" w:space="4" w:color="auto"/>
        </w:pBdr>
        <w:suppressAutoHyphens/>
        <w:spacing w:line="276" w:lineRule="auto"/>
        <w:rPr>
          <w:ins w:id="1955" w:author="Huguenot-Noel, Robin" w:date="2025-05-21T11:36:00Z" w16du:dateUtc="2025-05-21T09:36:00Z"/>
          <w:rFonts w:asciiTheme="minorHAnsi" w:hAnsiTheme="minorHAnsi"/>
          <w:rPrChange w:id="1956" w:author="Huguenot-Noel, Robin" w:date="2025-05-21T16:18:00Z" w16du:dateUtc="2025-05-21T14:18:00Z">
            <w:rPr>
              <w:ins w:id="1957" w:author="Huguenot-Noel, Robin" w:date="2025-05-21T11:36:00Z" w16du:dateUtc="2025-05-21T09:36:00Z"/>
            </w:rPr>
          </w:rPrChange>
        </w:rPr>
        <w:pPrChange w:id="1958" w:author="Huguenot-Noel, Robin" w:date="2025-05-21T11:37:00Z" w16du:dateUtc="2025-05-21T09:37:00Z">
          <w:pPr>
            <w:spacing w:beforeAutospacing="1" w:afterAutospacing="1"/>
          </w:pPr>
        </w:pPrChange>
      </w:pPr>
      <w:ins w:id="1959" w:author="Huguenot-Noel, Robin" w:date="2025-05-21T11:36:00Z" w16du:dateUtc="2025-05-21T09:36:00Z">
        <w:r w:rsidRPr="00450208">
          <w:rPr>
            <w:rFonts w:asciiTheme="minorHAnsi" w:hAnsiTheme="minorHAnsi"/>
            <w:rPrChange w:id="1960" w:author="Huguenot-Noel, Robin" w:date="2025-05-21T16:18:00Z" w16du:dateUtc="2025-05-21T14:18:00Z">
              <w:rPr/>
            </w:rPrChange>
          </w:rPr>
          <w:t>To address global warming, the government has adopted a five-year plan to reduce emissions in high-polluting sectors by phasing out fossil fuels.</w:t>
        </w:r>
      </w:ins>
    </w:p>
    <w:p w14:paraId="66F6397F" w14:textId="06804BDA" w:rsidR="00796680" w:rsidRPr="00450208" w:rsidRDefault="00796680" w:rsidP="00796680">
      <w:pPr>
        <w:pBdr>
          <w:top w:val="single" w:sz="4" w:space="1" w:color="auto"/>
          <w:left w:val="single" w:sz="4" w:space="4" w:color="auto"/>
          <w:bottom w:val="single" w:sz="4" w:space="1" w:color="auto"/>
          <w:right w:val="single" w:sz="4" w:space="4" w:color="auto"/>
        </w:pBdr>
        <w:spacing w:beforeAutospacing="1" w:afterAutospacing="1"/>
        <w:rPr>
          <w:ins w:id="1961" w:author="Huguenot-Noel, Robin" w:date="2025-05-21T11:36:00Z" w16du:dateUtc="2025-05-21T09:36:00Z"/>
          <w:rFonts w:asciiTheme="minorHAnsi" w:hAnsiTheme="minorHAnsi"/>
          <w:rPrChange w:id="1962" w:author="Huguenot-Noel, Robin" w:date="2025-05-21T16:18:00Z" w16du:dateUtc="2025-05-21T14:18:00Z">
            <w:rPr>
              <w:ins w:id="1963" w:author="Huguenot-Noel, Robin" w:date="2025-05-21T11:36:00Z" w16du:dateUtc="2025-05-21T09:36:00Z"/>
            </w:rPr>
          </w:rPrChange>
        </w:rPr>
        <w:pPrChange w:id="1964" w:author="Huguenot-Noel, Robin" w:date="2025-05-21T11:37:00Z" w16du:dateUtc="2025-05-21T09:37:00Z">
          <w:pPr>
            <w:pBdr>
              <w:top w:val="single" w:sz="4" w:space="1" w:color="auto"/>
              <w:left w:val="single" w:sz="4" w:space="4" w:color="auto"/>
              <w:bottom w:val="single" w:sz="4" w:space="1" w:color="auto"/>
              <w:right w:val="single" w:sz="4" w:space="4" w:color="auto"/>
            </w:pBdr>
            <w:spacing w:line="276" w:lineRule="auto"/>
          </w:pPr>
        </w:pPrChange>
      </w:pPr>
      <w:ins w:id="1965" w:author="Huguenot-Noel, Robin" w:date="2025-05-21T11:36:00Z" w16du:dateUtc="2025-05-21T09:36:00Z">
        <w:r w:rsidRPr="00450208">
          <w:rPr>
            <w:rFonts w:asciiTheme="minorHAnsi" w:hAnsiTheme="minorHAnsi"/>
            <w:rPrChange w:id="1966" w:author="Huguenot-Noel, Robin" w:date="2025-05-21T16:18:00Z" w16du:dateUtc="2025-05-21T14:18:00Z">
              <w:rPr/>
            </w:rPrChange>
          </w:rPr>
          <w:t xml:space="preserve">As a result, your company expects to reduce its workforce by </w:t>
        </w:r>
        <w:r w:rsidRPr="00450208">
          <w:rPr>
            <w:rFonts w:asciiTheme="minorHAnsi" w:hAnsiTheme="minorHAnsi"/>
            <w:rPrChange w:id="1967" w:author="Huguenot-Noel, Robin" w:date="2025-05-21T16:18:00Z" w16du:dateUtc="2025-05-21T14:18:00Z">
              <w:rPr>
                <w:b/>
                <w:bCs/>
              </w:rPr>
            </w:rPrChange>
          </w:rPr>
          <w:t>30%</w:t>
        </w:r>
        <w:r w:rsidRPr="00450208">
          <w:rPr>
            <w:rFonts w:asciiTheme="minorHAnsi" w:hAnsiTheme="minorHAnsi"/>
            <w:rPrChange w:id="1968" w:author="Huguenot-Noel, Robin" w:date="2025-05-21T16:18:00Z" w16du:dateUtc="2025-05-21T14:18:00Z">
              <w:rPr/>
            </w:rPrChange>
          </w:rPr>
          <w:t xml:space="preserve"> over the coming years. To limit the social costs of this transition, the government proposes a compensation and support plan for affected workers.</w:t>
        </w:r>
      </w:ins>
    </w:p>
    <w:p w14:paraId="6E1C8770" w14:textId="00E4DCC6" w:rsidR="00212BA1" w:rsidRPr="00450208" w:rsidDel="00796680" w:rsidRDefault="00796680" w:rsidP="00796680">
      <w:pPr>
        <w:pBdr>
          <w:top w:val="single" w:sz="4" w:space="1" w:color="auto"/>
          <w:left w:val="single" w:sz="4" w:space="4" w:color="auto"/>
          <w:bottom w:val="single" w:sz="4" w:space="1" w:color="auto"/>
          <w:right w:val="single" w:sz="4" w:space="4" w:color="auto"/>
        </w:pBdr>
        <w:spacing w:before="100" w:beforeAutospacing="1" w:afterAutospacing="1"/>
        <w:rPr>
          <w:ins w:id="1969" w:author="Huguenot-Noel, Robin [2]" w:date="2025-05-21T10:28:00Z" w16du:dateUtc="2025-05-21T08:28:00Z"/>
          <w:del w:id="1970" w:author="Huguenot-Noel, Robin" w:date="2025-05-21T11:36:00Z" w16du:dateUtc="2025-05-21T09:36:00Z"/>
          <w:rFonts w:asciiTheme="minorHAnsi" w:hAnsiTheme="minorHAnsi"/>
          <w:rPrChange w:id="1971" w:author="Huguenot-Noel, Robin" w:date="2025-05-21T16:18:00Z" w16du:dateUtc="2025-05-21T14:18:00Z">
            <w:rPr>
              <w:ins w:id="1972" w:author="Huguenot-Noel, Robin [2]" w:date="2025-05-21T10:28:00Z" w16du:dateUtc="2025-05-21T08:28:00Z"/>
              <w:del w:id="1973" w:author="Huguenot-Noel, Robin" w:date="2025-05-21T11:36:00Z" w16du:dateUtc="2025-05-21T09:36:00Z"/>
              <w:rFonts w:asciiTheme="minorHAnsi" w:eastAsiaTheme="minorEastAsia" w:hAnsiTheme="minorHAnsi" w:cstheme="minorBidi"/>
              <w:lang w:eastAsia="ja-JP"/>
            </w:rPr>
          </w:rPrChange>
        </w:rPr>
        <w:pPrChange w:id="1974" w:author="Huguenot-Noel, Robin" w:date="2025-05-21T11:37:00Z" w16du:dateUtc="2025-05-21T09:37:00Z">
          <w:pPr>
            <w:spacing w:line="276" w:lineRule="auto"/>
          </w:pPr>
        </w:pPrChange>
      </w:pPr>
      <w:ins w:id="1975" w:author="Huguenot-Noel, Robin" w:date="2025-05-21T11:36:00Z" w16du:dateUtc="2025-05-21T09:36:00Z">
        <w:r w:rsidRPr="00450208">
          <w:rPr>
            <w:rFonts w:asciiTheme="minorHAnsi" w:hAnsiTheme="minorHAnsi"/>
            <w:rPrChange w:id="1976" w:author="Huguenot-Noel, Robin" w:date="2025-05-21T16:18:00Z" w16du:dateUtc="2025-05-21T14:18:00Z">
              <w:rPr/>
            </w:rPrChange>
          </w:rPr>
          <w:lastRenderedPageBreak/>
          <w:t xml:space="preserve">You will now see two hypothetical transition packages. Each proposal is defined by several features. Please select the one that you would find </w:t>
        </w:r>
        <w:r w:rsidRPr="00450208">
          <w:rPr>
            <w:rFonts w:asciiTheme="minorHAnsi" w:hAnsiTheme="minorHAnsi"/>
            <w:rPrChange w:id="1977" w:author="Huguenot-Noel, Robin" w:date="2025-05-21T16:18:00Z" w16du:dateUtc="2025-05-21T14:18:00Z">
              <w:rPr>
                <w:b/>
                <w:bCs/>
              </w:rPr>
            </w:rPrChange>
          </w:rPr>
          <w:t>more acceptable</w:t>
        </w:r>
        <w:r w:rsidRPr="00450208">
          <w:rPr>
            <w:rFonts w:asciiTheme="minorHAnsi" w:hAnsiTheme="minorHAnsi"/>
            <w:rPrChange w:id="1978" w:author="Huguenot-Noel, Robin" w:date="2025-05-21T16:18:00Z" w16du:dateUtc="2025-05-21T14:18:00Z">
              <w:rPr/>
            </w:rPrChange>
          </w:rPr>
          <w:t xml:space="preserve"> in light of the expected employment impact.</w:t>
        </w:r>
      </w:ins>
      <w:del w:id="1979" w:author="Huguenot-Noel, Robin" w:date="2025-05-21T11:36:00Z" w16du:dateUtc="2025-05-21T09:36:00Z">
        <w:r w:rsidR="00000000" w:rsidRPr="00450208" w:rsidDel="00796680">
          <w:rPr>
            <w:rFonts w:asciiTheme="minorHAnsi" w:eastAsiaTheme="minorEastAsia" w:hAnsiTheme="minorHAnsi" w:cstheme="minorBidi"/>
            <w:lang w:eastAsia="ja-JP"/>
            <w:rPrChange w:id="1980" w:author="Huguenot-Noel, Robin" w:date="2025-05-21T16:18:00Z" w16du:dateUtc="2025-05-21T14:18:00Z">
              <w:rPr>
                <w:rFonts w:ascii="Aptos" w:eastAsiaTheme="minorEastAsia" w:hAnsi="Aptos" w:cstheme="minorBidi"/>
                <w:sz w:val="20"/>
                <w:szCs w:val="20"/>
                <w:lang w:eastAsia="ja-JP"/>
              </w:rPr>
            </w:rPrChange>
          </w:rPr>
          <w:delText>To address global warming, policymakers are considering strategies</w:delText>
        </w:r>
      </w:del>
      <w:ins w:id="1981" w:author="Huguenot-Noel, Robin [2]" w:date="2025-05-21T10:28:00Z" w16du:dateUtc="2025-05-21T08:28:00Z">
        <w:del w:id="1982" w:author="Huguenot-Noel, Robin" w:date="2025-05-21T11:36:00Z" w16du:dateUtc="2025-05-21T09:36:00Z">
          <w:r w:rsidR="00212BA1" w:rsidRPr="00450208" w:rsidDel="00796680">
            <w:rPr>
              <w:rFonts w:asciiTheme="minorHAnsi" w:eastAsiaTheme="minorEastAsia" w:hAnsiTheme="minorHAnsi" w:cstheme="minorBidi"/>
              <w:lang w:eastAsia="ja-JP"/>
            </w:rPr>
            <w:delText>the government has enacted a new five-years plan</w:delText>
          </w:r>
        </w:del>
      </w:ins>
      <w:del w:id="1983" w:author="Huguenot-Noel, Robin" w:date="2025-05-21T11:36:00Z" w16du:dateUtc="2025-05-21T09:36:00Z">
        <w:r w:rsidR="00000000" w:rsidRPr="00450208" w:rsidDel="00796680">
          <w:rPr>
            <w:rFonts w:asciiTheme="minorHAnsi" w:eastAsiaTheme="minorEastAsia" w:hAnsiTheme="minorHAnsi" w:cstheme="minorBidi"/>
            <w:lang w:eastAsia="ja-JP"/>
            <w:rPrChange w:id="1984" w:author="Huguenot-Noel, Robin" w:date="2025-05-21T16:18:00Z" w16du:dateUtc="2025-05-21T14:18:00Z">
              <w:rPr>
                <w:rFonts w:ascii="Aptos" w:eastAsiaTheme="minorEastAsia" w:hAnsi="Aptos" w:cstheme="minorBidi"/>
                <w:sz w:val="20"/>
                <w:szCs w:val="20"/>
                <w:lang w:eastAsia="ja-JP"/>
              </w:rPr>
            </w:rPrChange>
          </w:rPr>
          <w:delText xml:space="preserve"> to transition away from fossil fuels and reduce emissions from high-polluting sectors. </w:delText>
        </w:r>
      </w:del>
    </w:p>
    <w:p w14:paraId="5EA5B8C0" w14:textId="1A480217" w:rsidR="0089144C" w:rsidRPr="00450208" w:rsidDel="00796680" w:rsidRDefault="0089144C" w:rsidP="00796680">
      <w:pPr>
        <w:pBdr>
          <w:top w:val="single" w:sz="4" w:space="1" w:color="auto"/>
          <w:left w:val="single" w:sz="4" w:space="4" w:color="auto"/>
          <w:bottom w:val="single" w:sz="4" w:space="1" w:color="auto"/>
          <w:right w:val="single" w:sz="4" w:space="4" w:color="auto"/>
        </w:pBdr>
        <w:spacing w:line="276" w:lineRule="auto"/>
        <w:rPr>
          <w:ins w:id="1985" w:author="Huguenot-Noel, Robin [2]" w:date="2025-05-21T11:04:00Z" w16du:dateUtc="2025-05-21T09:04:00Z"/>
          <w:del w:id="1986" w:author="Huguenot-Noel, Robin" w:date="2025-05-21T11:36:00Z" w16du:dateUtc="2025-05-21T09:36:00Z"/>
          <w:rFonts w:asciiTheme="minorHAnsi" w:eastAsiaTheme="minorEastAsia" w:hAnsiTheme="minorHAnsi" w:cstheme="minorBidi"/>
          <w:lang w:eastAsia="ja-JP"/>
        </w:rPr>
        <w:pPrChange w:id="1987" w:author="Huguenot-Noel, Robin" w:date="2025-05-21T11:37:00Z" w16du:dateUtc="2025-05-21T09:37:00Z">
          <w:pPr>
            <w:spacing w:line="276" w:lineRule="auto"/>
          </w:pPr>
        </w:pPrChange>
      </w:pPr>
    </w:p>
    <w:p w14:paraId="26887C4A" w14:textId="4FFDD5B0" w:rsidR="0089144C" w:rsidRPr="00450208" w:rsidDel="00796680" w:rsidRDefault="00223BEC" w:rsidP="00796680">
      <w:pPr>
        <w:pBdr>
          <w:top w:val="single" w:sz="4" w:space="1" w:color="auto"/>
          <w:left w:val="single" w:sz="4" w:space="4" w:color="auto"/>
          <w:bottom w:val="single" w:sz="4" w:space="1" w:color="auto"/>
          <w:right w:val="single" w:sz="4" w:space="4" w:color="auto"/>
        </w:pBdr>
        <w:spacing w:line="276" w:lineRule="auto"/>
        <w:rPr>
          <w:ins w:id="1988" w:author="Huguenot-Noel, Robin [2]" w:date="2025-05-21T11:04:00Z" w16du:dateUtc="2025-05-21T09:04:00Z"/>
          <w:del w:id="1989" w:author="Huguenot-Noel, Robin" w:date="2025-05-21T11:36:00Z" w16du:dateUtc="2025-05-21T09:36:00Z"/>
          <w:rFonts w:asciiTheme="minorHAnsi" w:eastAsiaTheme="minorEastAsia" w:hAnsiTheme="minorHAnsi" w:cstheme="minorBidi"/>
          <w:lang w:eastAsia="ja-JP"/>
        </w:rPr>
        <w:pPrChange w:id="1990" w:author="Huguenot-Noel, Robin" w:date="2025-05-21T11:37:00Z" w16du:dateUtc="2025-05-21T09:37:00Z">
          <w:pPr>
            <w:spacing w:line="276" w:lineRule="auto"/>
          </w:pPr>
        </w:pPrChange>
      </w:pPr>
      <w:ins w:id="1991" w:author="Huguenot-Noel, Robin [2]" w:date="2025-05-21T10:53:00Z" w16du:dateUtc="2025-05-21T08:53:00Z">
        <w:del w:id="1992" w:author="Huguenot-Noel, Robin" w:date="2025-05-21T11:36:00Z" w16du:dateUtc="2025-05-21T09:36:00Z">
          <w:r w:rsidRPr="00450208" w:rsidDel="00796680">
            <w:rPr>
              <w:rFonts w:asciiTheme="minorHAnsi" w:eastAsiaTheme="minorEastAsia" w:hAnsiTheme="minorHAnsi" w:cstheme="minorBidi"/>
              <w:lang w:eastAsia="ja-JP"/>
            </w:rPr>
            <w:delText>As a result, the company you are employed in foresees a drama</w:delText>
          </w:r>
        </w:del>
      </w:ins>
      <w:ins w:id="1993" w:author="Huguenot-Noel, Robin [2]" w:date="2025-05-21T10:54:00Z" w16du:dateUtc="2025-05-21T08:54:00Z">
        <w:del w:id="1994" w:author="Huguenot-Noel, Robin" w:date="2025-05-21T11:36:00Z" w16du:dateUtc="2025-05-21T09:36:00Z">
          <w:r w:rsidRPr="00450208" w:rsidDel="00796680">
            <w:rPr>
              <w:rFonts w:asciiTheme="minorHAnsi" w:eastAsiaTheme="minorEastAsia" w:hAnsiTheme="minorHAnsi" w:cstheme="minorBidi"/>
              <w:lang w:eastAsia="ja-JP"/>
            </w:rPr>
            <w:delText xml:space="preserve">tic reduction of 30% of the workforce. </w:delText>
          </w:r>
        </w:del>
      </w:ins>
      <w:ins w:id="1995" w:author="Huguenot-Noel, Robin [2]" w:date="2025-05-21T11:04:00Z" w16du:dateUtc="2025-05-21T09:04:00Z">
        <w:del w:id="1996" w:author="Huguenot-Noel, Robin" w:date="2025-05-21T11:36:00Z" w16du:dateUtc="2025-05-21T09:36:00Z">
          <w:r w:rsidR="0089144C" w:rsidRPr="00450208" w:rsidDel="00796680">
            <w:rPr>
              <w:rFonts w:asciiTheme="minorHAnsi" w:eastAsiaTheme="minorEastAsia" w:hAnsiTheme="minorHAnsi" w:cstheme="minorBidi"/>
              <w:lang w:eastAsia="ja-JP"/>
            </w:rPr>
            <w:delText>To</w:delText>
          </w:r>
        </w:del>
      </w:ins>
      <w:ins w:id="1997" w:author="Huguenot-Noel, Robin [2]" w:date="2025-05-21T10:54:00Z" w16du:dateUtc="2025-05-21T08:54:00Z">
        <w:del w:id="1998" w:author="Huguenot-Noel, Robin" w:date="2025-05-21T11:36:00Z" w16du:dateUtc="2025-05-21T09:36:00Z">
          <w:r w:rsidRPr="00450208" w:rsidDel="00796680">
            <w:rPr>
              <w:rFonts w:asciiTheme="minorHAnsi" w:eastAsiaTheme="minorEastAsia" w:hAnsiTheme="minorHAnsi" w:cstheme="minorBidi"/>
              <w:lang w:eastAsia="ja-JP"/>
            </w:rPr>
            <w:delText xml:space="preserve"> mitigate the social impact of this </w:delText>
          </w:r>
        </w:del>
      </w:ins>
      <w:ins w:id="1999" w:author="Huguenot-Noel, Robin [2]" w:date="2025-05-21T10:55:00Z" w16du:dateUtc="2025-05-21T08:55:00Z">
        <w:del w:id="2000" w:author="Huguenot-Noel, Robin" w:date="2025-05-21T11:36:00Z" w16du:dateUtc="2025-05-21T09:36:00Z">
          <w:r w:rsidRPr="00450208" w:rsidDel="00796680">
            <w:rPr>
              <w:rFonts w:asciiTheme="minorHAnsi" w:eastAsiaTheme="minorEastAsia" w:hAnsiTheme="minorHAnsi" w:cstheme="minorBidi"/>
              <w:lang w:eastAsia="ja-JP"/>
            </w:rPr>
            <w:delText xml:space="preserve">measure, </w:delText>
          </w:r>
        </w:del>
      </w:ins>
      <w:ins w:id="2001" w:author="Huguenot-Noel, Robin [2]" w:date="2025-05-21T11:04:00Z" w16du:dateUtc="2025-05-21T09:04:00Z">
        <w:del w:id="2002" w:author="Huguenot-Noel, Robin" w:date="2025-05-21T11:36:00Z" w16du:dateUtc="2025-05-21T09:36:00Z">
          <w:r w:rsidR="0089144C" w:rsidRPr="00450208" w:rsidDel="00796680">
            <w:rPr>
              <w:rFonts w:asciiTheme="minorHAnsi" w:eastAsiaTheme="minorEastAsia" w:hAnsiTheme="minorHAnsi" w:cstheme="minorBidi"/>
              <w:lang w:eastAsia="ja-JP"/>
            </w:rPr>
            <w:delText xml:space="preserve">the government foresees a compensation plan. </w:delText>
          </w:r>
        </w:del>
      </w:ins>
    </w:p>
    <w:p w14:paraId="36304111" w14:textId="57FBB29A" w:rsidR="0089144C" w:rsidRPr="00450208" w:rsidDel="00796680" w:rsidRDefault="0089144C" w:rsidP="00796680">
      <w:pPr>
        <w:pBdr>
          <w:top w:val="single" w:sz="4" w:space="1" w:color="auto"/>
          <w:left w:val="single" w:sz="4" w:space="4" w:color="auto"/>
          <w:bottom w:val="single" w:sz="4" w:space="1" w:color="auto"/>
          <w:right w:val="single" w:sz="4" w:space="4" w:color="auto"/>
        </w:pBdr>
        <w:spacing w:line="276" w:lineRule="auto"/>
        <w:rPr>
          <w:ins w:id="2003" w:author="Huguenot-Noel, Robin [2]" w:date="2025-05-21T11:04:00Z" w16du:dateUtc="2025-05-21T09:04:00Z"/>
          <w:del w:id="2004" w:author="Huguenot-Noel, Robin" w:date="2025-05-21T11:36:00Z" w16du:dateUtc="2025-05-21T09:36:00Z"/>
          <w:rFonts w:asciiTheme="minorHAnsi" w:eastAsiaTheme="minorEastAsia" w:hAnsiTheme="minorHAnsi" w:cstheme="minorBidi"/>
          <w:lang w:eastAsia="ja-JP"/>
        </w:rPr>
        <w:pPrChange w:id="2005" w:author="Huguenot-Noel, Robin" w:date="2025-05-21T11:37:00Z" w16du:dateUtc="2025-05-21T09:37:00Z">
          <w:pPr>
            <w:spacing w:line="276" w:lineRule="auto"/>
          </w:pPr>
        </w:pPrChange>
      </w:pPr>
    </w:p>
    <w:p w14:paraId="47AF953E" w14:textId="12819932" w:rsidR="00796680" w:rsidRPr="00450208" w:rsidDel="00796680" w:rsidRDefault="00223BEC" w:rsidP="00796680">
      <w:pPr>
        <w:pBdr>
          <w:top w:val="single" w:sz="4" w:space="1" w:color="auto"/>
          <w:left w:val="single" w:sz="4" w:space="4" w:color="auto"/>
          <w:bottom w:val="single" w:sz="4" w:space="1" w:color="auto"/>
          <w:right w:val="single" w:sz="4" w:space="4" w:color="auto"/>
        </w:pBdr>
        <w:spacing w:line="276" w:lineRule="auto"/>
        <w:rPr>
          <w:ins w:id="2006" w:author="Huguenot-Noel, Robin [2]" w:date="2025-05-21T10:53:00Z" w16du:dateUtc="2025-05-21T08:53:00Z"/>
          <w:del w:id="2007" w:author="Huguenot-Noel, Robin" w:date="2025-05-21T11:37:00Z" w16du:dateUtc="2025-05-21T09:37:00Z"/>
          <w:rFonts w:asciiTheme="minorHAnsi" w:eastAsiaTheme="minorEastAsia" w:hAnsiTheme="minorHAnsi" w:cstheme="minorBidi"/>
          <w:lang w:eastAsia="ja-JP"/>
          <w:rPrChange w:id="2008" w:author="Huguenot-Noel, Robin" w:date="2025-05-21T16:18:00Z" w16du:dateUtc="2025-05-21T14:18:00Z">
            <w:rPr>
              <w:ins w:id="2009" w:author="Huguenot-Noel, Robin [2]" w:date="2025-05-21T10:53:00Z" w16du:dateUtc="2025-05-21T08:53:00Z"/>
              <w:del w:id="2010" w:author="Huguenot-Noel, Robin" w:date="2025-05-21T11:37:00Z" w16du:dateUtc="2025-05-21T09:37:00Z"/>
              <w:rFonts w:asciiTheme="minorHAnsi" w:hAnsiTheme="minorHAnsi"/>
            </w:rPr>
          </w:rPrChange>
        </w:rPr>
        <w:pPrChange w:id="2011" w:author="Huguenot-Noel, Robin" w:date="2025-05-21T11:37:00Z" w16du:dateUtc="2025-05-21T09:37:00Z">
          <w:pPr>
            <w:spacing w:line="276" w:lineRule="auto"/>
          </w:pPr>
        </w:pPrChange>
      </w:pPr>
      <w:ins w:id="2012" w:author="Huguenot-Noel, Robin [2]" w:date="2025-05-21T10:53:00Z" w16du:dateUtc="2025-05-21T08:53:00Z">
        <w:del w:id="2013" w:author="Huguenot-Noel, Robin" w:date="2025-05-21T11:36:00Z" w16du:dateUtc="2025-05-21T09:36:00Z">
          <w:r w:rsidRPr="00450208" w:rsidDel="00796680">
            <w:rPr>
              <w:rFonts w:asciiTheme="minorHAnsi" w:eastAsiaTheme="minorEastAsia" w:hAnsiTheme="minorHAnsi" w:cstheme="minorBidi"/>
              <w:lang w:eastAsia="ja-JP"/>
            </w:rPr>
            <w:delText>You will be presented with two hypothetical policy proposals, each defined by several attributes. Please select the one that best aligns with your preferences.</w:delText>
          </w:r>
        </w:del>
      </w:ins>
    </w:p>
    <w:p w14:paraId="122240AC" w14:textId="5D8DF815" w:rsidR="00FF2F29" w:rsidRPr="00450208" w:rsidDel="00796680" w:rsidRDefault="00FF2F29" w:rsidP="00796680">
      <w:pPr>
        <w:pStyle w:val="Standard"/>
        <w:pBdr>
          <w:top w:val="single" w:sz="4" w:space="1" w:color="auto"/>
          <w:left w:val="single" w:sz="4" w:space="4" w:color="auto"/>
          <w:bottom w:val="single" w:sz="4" w:space="1" w:color="auto"/>
          <w:right w:val="single" w:sz="4" w:space="4" w:color="auto"/>
        </w:pBdr>
        <w:spacing w:after="0"/>
        <w:rPr>
          <w:del w:id="2014" w:author="Huguenot-Noel, Robin" w:date="2025-05-21T11:34:00Z" w16du:dateUtc="2025-05-21T09:34:00Z"/>
          <w:rFonts w:asciiTheme="minorHAnsi" w:eastAsiaTheme="minorEastAsia" w:hAnsiTheme="minorHAnsi" w:cstheme="minorBidi"/>
        </w:rPr>
        <w:pPrChange w:id="2015" w:author="Huguenot-Noel, Robin" w:date="2025-05-21T11:37:00Z" w16du:dateUtc="2025-05-21T09:37:00Z">
          <w:pPr>
            <w:pStyle w:val="Standard"/>
            <w:spacing w:after="0"/>
          </w:pPr>
        </w:pPrChange>
      </w:pPr>
    </w:p>
    <w:p w14:paraId="23FDB6EE" w14:textId="77777777" w:rsidR="00796680" w:rsidRPr="00450208" w:rsidRDefault="00796680" w:rsidP="00796680">
      <w:pPr>
        <w:pBdr>
          <w:top w:val="single" w:sz="4" w:space="1" w:color="auto"/>
          <w:left w:val="single" w:sz="4" w:space="4" w:color="auto"/>
          <w:bottom w:val="single" w:sz="4" w:space="1" w:color="auto"/>
          <w:right w:val="single" w:sz="4" w:space="4" w:color="auto"/>
        </w:pBdr>
        <w:spacing w:line="276" w:lineRule="auto"/>
        <w:rPr>
          <w:ins w:id="2016" w:author="Huguenot-Noel, Robin" w:date="2025-05-21T11:34:00Z" w16du:dateUtc="2025-05-21T09:34:00Z"/>
          <w:rFonts w:asciiTheme="minorHAnsi" w:eastAsiaTheme="minorEastAsia" w:hAnsiTheme="minorHAnsi" w:cstheme="minorBidi"/>
          <w:lang w:eastAsia="ja-JP"/>
        </w:rPr>
        <w:pPrChange w:id="2017" w:author="Huguenot-Noel, Robin" w:date="2025-05-21T11:37:00Z" w16du:dateUtc="2025-05-21T09:37:00Z">
          <w:pPr>
            <w:spacing w:line="276" w:lineRule="auto"/>
          </w:pPr>
        </w:pPrChange>
      </w:pPr>
    </w:p>
    <w:p w14:paraId="5CEA0E14" w14:textId="77777777" w:rsidR="00796680" w:rsidRPr="00450208" w:rsidRDefault="00796680" w:rsidP="006654FF">
      <w:pPr>
        <w:spacing w:line="276" w:lineRule="auto"/>
        <w:rPr>
          <w:ins w:id="2018" w:author="Huguenot-Noel, Robin" w:date="2025-05-21T15:41:00Z" w16du:dateUtc="2025-05-21T13:41:00Z"/>
          <w:rFonts w:asciiTheme="minorHAnsi" w:eastAsiaTheme="minorEastAsia" w:hAnsiTheme="minorHAnsi" w:cstheme="minorBidi"/>
          <w:lang w:eastAsia="ja-JP"/>
        </w:rPr>
      </w:pPr>
    </w:p>
    <w:p w14:paraId="7A76293E" w14:textId="77777777" w:rsidR="00FB1202" w:rsidRPr="00450208" w:rsidRDefault="00FB1202" w:rsidP="006654FF">
      <w:pPr>
        <w:spacing w:line="276" w:lineRule="auto"/>
        <w:rPr>
          <w:ins w:id="2019" w:author="Huguenot-Noel, Robin" w:date="2025-05-21T11:37:00Z" w16du:dateUtc="2025-05-21T09:37:00Z"/>
          <w:rFonts w:asciiTheme="minorHAnsi" w:eastAsiaTheme="minorEastAsia" w:hAnsiTheme="minorHAnsi" w:cstheme="minorBidi"/>
          <w:lang w:eastAsia="ja-JP"/>
        </w:rPr>
      </w:pPr>
    </w:p>
    <w:p w14:paraId="40CE50FA" w14:textId="05B2BF42" w:rsidR="00796680" w:rsidRPr="00450208" w:rsidRDefault="00E32E28" w:rsidP="00E32E28">
      <w:pPr>
        <w:pStyle w:val="ListParagraph"/>
        <w:numPr>
          <w:ilvl w:val="2"/>
          <w:numId w:val="8"/>
        </w:numPr>
        <w:rPr>
          <w:ins w:id="2020" w:author="Huguenot-Noel, Robin" w:date="2025-05-21T11:59:00Z" w16du:dateUtc="2025-05-21T09:59:00Z"/>
          <w:b/>
          <w:bCs/>
          <w:rPrChange w:id="2021" w:author="Huguenot-Noel, Robin" w:date="2025-05-21T16:18:00Z" w16du:dateUtc="2025-05-21T14:18:00Z">
            <w:rPr>
              <w:ins w:id="2022" w:author="Huguenot-Noel, Robin" w:date="2025-05-21T11:59:00Z" w16du:dateUtc="2025-05-21T09:59:00Z"/>
              <w:rFonts w:asciiTheme="minorHAnsi" w:eastAsiaTheme="minorEastAsia" w:hAnsiTheme="minorHAnsi" w:cstheme="minorBidi"/>
              <w:lang w:eastAsia="ja-JP"/>
            </w:rPr>
          </w:rPrChange>
        </w:rPr>
        <w:pPrChange w:id="2023" w:author="Huguenot-Noel, Robin" w:date="2025-05-21T12:00:00Z" w16du:dateUtc="2025-05-21T10:00:00Z">
          <w:pPr>
            <w:spacing w:line="276" w:lineRule="auto"/>
          </w:pPr>
        </w:pPrChange>
      </w:pPr>
      <w:ins w:id="2024" w:author="Huguenot-Noel, Robin" w:date="2025-05-21T11:59:00Z" w16du:dateUtc="2025-05-21T09:59:00Z">
        <w:r w:rsidRPr="00450208">
          <w:rPr>
            <w:b/>
            <w:bCs/>
            <w:rPrChange w:id="2025" w:author="Huguenot-Noel, Robin" w:date="2025-05-21T16:18:00Z" w16du:dateUtc="2025-05-21T14:18:00Z">
              <w:rPr>
                <w:rFonts w:asciiTheme="minorHAnsi" w:eastAsiaTheme="minorEastAsia" w:hAnsiTheme="minorHAnsi" w:cstheme="minorBidi"/>
                <w:lang w:eastAsia="ja-JP"/>
              </w:rPr>
            </w:rPrChange>
          </w:rPr>
          <w:t>Attributes</w:t>
        </w:r>
      </w:ins>
    </w:p>
    <w:p w14:paraId="67B731DA" w14:textId="77777777" w:rsidR="00E32E28" w:rsidRPr="00450208" w:rsidRDefault="00E32E28" w:rsidP="006654FF">
      <w:pPr>
        <w:spacing w:line="276" w:lineRule="auto"/>
        <w:rPr>
          <w:ins w:id="2026" w:author="Huguenot-Noel, Robin" w:date="2025-05-21T11:59:00Z" w16du:dateUtc="2025-05-21T09:59:00Z"/>
          <w:rFonts w:asciiTheme="minorHAnsi" w:eastAsiaTheme="minorEastAsia" w:hAnsiTheme="minorHAnsi" w:cstheme="minorBidi"/>
          <w:lang w:eastAsia="ja-JP"/>
        </w:rPr>
      </w:pPr>
    </w:p>
    <w:p w14:paraId="23F4F39F" w14:textId="5DC6AD99" w:rsidR="00E32E28" w:rsidRPr="00450208" w:rsidRDefault="00E32E28" w:rsidP="002D6F50">
      <w:pPr>
        <w:pStyle w:val="ListParagraph"/>
        <w:numPr>
          <w:ilvl w:val="3"/>
          <w:numId w:val="8"/>
        </w:numPr>
        <w:rPr>
          <w:ins w:id="2027" w:author="Huguenot-Noel, Robin" w:date="2025-05-21T12:02:00Z" w16du:dateUtc="2025-05-21T10:02:00Z"/>
          <w:u w:val="single"/>
          <w:rPrChange w:id="2028" w:author="Huguenot-Noel, Robin" w:date="2025-05-21T16:18:00Z" w16du:dateUtc="2025-05-21T14:18:00Z">
            <w:rPr>
              <w:ins w:id="2029" w:author="Huguenot-Noel, Robin" w:date="2025-05-21T12:02:00Z" w16du:dateUtc="2025-05-21T10:02:00Z"/>
            </w:rPr>
          </w:rPrChange>
        </w:rPr>
        <w:pPrChange w:id="2030" w:author="Huguenot-Noel, Robin" w:date="2025-05-21T12:12:00Z" w16du:dateUtc="2025-05-21T10:12:00Z">
          <w:pPr/>
        </w:pPrChange>
      </w:pPr>
      <w:ins w:id="2031" w:author="Huguenot-Noel, Robin" w:date="2025-05-21T12:00:00Z" w16du:dateUtc="2025-05-21T10:00:00Z">
        <w:r w:rsidRPr="00450208">
          <w:rPr>
            <w:u w:val="single"/>
            <w:rPrChange w:id="2032" w:author="Huguenot-Noel, Robin" w:date="2025-05-21T16:18:00Z" w16du:dateUtc="2025-05-21T14:18:00Z">
              <w:rPr/>
            </w:rPrChange>
          </w:rPr>
          <w:t>F</w:t>
        </w:r>
      </w:ins>
      <w:ins w:id="2033" w:author="Huguenot-Noel, Robin" w:date="2025-05-21T11:59:00Z" w16du:dateUtc="2025-05-21T09:59:00Z">
        <w:r w:rsidRPr="00450208">
          <w:rPr>
            <w:u w:val="single"/>
            <w:rPrChange w:id="2034" w:author="Huguenot-Noel, Robin" w:date="2025-05-21T16:18:00Z" w16du:dateUtc="2025-05-21T14:18:00Z">
              <w:rPr/>
            </w:rPrChange>
          </w:rPr>
          <w:t>inancial compensation</w:t>
        </w:r>
      </w:ins>
    </w:p>
    <w:p w14:paraId="66C11071" w14:textId="77777777" w:rsidR="0096104E" w:rsidRPr="00450208" w:rsidRDefault="0096104E" w:rsidP="00E32E28">
      <w:pPr>
        <w:rPr>
          <w:ins w:id="2035" w:author="Huguenot-Noel, Robin" w:date="2025-05-21T12:03:00Z" w16du:dateUtc="2025-05-21T10:03:00Z"/>
          <w:rFonts w:asciiTheme="minorHAnsi" w:hAnsiTheme="minorHAnsi"/>
          <w:u w:val="single"/>
          <w:rPrChange w:id="2036" w:author="Huguenot-Noel, Robin" w:date="2025-05-21T16:18:00Z" w16du:dateUtc="2025-05-21T14:18:00Z">
            <w:rPr>
              <w:ins w:id="2037" w:author="Huguenot-Noel, Robin" w:date="2025-05-21T12:03:00Z" w16du:dateUtc="2025-05-21T10:03:00Z"/>
              <w:u w:val="single"/>
            </w:rPr>
          </w:rPrChange>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Change w:id="2038" w:author="Huguenot-Noel, Robin" w:date="2025-05-21T12:07:00Z" w16du:dateUtc="2025-05-21T10:07:00Z">
          <w:tblPr>
            <w:tblW w:w="5271" w:type="pct"/>
            <w:tblInd w:w="55" w:type="dxa"/>
            <w:tblLayout w:type="fixed"/>
            <w:tblCellMar>
              <w:top w:w="55" w:type="dxa"/>
              <w:left w:w="55" w:type="dxa"/>
              <w:bottom w:w="55" w:type="dxa"/>
              <w:right w:w="55" w:type="dxa"/>
            </w:tblCellMar>
            <w:tblLook w:val="04A0" w:firstRow="1" w:lastRow="0" w:firstColumn="1" w:lastColumn="0" w:noHBand="0" w:noVBand="1"/>
          </w:tblPr>
        </w:tblPrChange>
      </w:tblPr>
      <w:tblGrid>
        <w:gridCol w:w="1825"/>
        <w:gridCol w:w="4111"/>
        <w:gridCol w:w="3926"/>
        <w:tblGridChange w:id="2039">
          <w:tblGrid>
            <w:gridCol w:w="1825"/>
            <w:gridCol w:w="1"/>
            <w:gridCol w:w="4110"/>
            <w:gridCol w:w="1"/>
            <w:gridCol w:w="1517"/>
            <w:gridCol w:w="2408"/>
          </w:tblGrid>
        </w:tblGridChange>
      </w:tblGrid>
      <w:tr w:rsidR="0096104E" w:rsidRPr="00450208" w14:paraId="63E53127" w14:textId="77777777" w:rsidTr="0096104E">
        <w:trPr>
          <w:trHeight w:val="332"/>
          <w:ins w:id="2040" w:author="Huguenot-Noel, Robin" w:date="2025-05-21T12:03:00Z" w16du:dateUtc="2025-05-21T10:03:00Z"/>
          <w:trPrChange w:id="2041" w:author="Huguenot-Noel, Robin" w:date="2025-05-21T12:07:00Z" w16du:dateUtc="2025-05-21T10:07:00Z">
            <w:trPr>
              <w:gridAfter w:val="0"/>
              <w:trHeight w:val="332"/>
            </w:trPr>
          </w:trPrChange>
        </w:trPr>
        <w:tc>
          <w:tcPr>
            <w:tcW w:w="1825" w:type="dxa"/>
            <w:tcBorders>
              <w:top w:val="single" w:sz="4" w:space="0" w:color="000000"/>
              <w:left w:val="single" w:sz="4" w:space="0" w:color="000000"/>
              <w:bottom w:val="single" w:sz="4" w:space="0" w:color="000000"/>
            </w:tcBorders>
            <w:tcPrChange w:id="2042" w:author="Huguenot-Noel, Robin" w:date="2025-05-21T12:07:00Z" w16du:dateUtc="2025-05-21T10:07:00Z">
              <w:tcPr>
                <w:tcW w:w="1825" w:type="dxa"/>
                <w:gridSpan w:val="2"/>
                <w:tcBorders>
                  <w:top w:val="single" w:sz="4" w:space="0" w:color="000000"/>
                  <w:left w:val="single" w:sz="4" w:space="0" w:color="000000"/>
                  <w:bottom w:val="single" w:sz="4" w:space="0" w:color="000000"/>
                </w:tcBorders>
              </w:tcPr>
            </w:tcPrChange>
          </w:tcPr>
          <w:p w14:paraId="41EBC518" w14:textId="74968CAF" w:rsidR="0096104E" w:rsidRPr="00450208" w:rsidRDefault="0096104E" w:rsidP="00116A87">
            <w:pPr>
              <w:pStyle w:val="Standard"/>
              <w:spacing w:after="0"/>
              <w:rPr>
                <w:ins w:id="2043" w:author="Huguenot-Noel, Robin" w:date="2025-05-21T12:03:00Z" w16du:dateUtc="2025-05-21T10:03:00Z"/>
                <w:rFonts w:asciiTheme="minorHAnsi" w:hAnsiTheme="minorHAnsi"/>
              </w:rPr>
            </w:pPr>
            <w:ins w:id="2044" w:author="Huguenot-Noel, Robin" w:date="2025-05-21T12:03:00Z" w16du:dateUtc="2025-05-21T10:03:00Z">
              <w:r w:rsidRPr="00450208">
                <w:rPr>
                  <w:rFonts w:asciiTheme="minorHAnsi" w:eastAsiaTheme="minorEastAsia" w:hAnsiTheme="minorHAnsi" w:cstheme="minorBidi"/>
                  <w:b/>
                  <w:bCs/>
                </w:rPr>
                <w:t>Levels</w:t>
              </w:r>
            </w:ins>
          </w:p>
        </w:tc>
        <w:tc>
          <w:tcPr>
            <w:tcW w:w="4111" w:type="dxa"/>
            <w:tcBorders>
              <w:top w:val="single" w:sz="4" w:space="0" w:color="000000"/>
              <w:left w:val="single" w:sz="4" w:space="0" w:color="000000"/>
              <w:bottom w:val="single" w:sz="4" w:space="0" w:color="000000"/>
            </w:tcBorders>
            <w:tcPrChange w:id="2045" w:author="Huguenot-Noel, Robin" w:date="2025-05-21T12:07:00Z" w16du:dateUtc="2025-05-21T10:07:00Z">
              <w:tcPr>
                <w:tcW w:w="4111" w:type="dxa"/>
                <w:gridSpan w:val="2"/>
                <w:tcBorders>
                  <w:top w:val="single" w:sz="4" w:space="0" w:color="000000"/>
                  <w:left w:val="single" w:sz="4" w:space="0" w:color="000000"/>
                  <w:bottom w:val="single" w:sz="4" w:space="0" w:color="000000"/>
                </w:tcBorders>
              </w:tcPr>
            </w:tcPrChange>
          </w:tcPr>
          <w:p w14:paraId="0CF507E8" w14:textId="2B4FF688" w:rsidR="0096104E" w:rsidRPr="00450208" w:rsidRDefault="0096104E" w:rsidP="00116A87">
            <w:pPr>
              <w:pStyle w:val="Standard"/>
              <w:spacing w:after="0"/>
              <w:rPr>
                <w:ins w:id="2046" w:author="Huguenot-Noel, Robin" w:date="2025-05-21T12:03:00Z" w16du:dateUtc="2025-05-21T10:03:00Z"/>
                <w:rFonts w:asciiTheme="minorHAnsi" w:hAnsiTheme="minorHAnsi"/>
              </w:rPr>
            </w:pPr>
            <w:ins w:id="2047" w:author="Huguenot-Noel, Robin" w:date="2025-05-21T12:03:00Z" w16du:dateUtc="2025-05-21T10:03:00Z">
              <w:r w:rsidRPr="00450208">
                <w:rPr>
                  <w:rFonts w:asciiTheme="minorHAnsi" w:eastAsiaTheme="minorEastAsia" w:hAnsiTheme="minorHAnsi" w:cstheme="minorBidi"/>
                  <w:b/>
                  <w:bCs/>
                </w:rPr>
                <w:t>Label</w:t>
              </w:r>
            </w:ins>
          </w:p>
        </w:tc>
        <w:tc>
          <w:tcPr>
            <w:tcW w:w="3926" w:type="dxa"/>
            <w:tcBorders>
              <w:top w:val="single" w:sz="4" w:space="0" w:color="000000"/>
              <w:left w:val="single" w:sz="4" w:space="0" w:color="000000"/>
              <w:bottom w:val="single" w:sz="4" w:space="0" w:color="000000"/>
              <w:right w:val="single" w:sz="4" w:space="0" w:color="000000"/>
            </w:tcBorders>
            <w:tcPrChange w:id="2048" w:author="Huguenot-Noel, Robin" w:date="2025-05-21T12:07:00Z" w16du:dateUtc="2025-05-21T10:07:00Z">
              <w:tcPr>
                <w:tcW w:w="1517" w:type="dxa"/>
                <w:tcBorders>
                  <w:top w:val="single" w:sz="4" w:space="0" w:color="000000"/>
                  <w:left w:val="single" w:sz="4" w:space="0" w:color="000000"/>
                  <w:bottom w:val="single" w:sz="4" w:space="0" w:color="000000"/>
                  <w:right w:val="single" w:sz="4" w:space="0" w:color="000000"/>
                </w:tcBorders>
              </w:tcPr>
            </w:tcPrChange>
          </w:tcPr>
          <w:p w14:paraId="2F3D0F1F" w14:textId="506D0686" w:rsidR="0096104E" w:rsidRPr="00450208" w:rsidRDefault="00ED158F" w:rsidP="00116A87">
            <w:pPr>
              <w:pStyle w:val="Standard"/>
              <w:spacing w:after="0"/>
              <w:rPr>
                <w:ins w:id="2049" w:author="Huguenot-Noel, Robin" w:date="2025-05-21T12:03:00Z" w16du:dateUtc="2025-05-21T10:03:00Z"/>
                <w:rFonts w:asciiTheme="minorHAnsi" w:eastAsiaTheme="minorEastAsia" w:hAnsiTheme="minorHAnsi" w:cstheme="minorBidi"/>
                <w:b/>
                <w:bCs/>
              </w:rPr>
            </w:pPr>
            <w:ins w:id="2050" w:author="Huguenot-Noel, Robin [2]" w:date="2025-05-21T14:39:00Z" w16du:dateUtc="2025-05-21T12:39:00Z">
              <w:r w:rsidRPr="00450208">
                <w:rPr>
                  <w:rFonts w:asciiTheme="minorHAnsi" w:eastAsiaTheme="minorEastAsia" w:hAnsiTheme="minorHAnsi" w:cstheme="minorBidi"/>
                  <w:b/>
                  <w:bCs/>
                </w:rPr>
                <w:t>Source / r</w:t>
              </w:r>
            </w:ins>
            <w:ins w:id="2051" w:author="Huguenot-Noel, Robin" w:date="2025-05-21T12:06:00Z" w16du:dateUtc="2025-05-21T10:06:00Z">
              <w:del w:id="2052" w:author="Huguenot-Noel, Robin [2]" w:date="2025-05-21T14:39:00Z" w16du:dateUtc="2025-05-21T12:39:00Z">
                <w:r w:rsidR="0096104E" w:rsidRPr="00450208" w:rsidDel="00ED158F">
                  <w:rPr>
                    <w:rFonts w:asciiTheme="minorHAnsi" w:eastAsiaTheme="minorEastAsia" w:hAnsiTheme="minorHAnsi" w:cstheme="minorBidi"/>
                    <w:b/>
                    <w:bCs/>
                  </w:rPr>
                  <w:delText>R</w:delText>
                </w:r>
              </w:del>
              <w:r w:rsidR="0096104E" w:rsidRPr="00450208">
                <w:rPr>
                  <w:rFonts w:asciiTheme="minorHAnsi" w:eastAsiaTheme="minorEastAsia" w:hAnsiTheme="minorHAnsi" w:cstheme="minorBidi"/>
                  <w:b/>
                  <w:bCs/>
                </w:rPr>
                <w:t>eal-world examples</w:t>
              </w:r>
            </w:ins>
          </w:p>
        </w:tc>
      </w:tr>
      <w:tr w:rsidR="0096104E" w:rsidRPr="00450208" w14:paraId="7A58F80B" w14:textId="77777777" w:rsidTr="0096104E">
        <w:trPr>
          <w:trHeight w:val="1074"/>
          <w:ins w:id="2053" w:author="Huguenot-Noel, Robin" w:date="2025-05-21T12:03:00Z" w16du:dateUtc="2025-05-21T10:03:00Z"/>
          <w:trPrChange w:id="2054" w:author="Huguenot-Noel, Robin" w:date="2025-05-21T12:07:00Z" w16du:dateUtc="2025-05-21T10:07:00Z">
            <w:trPr>
              <w:gridAfter w:val="0"/>
              <w:trHeight w:val="1074"/>
            </w:trPr>
          </w:trPrChange>
        </w:trPr>
        <w:tc>
          <w:tcPr>
            <w:tcW w:w="1825" w:type="dxa"/>
            <w:tcBorders>
              <w:left w:val="single" w:sz="4" w:space="0" w:color="000000"/>
              <w:bottom w:val="single" w:sz="4" w:space="0" w:color="000000"/>
            </w:tcBorders>
            <w:tcPrChange w:id="2055" w:author="Huguenot-Noel, Robin" w:date="2025-05-21T12:07:00Z" w16du:dateUtc="2025-05-21T10:07:00Z">
              <w:tcPr>
                <w:tcW w:w="1825" w:type="dxa"/>
                <w:gridSpan w:val="2"/>
                <w:tcBorders>
                  <w:left w:val="single" w:sz="4" w:space="0" w:color="000000"/>
                  <w:bottom w:val="single" w:sz="4" w:space="0" w:color="000000"/>
                </w:tcBorders>
              </w:tcPr>
            </w:tcPrChange>
          </w:tcPr>
          <w:p w14:paraId="6A9B8AD8" w14:textId="7943368B" w:rsidR="0096104E" w:rsidRPr="00450208" w:rsidRDefault="0096104E" w:rsidP="00116A87">
            <w:pPr>
              <w:pStyle w:val="Standard"/>
              <w:spacing w:after="0"/>
              <w:rPr>
                <w:ins w:id="2056" w:author="Huguenot-Noel, Robin" w:date="2025-05-21T12:03:00Z" w16du:dateUtc="2025-05-21T10:03:00Z"/>
                <w:rFonts w:asciiTheme="minorHAnsi" w:hAnsiTheme="minorHAnsi"/>
              </w:rPr>
            </w:pPr>
            <w:ins w:id="2057" w:author="Huguenot-Noel, Robin" w:date="2025-05-21T12:04:00Z" w16du:dateUtc="2025-05-21T10:04:00Z">
              <w:r w:rsidRPr="00450208">
                <w:rPr>
                  <w:rFonts w:asciiTheme="minorHAnsi" w:hAnsiTheme="minorHAnsi"/>
                  <w:rPrChange w:id="2058" w:author="Huguenot-Noel, Robin" w:date="2025-05-21T16:18:00Z" w16du:dateUtc="2025-05-21T14:18:00Z">
                    <w:rPr/>
                  </w:rPrChange>
                </w:rPr>
                <w:t>a) No additional compensation</w:t>
              </w:r>
            </w:ins>
          </w:p>
        </w:tc>
        <w:tc>
          <w:tcPr>
            <w:tcW w:w="4111" w:type="dxa"/>
            <w:tcBorders>
              <w:left w:val="single" w:sz="4" w:space="0" w:color="000000"/>
              <w:bottom w:val="single" w:sz="4" w:space="0" w:color="000000"/>
            </w:tcBorders>
            <w:tcPrChange w:id="2059" w:author="Huguenot-Noel, Robin" w:date="2025-05-21T12:07:00Z" w16du:dateUtc="2025-05-21T10:07:00Z">
              <w:tcPr>
                <w:tcW w:w="4111" w:type="dxa"/>
                <w:gridSpan w:val="2"/>
                <w:tcBorders>
                  <w:left w:val="single" w:sz="4" w:space="0" w:color="000000"/>
                  <w:bottom w:val="single" w:sz="4" w:space="0" w:color="000000"/>
                </w:tcBorders>
              </w:tcPr>
            </w:tcPrChange>
          </w:tcPr>
          <w:p w14:paraId="32A31A2C" w14:textId="79759EEC" w:rsidR="0096104E" w:rsidRPr="00F63056" w:rsidRDefault="0096104E" w:rsidP="0096104E">
            <w:pPr>
              <w:pStyle w:val="Standard"/>
              <w:spacing w:after="0"/>
              <w:rPr>
                <w:ins w:id="2060" w:author="Huguenot-Noel, Robin" w:date="2025-05-21T12:03:00Z" w16du:dateUtc="2025-05-21T10:03:00Z"/>
                <w:rFonts w:asciiTheme="minorHAnsi" w:hAnsiTheme="minorHAnsi"/>
                <w:i/>
                <w:iCs/>
                <w:rPrChange w:id="2061" w:author="Huguenot-Noel, Robin" w:date="2025-05-21T16:26:00Z" w16du:dateUtc="2025-05-21T14:26:00Z">
                  <w:rPr>
                    <w:ins w:id="2062" w:author="Huguenot-Noel, Robin" w:date="2025-05-21T12:03:00Z" w16du:dateUtc="2025-05-21T10:03:00Z"/>
                  </w:rPr>
                </w:rPrChange>
              </w:rPr>
              <w:pPrChange w:id="2063" w:author="Huguenot-Noel, Robin" w:date="2025-05-21T12:04:00Z" w16du:dateUtc="2025-05-21T10:04:00Z">
                <w:pPr>
                  <w:pStyle w:val="Standard"/>
                  <w:numPr>
                    <w:ilvl w:val="2"/>
                    <w:numId w:val="8"/>
                  </w:numPr>
                  <w:spacing w:after="0"/>
                  <w:ind w:left="720" w:hanging="720"/>
                </w:pPr>
              </w:pPrChange>
            </w:pPr>
            <w:ins w:id="2064" w:author="Huguenot-Noel, Robin" w:date="2025-05-21T12:04:00Z" w16du:dateUtc="2025-05-21T10:04:00Z">
              <w:r w:rsidRPr="00F63056">
                <w:rPr>
                  <w:rFonts w:asciiTheme="minorHAnsi" w:hAnsiTheme="minorHAnsi"/>
                  <w:i/>
                  <w:iCs/>
                  <w:rPrChange w:id="2065" w:author="Huguenot-Noel, Robin" w:date="2025-05-21T16:26:00Z" w16du:dateUtc="2025-05-21T14:26:00Z">
                    <w:rPr/>
                  </w:rPrChange>
                </w:rPr>
                <w:t>You receive only standard unemployment benefits.</w:t>
              </w:r>
            </w:ins>
          </w:p>
        </w:tc>
        <w:tc>
          <w:tcPr>
            <w:tcW w:w="3926" w:type="dxa"/>
            <w:tcBorders>
              <w:left w:val="single" w:sz="4" w:space="0" w:color="000000"/>
              <w:bottom w:val="single" w:sz="4" w:space="0" w:color="000000"/>
              <w:right w:val="single" w:sz="4" w:space="0" w:color="000000"/>
            </w:tcBorders>
            <w:tcPrChange w:id="2066" w:author="Huguenot-Noel, Robin" w:date="2025-05-21T12:07:00Z" w16du:dateUtc="2025-05-21T10:07:00Z">
              <w:tcPr>
                <w:tcW w:w="1517" w:type="dxa"/>
                <w:tcBorders>
                  <w:left w:val="single" w:sz="4" w:space="0" w:color="000000"/>
                  <w:bottom w:val="single" w:sz="4" w:space="0" w:color="000000"/>
                  <w:right w:val="single" w:sz="4" w:space="0" w:color="000000"/>
                </w:tcBorders>
              </w:tcPr>
            </w:tcPrChange>
          </w:tcPr>
          <w:p w14:paraId="6B15C273" w14:textId="46139D18" w:rsidR="0096104E" w:rsidRPr="00450208" w:rsidRDefault="0096104E" w:rsidP="001A5C93">
            <w:pPr>
              <w:pStyle w:val="Standard"/>
              <w:spacing w:after="0"/>
              <w:rPr>
                <w:ins w:id="2067" w:author="Huguenot-Noel, Robin" w:date="2025-05-21T12:44:00Z" w16du:dateUtc="2025-05-21T10:44:00Z"/>
                <w:rStyle w:val="relative"/>
                <w:rFonts w:asciiTheme="minorHAnsi" w:hAnsiTheme="minorHAnsi"/>
              </w:rPr>
            </w:pPr>
            <w:ins w:id="2068" w:author="Huguenot-Noel, Robin" w:date="2025-05-21T12:06:00Z" w16du:dateUtc="2025-05-21T10:06:00Z">
              <w:r w:rsidRPr="00450208">
                <w:rPr>
                  <w:rStyle w:val="Strong"/>
                  <w:rFonts w:asciiTheme="minorHAnsi" w:hAnsiTheme="minorHAnsi"/>
                  <w:rPrChange w:id="2069" w:author="Huguenot-Noel, Robin" w:date="2025-05-21T16:18:00Z" w16du:dateUtc="2025-05-21T14:18:00Z">
                    <w:rPr>
                      <w:rStyle w:val="Strong"/>
                    </w:rPr>
                  </w:rPrChange>
                </w:rPr>
                <w:t>Baseline condition</w:t>
              </w:r>
              <w:r w:rsidRPr="00450208">
                <w:rPr>
                  <w:rFonts w:asciiTheme="minorHAnsi" w:hAnsiTheme="minorHAnsi"/>
                  <w:rPrChange w:id="2070" w:author="Huguenot-Noel, Robin" w:date="2025-05-21T16:18:00Z" w16du:dateUtc="2025-05-21T14:18:00Z">
                    <w:rPr/>
                  </w:rPrChange>
                </w:rPr>
                <w:t xml:space="preserve"> in many EU settings when no deal is struck</w:t>
              </w:r>
            </w:ins>
          </w:p>
          <w:p w14:paraId="51C3EC70" w14:textId="77777777" w:rsidR="001A5C93" w:rsidRPr="00450208" w:rsidRDefault="001A5C93" w:rsidP="00116A87">
            <w:pPr>
              <w:pStyle w:val="Standard"/>
              <w:spacing w:after="0"/>
              <w:rPr>
                <w:ins w:id="2071" w:author="Huguenot-Noel, Robin" w:date="2025-05-21T12:44:00Z" w16du:dateUtc="2025-05-21T10:44:00Z"/>
                <w:rStyle w:val="relative"/>
                <w:rFonts w:asciiTheme="minorHAnsi" w:hAnsiTheme="minorHAnsi"/>
              </w:rPr>
            </w:pPr>
          </w:p>
          <w:p w14:paraId="61E89980" w14:textId="36B45E8C" w:rsidR="001A5C93" w:rsidRPr="00450208" w:rsidRDefault="001A5C93" w:rsidP="00116A87">
            <w:pPr>
              <w:pStyle w:val="Standard"/>
              <w:spacing w:after="0"/>
              <w:rPr>
                <w:ins w:id="2072" w:author="Huguenot-Noel, Robin" w:date="2025-05-21T12:03:00Z" w16du:dateUtc="2025-05-21T10:03:00Z"/>
                <w:rFonts w:asciiTheme="minorHAnsi" w:hAnsiTheme="minorHAnsi"/>
                <w:rPrChange w:id="2073" w:author="Huguenot-Noel, Robin" w:date="2025-05-21T16:18:00Z" w16du:dateUtc="2025-05-21T14:18:00Z">
                  <w:rPr>
                    <w:ins w:id="2074" w:author="Huguenot-Noel, Robin" w:date="2025-05-21T12:03:00Z" w16du:dateUtc="2025-05-21T10:03:00Z"/>
                    <w:rFonts w:asciiTheme="minorHAnsi" w:eastAsiaTheme="minorEastAsia" w:hAnsiTheme="minorHAnsi" w:cstheme="minorBidi"/>
                  </w:rPr>
                </w:rPrChange>
              </w:rPr>
            </w:pPr>
            <w:ins w:id="2075" w:author="Huguenot-Noel, Robin" w:date="2025-05-21T12:49:00Z" w16du:dateUtc="2025-05-21T10:49:00Z">
              <w:r w:rsidRPr="00450208">
                <w:rPr>
                  <w:rFonts w:asciiTheme="minorHAnsi" w:hAnsiTheme="minorHAnsi"/>
                  <w:rPrChange w:id="2076" w:author="Huguenot-Noel, Robin" w:date="2025-05-21T16:18:00Z" w16du:dateUtc="2025-05-21T14:18:00Z">
                    <w:rPr/>
                  </w:rPrChange>
                </w:rPr>
                <w:fldChar w:fldCharType="begin"/>
              </w:r>
              <w:r w:rsidRPr="00450208">
                <w:rPr>
                  <w:rFonts w:asciiTheme="minorHAnsi" w:hAnsiTheme="minorHAnsi"/>
                  <w:rPrChange w:id="2077" w:author="Huguenot-Noel, Robin" w:date="2025-05-21T16:18:00Z" w16du:dateUtc="2025-05-21T14:18:00Z">
                    <w:rPr/>
                  </w:rPrChange>
                </w:rPr>
                <w:instrText>HYPERLINK "https://www.sciencedirect.com/science/article/pii/S030142152500165X?utm_source=chatgpt.com"</w:instrText>
              </w:r>
              <w:r w:rsidRPr="00450208">
                <w:rPr>
                  <w:rFonts w:asciiTheme="minorHAnsi" w:hAnsiTheme="minorHAnsi"/>
                  <w:rPrChange w:id="2078" w:author="Huguenot-Noel, Robin" w:date="2025-05-21T16:18:00Z" w16du:dateUtc="2025-05-21T14:18:00Z">
                    <w:rPr/>
                  </w:rPrChange>
                </w:rPr>
              </w:r>
              <w:r w:rsidRPr="00450208">
                <w:rPr>
                  <w:rFonts w:asciiTheme="minorHAnsi" w:hAnsiTheme="minorHAnsi"/>
                  <w:rPrChange w:id="2079" w:author="Huguenot-Noel, Robin" w:date="2025-05-21T16:18:00Z" w16du:dateUtc="2025-05-21T14:18:00Z">
                    <w:rPr/>
                  </w:rPrChange>
                </w:rPr>
                <w:fldChar w:fldCharType="separate"/>
              </w:r>
              <w:r w:rsidRPr="00450208">
                <w:rPr>
                  <w:rStyle w:val="Hyperlink"/>
                  <w:rFonts w:asciiTheme="minorHAnsi" w:hAnsiTheme="minorHAnsi"/>
                  <w:rPrChange w:id="2080" w:author="Huguenot-Noel, Robin" w:date="2025-05-21T16:18:00Z" w16du:dateUtc="2025-05-21T14:18:00Z">
                    <w:rPr/>
                  </w:rPrChange>
                </w:rPr>
                <w:t>2021 Sines</w:t>
              </w:r>
              <w:r w:rsidRPr="00450208">
                <w:rPr>
                  <w:rStyle w:val="Hyperlink"/>
                  <w:rFonts w:asciiTheme="minorHAnsi" w:hAnsiTheme="minorHAnsi"/>
                  <w:rPrChange w:id="2081" w:author="Huguenot-Noel, Robin" w:date="2025-05-21T16:18:00Z" w16du:dateUtc="2025-05-21T14:18:00Z">
                    <w:rPr>
                      <w:rStyle w:val="Hyperlink"/>
                    </w:rPr>
                  </w:rPrChange>
                </w:rPr>
                <w:t xml:space="preserve"> (Portugal)</w:t>
              </w:r>
              <w:r w:rsidRPr="00450208">
                <w:rPr>
                  <w:rStyle w:val="Hyperlink"/>
                  <w:rFonts w:asciiTheme="minorHAnsi" w:hAnsiTheme="minorHAnsi"/>
                  <w:rPrChange w:id="2082" w:author="Huguenot-Noel, Robin" w:date="2025-05-21T16:18:00Z" w16du:dateUtc="2025-05-21T14:18:00Z">
                    <w:rPr/>
                  </w:rPrChange>
                </w:rPr>
                <w:t xml:space="preserve"> fired power plant closure</w:t>
              </w:r>
              <w:r w:rsidRPr="00450208">
                <w:rPr>
                  <w:rFonts w:asciiTheme="minorHAnsi" w:hAnsiTheme="minorHAnsi"/>
                  <w:rPrChange w:id="2083" w:author="Huguenot-Noel, Robin" w:date="2025-05-21T16:18:00Z" w16du:dateUtc="2025-05-21T14:18:00Z">
                    <w:rPr/>
                  </w:rPrChange>
                </w:rPr>
                <w:fldChar w:fldCharType="end"/>
              </w:r>
              <w:r w:rsidRPr="00450208">
                <w:rPr>
                  <w:rFonts w:asciiTheme="minorHAnsi" w:hAnsiTheme="minorHAnsi"/>
                  <w:rPrChange w:id="2084" w:author="Huguenot-Noel, Robin" w:date="2025-05-21T16:18:00Z" w16du:dateUtc="2025-05-21T14:18:00Z">
                    <w:rPr/>
                  </w:rPrChange>
                </w:rPr>
                <w:t xml:space="preserve">: </w:t>
              </w:r>
            </w:ins>
            <w:ins w:id="2085" w:author="Huguenot-Noel, Robin" w:date="2025-05-21T12:44:00Z" w16du:dateUtc="2025-05-21T10:44:00Z">
              <w:r w:rsidRPr="00450208">
                <w:rPr>
                  <w:rFonts w:asciiTheme="minorHAnsi" w:hAnsiTheme="minorHAnsi"/>
                  <w:rPrChange w:id="2086" w:author="Huguenot-Noel, Robin" w:date="2025-05-21T16:18:00Z" w16du:dateUtc="2025-05-21T14:18:00Z">
                    <w:rPr/>
                  </w:rPrChange>
                </w:rPr>
                <w:t>In 2021, Portugal closed its last two coal-fired power plants—Sines and Pego—as part of its commitment to climate change mitigation.</w:t>
              </w:r>
              <w:r w:rsidRPr="00450208">
                <w:rPr>
                  <w:rStyle w:val="Heading1Char"/>
                  <w:rFonts w:asciiTheme="minorHAnsi" w:hAnsiTheme="minorHAnsi"/>
                  <w:rPrChange w:id="2087" w:author="Huguenot-Noel, Robin" w:date="2025-05-21T16:18:00Z" w16du:dateUtc="2025-05-21T14:18:00Z">
                    <w:rPr>
                      <w:rStyle w:val="Heading1Char"/>
                    </w:rPr>
                  </w:rPrChange>
                </w:rPr>
                <w:t xml:space="preserve"> </w:t>
              </w:r>
              <w:r w:rsidRPr="00450208">
                <w:rPr>
                  <w:rStyle w:val="relative"/>
                  <w:rFonts w:asciiTheme="minorHAnsi" w:hAnsiTheme="minorHAnsi"/>
                  <w:rPrChange w:id="2088" w:author="Huguenot-Noel, Robin" w:date="2025-05-21T16:18:00Z" w16du:dateUtc="2025-05-21T14:18:00Z">
                    <w:rPr>
                      <w:rStyle w:val="relative"/>
                    </w:rPr>
                  </w:rPrChange>
                </w:rPr>
                <w:t>M</w:t>
              </w:r>
              <w:r w:rsidRPr="00450208">
                <w:rPr>
                  <w:rStyle w:val="relative"/>
                  <w:rFonts w:asciiTheme="minorHAnsi" w:hAnsiTheme="minorHAnsi"/>
                  <w:rPrChange w:id="2089" w:author="Huguenot-Noel, Robin" w:date="2025-05-21T16:18:00Z" w16du:dateUtc="2025-05-21T14:18:00Z">
                    <w:rPr>
                      <w:rStyle w:val="relative"/>
                    </w:rPr>
                  </w:rPrChange>
                </w:rPr>
                <w:t>any of the workers</w:t>
              </w:r>
            </w:ins>
            <w:ins w:id="2090" w:author="Huguenot-Noel, Robin" w:date="2025-05-21T12:48:00Z" w16du:dateUtc="2025-05-21T10:48:00Z">
              <w:r w:rsidRPr="00450208">
                <w:rPr>
                  <w:rStyle w:val="relative"/>
                  <w:rFonts w:asciiTheme="minorHAnsi" w:hAnsiTheme="minorHAnsi"/>
                  <w:rPrChange w:id="2091" w:author="Huguenot-Noel, Robin" w:date="2025-05-21T16:18:00Z" w16du:dateUtc="2025-05-21T14:18:00Z">
                    <w:rPr>
                      <w:rStyle w:val="relative"/>
                    </w:rPr>
                  </w:rPrChange>
                </w:rPr>
                <w:t xml:space="preserve"> in Sines</w:t>
              </w:r>
            </w:ins>
            <w:ins w:id="2092" w:author="Huguenot-Noel, Robin" w:date="2025-05-21T12:44:00Z" w16du:dateUtc="2025-05-21T10:44:00Z">
              <w:r w:rsidRPr="00450208">
                <w:rPr>
                  <w:rStyle w:val="relative"/>
                  <w:rFonts w:asciiTheme="minorHAnsi" w:hAnsiTheme="minorHAnsi"/>
                  <w:rPrChange w:id="2093" w:author="Huguenot-Noel, Robin" w:date="2025-05-21T16:18:00Z" w16du:dateUtc="2025-05-21T14:18:00Z">
                    <w:rPr>
                      <w:rStyle w:val="relative"/>
                    </w:rPr>
                  </w:rPrChange>
                </w:rPr>
                <w:t xml:space="preserve"> primarily relied on standard unemployment benefits, with limited additional compensation or support mechanisms in place.</w:t>
              </w:r>
            </w:ins>
          </w:p>
        </w:tc>
      </w:tr>
      <w:tr w:rsidR="0096104E" w:rsidRPr="00450208" w14:paraId="423E1AC5" w14:textId="77777777" w:rsidTr="0096104E">
        <w:trPr>
          <w:trHeight w:val="498"/>
          <w:ins w:id="2094" w:author="Huguenot-Noel, Robin" w:date="2025-05-21T12:03:00Z" w16du:dateUtc="2025-05-21T10:03:00Z"/>
          <w:trPrChange w:id="2095" w:author="Huguenot-Noel, Robin" w:date="2025-05-21T12:07:00Z" w16du:dateUtc="2025-05-21T10:07:00Z">
            <w:trPr>
              <w:gridAfter w:val="0"/>
              <w:trHeight w:val="498"/>
            </w:trPr>
          </w:trPrChange>
        </w:trPr>
        <w:tc>
          <w:tcPr>
            <w:tcW w:w="1825" w:type="dxa"/>
            <w:tcBorders>
              <w:left w:val="single" w:sz="4" w:space="0" w:color="000000"/>
              <w:bottom w:val="single" w:sz="4" w:space="0" w:color="000000"/>
            </w:tcBorders>
            <w:tcPrChange w:id="2096" w:author="Huguenot-Noel, Robin" w:date="2025-05-21T12:07:00Z" w16du:dateUtc="2025-05-21T10:07:00Z">
              <w:tcPr>
                <w:tcW w:w="1825" w:type="dxa"/>
                <w:gridSpan w:val="2"/>
                <w:tcBorders>
                  <w:left w:val="single" w:sz="4" w:space="0" w:color="000000"/>
                  <w:bottom w:val="single" w:sz="4" w:space="0" w:color="000000"/>
                </w:tcBorders>
              </w:tcPr>
            </w:tcPrChange>
          </w:tcPr>
          <w:p w14:paraId="4230C7CA" w14:textId="330F5BEC" w:rsidR="0096104E" w:rsidRPr="00450208" w:rsidRDefault="0096104E" w:rsidP="00116A87">
            <w:pPr>
              <w:pStyle w:val="Standard"/>
              <w:spacing w:after="0"/>
              <w:rPr>
                <w:ins w:id="2097" w:author="Huguenot-Noel, Robin" w:date="2025-05-21T12:03:00Z" w16du:dateUtc="2025-05-21T10:03:00Z"/>
                <w:rFonts w:asciiTheme="minorHAnsi" w:hAnsiTheme="minorHAnsi"/>
              </w:rPr>
            </w:pPr>
            <w:ins w:id="2098" w:author="Huguenot-Noel, Robin" w:date="2025-05-21T12:04:00Z" w16du:dateUtc="2025-05-21T10:04:00Z">
              <w:r w:rsidRPr="00450208">
                <w:rPr>
                  <w:rFonts w:asciiTheme="minorHAnsi" w:hAnsiTheme="minorHAnsi"/>
                  <w:rPrChange w:id="2099" w:author="Huguenot-Noel, Robin" w:date="2025-05-21T16:18:00Z" w16du:dateUtc="2025-05-21T14:18:00Z">
                    <w:rPr/>
                  </w:rPrChange>
                </w:rPr>
                <w:t>b) Lump sum</w:t>
              </w:r>
            </w:ins>
            <w:ins w:id="2100" w:author="Huguenot-Noel, Robin" w:date="2025-05-21T12:22:00Z" w16du:dateUtc="2025-05-21T10:22:00Z">
              <w:r w:rsidR="00493B67" w:rsidRPr="00450208">
                <w:rPr>
                  <w:rFonts w:asciiTheme="minorHAnsi" w:hAnsiTheme="minorHAnsi"/>
                  <w:rPrChange w:id="2101" w:author="Huguenot-Noel, Robin" w:date="2025-05-21T16:18:00Z" w16du:dateUtc="2025-05-21T14:18:00Z">
                    <w:rPr/>
                  </w:rPrChange>
                </w:rPr>
                <w:t xml:space="preserve"> (</w:t>
              </w:r>
            </w:ins>
            <w:ins w:id="2102" w:author="Huguenot-Noel, Robin" w:date="2025-05-21T12:41:00Z" w16du:dateUtc="2025-05-21T10:41:00Z">
              <w:r w:rsidR="00C4644C" w:rsidRPr="00450208">
                <w:rPr>
                  <w:rFonts w:asciiTheme="minorHAnsi" w:hAnsiTheme="minorHAnsi"/>
                </w:rPr>
                <w:t xml:space="preserve">mandatory redundancy payment or negotiated severance </w:t>
              </w:r>
            </w:ins>
            <w:ins w:id="2103" w:author="Huguenot-Noel, Robin" w:date="2025-05-21T12:22:00Z" w16du:dateUtc="2025-05-21T10:22:00Z">
              <w:r w:rsidR="00493B67" w:rsidRPr="00450208">
                <w:rPr>
                  <w:rFonts w:asciiTheme="minorHAnsi" w:hAnsiTheme="minorHAnsi"/>
                  <w:rPrChange w:id="2104" w:author="Huguenot-Noel, Robin" w:date="2025-05-21T16:18:00Z" w16du:dateUtc="2025-05-21T14:18:00Z">
                    <w:rPr/>
                  </w:rPrChange>
                </w:rPr>
                <w:t>payment)</w:t>
              </w:r>
            </w:ins>
          </w:p>
        </w:tc>
        <w:tc>
          <w:tcPr>
            <w:tcW w:w="4111" w:type="dxa"/>
            <w:tcBorders>
              <w:left w:val="single" w:sz="4" w:space="0" w:color="000000"/>
              <w:bottom w:val="single" w:sz="4" w:space="0" w:color="000000"/>
            </w:tcBorders>
            <w:tcPrChange w:id="2105" w:author="Huguenot-Noel, Robin" w:date="2025-05-21T12:07:00Z" w16du:dateUtc="2025-05-21T10:07:00Z">
              <w:tcPr>
                <w:tcW w:w="4111" w:type="dxa"/>
                <w:gridSpan w:val="2"/>
                <w:tcBorders>
                  <w:left w:val="single" w:sz="4" w:space="0" w:color="000000"/>
                  <w:bottom w:val="single" w:sz="4" w:space="0" w:color="000000"/>
                </w:tcBorders>
              </w:tcPr>
            </w:tcPrChange>
          </w:tcPr>
          <w:p w14:paraId="5418EECE" w14:textId="04FCF281" w:rsidR="0096104E" w:rsidRPr="00F63056" w:rsidRDefault="0096104E" w:rsidP="0096104E">
            <w:pPr>
              <w:rPr>
                <w:ins w:id="2106" w:author="Huguenot-Noel, Robin" w:date="2025-05-21T12:04:00Z" w16du:dateUtc="2025-05-21T10:04:00Z"/>
                <w:rFonts w:asciiTheme="minorHAnsi" w:hAnsiTheme="minorHAnsi"/>
                <w:i/>
                <w:iCs/>
                <w:rPrChange w:id="2107" w:author="Huguenot-Noel, Robin" w:date="2025-05-21T16:26:00Z" w16du:dateUtc="2025-05-21T14:26:00Z">
                  <w:rPr>
                    <w:ins w:id="2108" w:author="Huguenot-Noel, Robin" w:date="2025-05-21T12:04:00Z" w16du:dateUtc="2025-05-21T10:04:00Z"/>
                    <w:vanish/>
                  </w:rPr>
                </w:rPrChange>
              </w:rPr>
            </w:pPr>
            <w:ins w:id="2109" w:author="Huguenot-Noel, Robin" w:date="2025-05-21T12:05:00Z" w16du:dateUtc="2025-05-21T10:05:00Z">
              <w:r w:rsidRPr="00F63056">
                <w:rPr>
                  <w:rStyle w:val="Emphasis"/>
                  <w:rFonts w:asciiTheme="minorHAnsi" w:eastAsiaTheme="majorEastAsia" w:hAnsiTheme="minorHAnsi"/>
                  <w:rPrChange w:id="2110" w:author="Huguenot-Noel, Robin" w:date="2025-05-21T16:26:00Z" w16du:dateUtc="2025-05-21T14:26:00Z">
                    <w:rPr>
                      <w:rStyle w:val="Emphasis"/>
                      <w:rFonts w:eastAsiaTheme="majorEastAsia"/>
                      <w:i w:val="0"/>
                      <w:iCs w:val="0"/>
                    </w:rPr>
                  </w:rPrChange>
                </w:rPr>
                <w:t>You receive a one-time compensation equal to approximately three months of your previous salary.</w:t>
              </w:r>
            </w:ins>
          </w:p>
          <w:p w14:paraId="646D6BB8" w14:textId="77777777" w:rsidR="0096104E" w:rsidRPr="00F63056" w:rsidRDefault="0096104E" w:rsidP="00116A87">
            <w:pPr>
              <w:pStyle w:val="Standard"/>
              <w:spacing w:after="0"/>
              <w:rPr>
                <w:ins w:id="2111" w:author="Huguenot-Noel, Robin" w:date="2025-05-21T12:03:00Z" w16du:dateUtc="2025-05-21T10:03:00Z"/>
                <w:rFonts w:asciiTheme="minorHAnsi" w:hAnsiTheme="minorHAnsi"/>
                <w:i/>
                <w:iCs/>
                <w:rPrChange w:id="2112" w:author="Huguenot-Noel, Robin" w:date="2025-05-21T16:26:00Z" w16du:dateUtc="2025-05-21T14:26:00Z">
                  <w:rPr>
                    <w:ins w:id="2113" w:author="Huguenot-Noel, Robin" w:date="2025-05-21T12:03:00Z" w16du:dateUtc="2025-05-21T10:03:00Z"/>
                    <w:rFonts w:asciiTheme="minorHAnsi" w:hAnsiTheme="minorHAnsi"/>
                  </w:rPr>
                </w:rPrChange>
              </w:rPr>
            </w:pPr>
          </w:p>
        </w:tc>
        <w:tc>
          <w:tcPr>
            <w:tcW w:w="3926" w:type="dxa"/>
            <w:tcBorders>
              <w:left w:val="single" w:sz="4" w:space="0" w:color="000000"/>
              <w:bottom w:val="single" w:sz="4" w:space="0" w:color="000000"/>
              <w:right w:val="single" w:sz="4" w:space="0" w:color="000000"/>
            </w:tcBorders>
            <w:tcPrChange w:id="2114" w:author="Huguenot-Noel, Robin" w:date="2025-05-21T12:07:00Z" w16du:dateUtc="2025-05-21T10:07:00Z">
              <w:tcPr>
                <w:tcW w:w="1517" w:type="dxa"/>
                <w:tcBorders>
                  <w:left w:val="single" w:sz="4" w:space="0" w:color="000000"/>
                  <w:bottom w:val="single" w:sz="4" w:space="0" w:color="000000"/>
                  <w:right w:val="single" w:sz="4" w:space="0" w:color="000000"/>
                </w:tcBorders>
              </w:tcPr>
            </w:tcPrChange>
          </w:tcPr>
          <w:p w14:paraId="63CF3345" w14:textId="77777777" w:rsidR="0096104E" w:rsidRPr="00450208" w:rsidRDefault="0096104E" w:rsidP="0096104E">
            <w:pPr>
              <w:rPr>
                <w:ins w:id="2115" w:author="Huguenot-Noel, Robin" w:date="2025-05-21T12:09:00Z" w16du:dateUtc="2025-05-21T10:09:00Z"/>
                <w:rFonts w:asciiTheme="minorHAnsi" w:hAnsiTheme="minorHAnsi"/>
                <w:vanish/>
                <w:rPrChange w:id="2116" w:author="Huguenot-Noel, Robin" w:date="2025-05-21T16:18:00Z" w16du:dateUtc="2025-05-21T14:18:00Z">
                  <w:rPr>
                    <w:ins w:id="2117" w:author="Huguenot-Noel, Robin" w:date="2025-05-21T12:09:00Z" w16du:dateUtc="2025-05-21T10:09:00Z"/>
                    <w:vanish/>
                  </w:rPr>
                </w:rPrChang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96104E" w:rsidRPr="00450208" w14:paraId="4A0EAE8D" w14:textId="77777777" w:rsidTr="0096104E">
              <w:trPr>
                <w:tblCellSpacing w:w="15" w:type="dxa"/>
                <w:ins w:id="2118" w:author="Huguenot-Noel, Robin" w:date="2025-05-21T12:09:00Z" w16du:dateUtc="2025-05-21T10:09:00Z"/>
              </w:trPr>
              <w:tc>
                <w:tcPr>
                  <w:tcW w:w="36" w:type="dxa"/>
                  <w:vAlign w:val="center"/>
                  <w:hideMark/>
                </w:tcPr>
                <w:p w14:paraId="1EEECBD7" w14:textId="77777777" w:rsidR="0096104E" w:rsidRPr="00450208" w:rsidRDefault="0096104E" w:rsidP="0096104E">
                  <w:pPr>
                    <w:rPr>
                      <w:ins w:id="2119" w:author="Huguenot-Noel, Robin" w:date="2025-05-21T12:09:00Z" w16du:dateUtc="2025-05-21T10:09:00Z"/>
                      <w:rFonts w:asciiTheme="minorHAnsi" w:hAnsiTheme="minorHAnsi"/>
                      <w:rPrChange w:id="2120" w:author="Huguenot-Noel, Robin" w:date="2025-05-21T16:18:00Z" w16du:dateUtc="2025-05-21T14:18:00Z">
                        <w:rPr>
                          <w:ins w:id="2121" w:author="Huguenot-Noel, Robin" w:date="2025-05-21T12:09:00Z" w16du:dateUtc="2025-05-21T10:09:00Z"/>
                        </w:rPr>
                      </w:rPrChange>
                    </w:rPr>
                  </w:pPr>
                </w:p>
              </w:tc>
            </w:tr>
          </w:tbl>
          <w:p w14:paraId="7CC925E8" w14:textId="77777777" w:rsidR="00493B67" w:rsidRPr="00450208" w:rsidRDefault="00493B67" w:rsidP="00493B67">
            <w:pPr>
              <w:pStyle w:val="NormalWeb"/>
              <w:shd w:val="clear" w:color="auto" w:fill="FFFFFF"/>
              <w:spacing w:beforeAutospacing="0" w:afterAutospacing="0"/>
              <w:textAlignment w:val="baseline"/>
              <w:rPr>
                <w:ins w:id="2122" w:author="Huguenot-Noel, Robin" w:date="2025-05-21T12:37:00Z" w16du:dateUtc="2025-05-21T10:37:00Z"/>
                <w:rFonts w:asciiTheme="minorHAnsi" w:hAnsiTheme="minorHAnsi"/>
                <w:color w:val="000000"/>
                <w:rPrChange w:id="2123" w:author="Huguenot-Noel, Robin" w:date="2025-05-21T16:18:00Z" w16du:dateUtc="2025-05-21T14:18:00Z">
                  <w:rPr>
                    <w:ins w:id="2124" w:author="Huguenot-Noel, Robin" w:date="2025-05-21T12:37:00Z" w16du:dateUtc="2025-05-21T10:37:00Z"/>
                    <w:rFonts w:ascii="Nunito Sans" w:hAnsi="Nunito Sans"/>
                    <w:color w:val="000000"/>
                    <w:sz w:val="27"/>
                    <w:szCs w:val="27"/>
                  </w:rPr>
                </w:rPrChange>
              </w:rPr>
            </w:pPr>
            <w:ins w:id="2125" w:author="Huguenot-Noel, Robin" w:date="2025-05-21T12:24:00Z" w16du:dateUtc="2025-05-21T10:24:00Z">
              <w:r w:rsidRPr="00450208">
                <w:rPr>
                  <w:rFonts w:asciiTheme="minorHAnsi" w:hAnsiTheme="minorHAnsi"/>
                  <w:color w:val="000000"/>
                  <w:rPrChange w:id="2126" w:author="Huguenot-Noel, Robin" w:date="2025-05-21T16:18:00Z" w16du:dateUtc="2025-05-21T14:18:00Z">
                    <w:rPr>
                      <w:rFonts w:ascii="Nunito Sans" w:hAnsi="Nunito Sans"/>
                      <w:color w:val="000000"/>
                      <w:sz w:val="27"/>
                      <w:szCs w:val="27"/>
                    </w:rPr>
                  </w:rPrChange>
                </w:rPr>
                <w:fldChar w:fldCharType="begin"/>
              </w:r>
              <w:r w:rsidRPr="00450208">
                <w:rPr>
                  <w:rFonts w:asciiTheme="minorHAnsi" w:hAnsiTheme="minorHAnsi"/>
                  <w:color w:val="000000"/>
                  <w:rPrChange w:id="2127" w:author="Huguenot-Noel, Robin" w:date="2025-05-21T16:18:00Z" w16du:dateUtc="2025-05-21T14:18:00Z">
                    <w:rPr>
                      <w:rFonts w:ascii="Nunito Sans" w:hAnsi="Nunito Sans"/>
                      <w:color w:val="000000"/>
                      <w:sz w:val="27"/>
                      <w:szCs w:val="27"/>
                    </w:rPr>
                  </w:rPrChange>
                </w:rPr>
                <w:instrText>HYPERLINK "https://balkangreenenergynews.com/polish-coal-industry-workers-to-receive-eur-300-million-amid-closures/?utm_source=chatgpt.com"</w:instrText>
              </w:r>
              <w:r w:rsidRPr="00450208">
                <w:rPr>
                  <w:rFonts w:asciiTheme="minorHAnsi" w:hAnsiTheme="minorHAnsi"/>
                  <w:color w:val="000000"/>
                  <w:rPrChange w:id="2128" w:author="Huguenot-Noel, Robin" w:date="2025-05-21T16:18:00Z" w16du:dateUtc="2025-05-21T14:18:00Z">
                    <w:rPr>
                      <w:rFonts w:ascii="Nunito Sans" w:hAnsi="Nunito Sans"/>
                      <w:color w:val="000000"/>
                      <w:sz w:val="27"/>
                      <w:szCs w:val="27"/>
                    </w:rPr>
                  </w:rPrChange>
                </w:rPr>
              </w:r>
              <w:r w:rsidRPr="00450208">
                <w:rPr>
                  <w:rFonts w:asciiTheme="minorHAnsi" w:hAnsiTheme="minorHAnsi"/>
                  <w:color w:val="000000"/>
                  <w:rPrChange w:id="2129" w:author="Huguenot-Noel, Robin" w:date="2025-05-21T16:18:00Z" w16du:dateUtc="2025-05-21T14:18:00Z">
                    <w:rPr>
                      <w:rFonts w:ascii="Nunito Sans" w:hAnsi="Nunito Sans"/>
                      <w:color w:val="000000"/>
                      <w:sz w:val="27"/>
                      <w:szCs w:val="27"/>
                    </w:rPr>
                  </w:rPrChange>
                </w:rPr>
                <w:fldChar w:fldCharType="separate"/>
              </w:r>
              <w:r w:rsidR="002D6F50" w:rsidRPr="00450208">
                <w:rPr>
                  <w:rStyle w:val="Hyperlink"/>
                  <w:rFonts w:asciiTheme="minorHAnsi" w:hAnsiTheme="minorHAnsi"/>
                  <w:rPrChange w:id="2130" w:author="Huguenot-Noel, Robin" w:date="2025-05-21T16:18:00Z" w16du:dateUtc="2025-05-21T14:18:00Z">
                    <w:rPr>
                      <w:rFonts w:ascii="Nunito Sans" w:hAnsi="Nunito Sans"/>
                      <w:color w:val="000000"/>
                      <w:sz w:val="27"/>
                      <w:szCs w:val="27"/>
                    </w:rPr>
                  </w:rPrChange>
                </w:rPr>
                <w:t>Poland</w:t>
              </w:r>
              <w:r w:rsidRPr="00450208">
                <w:rPr>
                  <w:rStyle w:val="Hyperlink"/>
                  <w:rFonts w:asciiTheme="minorHAnsi" w:hAnsiTheme="minorHAnsi"/>
                  <w:rPrChange w:id="2131" w:author="Huguenot-Noel, Robin" w:date="2025-05-21T16:18:00Z" w16du:dateUtc="2025-05-21T14:18:00Z">
                    <w:rPr>
                      <w:rFonts w:ascii="Nunito Sans" w:hAnsi="Nunito Sans"/>
                      <w:color w:val="000000"/>
                      <w:sz w:val="27"/>
                      <w:szCs w:val="27"/>
                    </w:rPr>
                  </w:rPrChange>
                </w:rPr>
                <w:t xml:space="preserve"> 2024 </w:t>
              </w:r>
              <w:r w:rsidRPr="00450208">
                <w:rPr>
                  <w:rStyle w:val="Hyperlink"/>
                  <w:rFonts w:asciiTheme="minorHAnsi" w:hAnsiTheme="minorHAnsi"/>
                  <w:rPrChange w:id="2132" w:author="Huguenot-Noel, Robin" w:date="2025-05-21T16:18:00Z" w16du:dateUtc="2025-05-21T14:18:00Z">
                    <w:rPr/>
                  </w:rPrChange>
                </w:rPr>
                <w:t>closure of coal and lignite-fired power plants and mines</w:t>
              </w:r>
              <w:r w:rsidRPr="00450208">
                <w:rPr>
                  <w:rFonts w:asciiTheme="minorHAnsi" w:hAnsiTheme="minorHAnsi"/>
                  <w:color w:val="000000"/>
                  <w:rPrChange w:id="2133" w:author="Huguenot-Noel, Robin" w:date="2025-05-21T16:18:00Z" w16du:dateUtc="2025-05-21T14:18:00Z">
                    <w:rPr>
                      <w:rFonts w:ascii="Nunito Sans" w:hAnsi="Nunito Sans"/>
                      <w:color w:val="000000"/>
                      <w:sz w:val="27"/>
                      <w:szCs w:val="27"/>
                    </w:rPr>
                  </w:rPrChange>
                </w:rPr>
                <w:fldChar w:fldCharType="end"/>
              </w:r>
            </w:ins>
            <w:ins w:id="2134" w:author="Huguenot-Noel, Robin" w:date="2025-05-21T12:21:00Z" w16du:dateUtc="2025-05-21T10:21:00Z">
              <w:r w:rsidR="002D6F50" w:rsidRPr="00450208">
                <w:rPr>
                  <w:rFonts w:asciiTheme="minorHAnsi" w:hAnsiTheme="minorHAnsi"/>
                  <w:color w:val="000000"/>
                  <w:rPrChange w:id="2135" w:author="Huguenot-Noel, Robin" w:date="2025-05-21T16:18:00Z" w16du:dateUtc="2025-05-21T14:18:00Z">
                    <w:rPr>
                      <w:rFonts w:ascii="Nunito Sans" w:hAnsi="Nunito Sans"/>
                      <w:color w:val="000000"/>
                      <w:sz w:val="27"/>
                      <w:szCs w:val="27"/>
                    </w:rPr>
                  </w:rPrChange>
                </w:rPr>
                <w:t xml:space="preserve">: </w:t>
              </w:r>
            </w:ins>
            <w:ins w:id="2136" w:author="Huguenot-Noel, Robin" w:date="2025-05-21T12:32:00Z" w16du:dateUtc="2025-05-21T10:32:00Z">
              <w:r w:rsidRPr="00450208">
                <w:rPr>
                  <w:rFonts w:asciiTheme="minorHAnsi" w:hAnsiTheme="minorHAnsi"/>
                  <w:color w:val="000000"/>
                  <w:rPrChange w:id="2137" w:author="Huguenot-Noel, Robin" w:date="2025-05-21T16:18:00Z" w16du:dateUtc="2025-05-21T14:18:00Z">
                    <w:rPr>
                      <w:rFonts w:ascii="Nunito Sans" w:hAnsi="Nunito Sans"/>
                      <w:color w:val="000000"/>
                      <w:sz w:val="27"/>
                      <w:szCs w:val="27"/>
                    </w:rPr>
                  </w:rPrChange>
                </w:rPr>
                <w:t>collective labor agreements</w:t>
              </w:r>
              <w:r w:rsidRPr="00450208">
                <w:rPr>
                  <w:rFonts w:asciiTheme="minorHAnsi" w:hAnsiTheme="minorHAnsi"/>
                  <w:b/>
                  <w:bCs/>
                  <w:i/>
                  <w:iCs/>
                  <w:color w:val="333333"/>
                  <w:rPrChange w:id="2138" w:author="Huguenot-Noel, Robin" w:date="2025-05-21T16:18:00Z" w16du:dateUtc="2025-05-21T14:18:00Z">
                    <w:rPr>
                      <w:rFonts w:ascii="inherit" w:hAnsi="inherit"/>
                      <w:b/>
                      <w:bCs/>
                      <w:i/>
                      <w:iCs/>
                      <w:color w:val="333333"/>
                    </w:rPr>
                  </w:rPrChange>
                </w:rPr>
                <w:t xml:space="preserve"> </w:t>
              </w:r>
            </w:ins>
            <w:ins w:id="2139" w:author="Huguenot-Noel, Robin" w:date="2025-05-21T12:27:00Z" w16du:dateUtc="2025-05-21T10:27:00Z">
              <w:r w:rsidRPr="00450208">
                <w:rPr>
                  <w:rFonts w:asciiTheme="minorHAnsi" w:hAnsiTheme="minorHAnsi"/>
                  <w:b/>
                  <w:bCs/>
                  <w:i/>
                  <w:iCs/>
                  <w:color w:val="333333"/>
                  <w:rPrChange w:id="2140" w:author="Huguenot-Noel, Robin" w:date="2025-05-21T16:18:00Z" w16du:dateUtc="2025-05-21T14:18:00Z">
                    <w:rPr>
                      <w:rFonts w:ascii="inherit" w:hAnsi="inherit"/>
                      <w:b/>
                      <w:bCs/>
                      <w:i/>
                      <w:iCs/>
                      <w:color w:val="333333"/>
                    </w:rPr>
                  </w:rPrChange>
                </w:rPr>
                <w:t>envisage severance payments</w:t>
              </w:r>
              <w:r w:rsidRPr="00450208">
                <w:rPr>
                  <w:rFonts w:asciiTheme="minorHAnsi" w:hAnsiTheme="minorHAnsi"/>
                  <w:color w:val="000000"/>
                  <w:rPrChange w:id="2141" w:author="Huguenot-Noel, Robin" w:date="2025-05-21T16:18:00Z" w16du:dateUtc="2025-05-21T14:18:00Z">
                    <w:rPr>
                      <w:rFonts w:ascii="Nunito Sans" w:hAnsi="Nunito Sans"/>
                      <w:color w:val="000000"/>
                      <w:sz w:val="27"/>
                      <w:szCs w:val="27"/>
                    </w:rPr>
                  </w:rPrChange>
                </w:rPr>
                <w:t>.</w:t>
              </w:r>
            </w:ins>
          </w:p>
          <w:p w14:paraId="2915791B" w14:textId="77777777" w:rsidR="00C4644C" w:rsidRPr="00450208" w:rsidRDefault="00C4644C" w:rsidP="00493B67">
            <w:pPr>
              <w:pStyle w:val="NormalWeb"/>
              <w:shd w:val="clear" w:color="auto" w:fill="FFFFFF"/>
              <w:spacing w:beforeAutospacing="0" w:afterAutospacing="0"/>
              <w:textAlignment w:val="baseline"/>
              <w:rPr>
                <w:ins w:id="2142" w:author="Huguenot-Noel, Robin" w:date="2025-05-21T12:37:00Z" w16du:dateUtc="2025-05-21T10:37:00Z"/>
                <w:rFonts w:asciiTheme="minorHAnsi" w:hAnsiTheme="minorHAnsi"/>
                <w:color w:val="000000"/>
                <w:rPrChange w:id="2143" w:author="Huguenot-Noel, Robin" w:date="2025-05-21T16:18:00Z" w16du:dateUtc="2025-05-21T14:18:00Z">
                  <w:rPr>
                    <w:ins w:id="2144" w:author="Huguenot-Noel, Robin" w:date="2025-05-21T12:37:00Z" w16du:dateUtc="2025-05-21T10:37:00Z"/>
                    <w:rFonts w:ascii="Nunito Sans" w:hAnsi="Nunito Sans"/>
                    <w:color w:val="000000"/>
                    <w:sz w:val="27"/>
                    <w:szCs w:val="27"/>
                  </w:rPr>
                </w:rPrChange>
              </w:rPr>
            </w:pPr>
          </w:p>
          <w:p w14:paraId="6DC00475" w14:textId="1C7C7299" w:rsidR="00C4644C" w:rsidRPr="00450208" w:rsidRDefault="00C4644C" w:rsidP="00493B67">
            <w:pPr>
              <w:pStyle w:val="NormalWeb"/>
              <w:shd w:val="clear" w:color="auto" w:fill="FFFFFF"/>
              <w:spacing w:beforeAutospacing="0" w:afterAutospacing="0"/>
              <w:textAlignment w:val="baseline"/>
              <w:rPr>
                <w:ins w:id="2145" w:author="Huguenot-Noel, Robin" w:date="2025-05-21T12:37:00Z" w16du:dateUtc="2025-05-21T10:37:00Z"/>
                <w:rFonts w:asciiTheme="minorHAnsi" w:hAnsiTheme="minorHAnsi"/>
                <w:color w:val="000000"/>
                <w:shd w:val="clear" w:color="auto" w:fill="FFFFFF"/>
                <w:rPrChange w:id="2146" w:author="Huguenot-Noel, Robin" w:date="2025-05-21T16:18:00Z" w16du:dateUtc="2025-05-21T14:18:00Z">
                  <w:rPr>
                    <w:ins w:id="2147" w:author="Huguenot-Noel, Robin" w:date="2025-05-21T12:37:00Z" w16du:dateUtc="2025-05-21T10:37:00Z"/>
                    <w:rFonts w:ascii="Raleway" w:hAnsi="Raleway"/>
                    <w:color w:val="000000"/>
                    <w:sz w:val="27"/>
                    <w:szCs w:val="27"/>
                    <w:shd w:val="clear" w:color="auto" w:fill="FFFFFF"/>
                  </w:rPr>
                </w:rPrChange>
              </w:rPr>
            </w:pPr>
            <w:ins w:id="2148" w:author="Huguenot-Noel, Robin" w:date="2025-05-21T12:38:00Z" w16du:dateUtc="2025-05-21T10:38:00Z">
              <w:r w:rsidRPr="00450208">
                <w:rPr>
                  <w:rStyle w:val="Strong"/>
                  <w:rFonts w:asciiTheme="minorHAnsi" w:eastAsiaTheme="majorEastAsia" w:hAnsiTheme="minorHAnsi"/>
                  <w:rPrChange w:id="2149" w:author="Huguenot-Noel, Robin" w:date="2025-05-21T16:18:00Z" w16du:dateUtc="2025-05-21T14:18:00Z">
                    <w:rPr>
                      <w:rStyle w:val="Strong"/>
                      <w:rFonts w:eastAsiaTheme="majorEastAsia"/>
                    </w:rPr>
                  </w:rPrChange>
                </w:rPr>
                <w:fldChar w:fldCharType="begin"/>
              </w:r>
              <w:r w:rsidRPr="00450208">
                <w:rPr>
                  <w:rStyle w:val="Strong"/>
                  <w:rFonts w:asciiTheme="minorHAnsi" w:eastAsiaTheme="majorEastAsia" w:hAnsiTheme="minorHAnsi"/>
                  <w:rPrChange w:id="2150" w:author="Huguenot-Noel, Robin" w:date="2025-05-21T16:18:00Z" w16du:dateUtc="2025-05-21T14:18:00Z">
                    <w:rPr>
                      <w:rStyle w:val="Strong"/>
                      <w:rFonts w:eastAsiaTheme="majorEastAsia"/>
                    </w:rPr>
                  </w:rPrChange>
                </w:rPr>
                <w:instrText>HYPERLINK "https://www.industriall-union.org/spanish-coal-unions-win-landmark-just-transition-deal?utm_source=chatgpt.com"</w:instrText>
              </w:r>
              <w:r w:rsidRPr="00450208">
                <w:rPr>
                  <w:rStyle w:val="Strong"/>
                  <w:rFonts w:asciiTheme="minorHAnsi" w:eastAsiaTheme="majorEastAsia" w:hAnsiTheme="minorHAnsi"/>
                  <w:rPrChange w:id="2151" w:author="Huguenot-Noel, Robin" w:date="2025-05-21T16:18:00Z" w16du:dateUtc="2025-05-21T14:18:00Z">
                    <w:rPr>
                      <w:rStyle w:val="Strong"/>
                      <w:rFonts w:eastAsiaTheme="majorEastAsia"/>
                    </w:rPr>
                  </w:rPrChange>
                </w:rPr>
              </w:r>
              <w:r w:rsidRPr="00450208">
                <w:rPr>
                  <w:rStyle w:val="Strong"/>
                  <w:rFonts w:asciiTheme="minorHAnsi" w:eastAsiaTheme="majorEastAsia" w:hAnsiTheme="minorHAnsi"/>
                  <w:rPrChange w:id="2152" w:author="Huguenot-Noel, Robin" w:date="2025-05-21T16:18:00Z" w16du:dateUtc="2025-05-21T14:18:00Z">
                    <w:rPr>
                      <w:rStyle w:val="Strong"/>
                      <w:rFonts w:eastAsiaTheme="majorEastAsia"/>
                    </w:rPr>
                  </w:rPrChange>
                </w:rPr>
                <w:fldChar w:fldCharType="separate"/>
              </w:r>
              <w:r w:rsidRPr="00450208">
                <w:rPr>
                  <w:rStyle w:val="Hyperlink"/>
                  <w:rFonts w:asciiTheme="minorHAnsi" w:eastAsiaTheme="majorEastAsia" w:hAnsiTheme="minorHAnsi"/>
                  <w:rPrChange w:id="2153" w:author="Huguenot-Noel, Robin" w:date="2025-05-21T16:18:00Z" w16du:dateUtc="2025-05-21T14:18:00Z">
                    <w:rPr>
                      <w:rStyle w:val="Strong"/>
                      <w:rFonts w:eastAsiaTheme="majorEastAsia"/>
                    </w:rPr>
                  </w:rPrChange>
                </w:rPr>
                <w:t>Spain 2018 coal mines closure agreements</w:t>
              </w:r>
              <w:r w:rsidRPr="00450208">
                <w:rPr>
                  <w:rStyle w:val="Strong"/>
                  <w:rFonts w:asciiTheme="minorHAnsi" w:eastAsiaTheme="majorEastAsia" w:hAnsiTheme="minorHAnsi"/>
                  <w:rPrChange w:id="2154" w:author="Huguenot-Noel, Robin" w:date="2025-05-21T16:18:00Z" w16du:dateUtc="2025-05-21T14:18:00Z">
                    <w:rPr>
                      <w:rStyle w:val="Strong"/>
                      <w:rFonts w:eastAsiaTheme="majorEastAsia"/>
                    </w:rPr>
                  </w:rPrChange>
                </w:rPr>
                <w:fldChar w:fldCharType="end"/>
              </w:r>
            </w:ins>
            <w:ins w:id="2155" w:author="Huguenot-Noel, Robin" w:date="2025-05-21T12:37:00Z" w16du:dateUtc="2025-05-21T10:37:00Z">
              <w:r w:rsidRPr="00450208">
                <w:rPr>
                  <w:rFonts w:asciiTheme="minorHAnsi" w:hAnsiTheme="minorHAnsi"/>
                  <w:rPrChange w:id="2156" w:author="Huguenot-Noel, Robin" w:date="2025-05-21T16:18:00Z" w16du:dateUtc="2025-05-21T14:18:00Z">
                    <w:rPr/>
                  </w:rPrChange>
                </w:rPr>
                <w:t xml:space="preserve">: </w:t>
              </w:r>
              <w:r w:rsidRPr="00450208">
                <w:rPr>
                  <w:rFonts w:asciiTheme="minorHAnsi" w:hAnsiTheme="minorHAnsi"/>
                  <w:color w:val="000000"/>
                  <w:shd w:val="clear" w:color="auto" w:fill="FFFFFF"/>
                  <w:rPrChange w:id="2157" w:author="Huguenot-Noel, Robin" w:date="2025-05-21T16:18:00Z" w16du:dateUtc="2025-05-21T14:18:00Z">
                    <w:rPr>
                      <w:rFonts w:ascii="Raleway" w:hAnsi="Raleway"/>
                      <w:color w:val="000000"/>
                      <w:sz w:val="27"/>
                      <w:szCs w:val="27"/>
                      <w:shd w:val="clear" w:color="auto" w:fill="FFFFFF"/>
                    </w:rPr>
                  </w:rPrChange>
                </w:rPr>
                <w:t>Younger miners will receive a redundancy payment of €10,000, as well as 35 days’ pay for every year of service.</w:t>
              </w:r>
            </w:ins>
          </w:p>
          <w:p w14:paraId="22EFAD7C" w14:textId="77777777" w:rsidR="00C4644C" w:rsidRPr="00450208" w:rsidRDefault="00C4644C" w:rsidP="00493B67">
            <w:pPr>
              <w:pStyle w:val="NormalWeb"/>
              <w:shd w:val="clear" w:color="auto" w:fill="FFFFFF"/>
              <w:spacing w:beforeAutospacing="0" w:afterAutospacing="0"/>
              <w:textAlignment w:val="baseline"/>
              <w:rPr>
                <w:ins w:id="2158" w:author="Huguenot-Noel, Robin" w:date="2025-05-21T12:49:00Z" w16du:dateUtc="2025-05-21T10:49:00Z"/>
                <w:rFonts w:asciiTheme="minorHAnsi" w:hAnsiTheme="minorHAnsi"/>
                <w:color w:val="000000"/>
                <w:shd w:val="clear" w:color="auto" w:fill="FFFFFF"/>
              </w:rPr>
            </w:pPr>
            <w:ins w:id="2159" w:author="Huguenot-Noel, Robin" w:date="2025-05-21T12:37:00Z" w16du:dateUtc="2025-05-21T10:37:00Z">
              <w:r w:rsidRPr="00450208">
                <w:rPr>
                  <w:rFonts w:asciiTheme="minorHAnsi" w:hAnsiTheme="minorHAnsi"/>
                  <w:color w:val="000000"/>
                  <w:shd w:val="clear" w:color="auto" w:fill="FFFFFF"/>
                  <w:rPrChange w:id="2160" w:author="Huguenot-Noel, Robin" w:date="2025-05-21T16:18:00Z" w16du:dateUtc="2025-05-21T14:18:00Z">
                    <w:rPr>
                      <w:rFonts w:ascii="Raleway" w:hAnsi="Raleway"/>
                      <w:color w:val="000000"/>
                      <w:sz w:val="27"/>
                      <w:szCs w:val="27"/>
                      <w:shd w:val="clear" w:color="auto" w:fill="FFFFFF"/>
                    </w:rPr>
                  </w:rPrChange>
                </w:rPr>
                <w:t>Miners with asbestosis will receive an additional payment of €26,000.</w:t>
              </w:r>
            </w:ins>
            <w:ins w:id="2161" w:author="Huguenot-Noel, Robin" w:date="2025-05-21T12:38:00Z" w16du:dateUtc="2025-05-21T10:38:00Z">
              <w:r w:rsidRPr="00450208">
                <w:rPr>
                  <w:rFonts w:asciiTheme="minorHAnsi" w:hAnsiTheme="minorHAnsi"/>
                  <w:color w:val="000000"/>
                  <w:shd w:val="clear" w:color="auto" w:fill="FFFFFF"/>
                  <w:rPrChange w:id="2162" w:author="Huguenot-Noel, Robin" w:date="2025-05-21T16:18:00Z" w16du:dateUtc="2025-05-21T14:18:00Z">
                    <w:rPr>
                      <w:rFonts w:ascii="Raleway" w:hAnsi="Raleway"/>
                      <w:color w:val="000000"/>
                      <w:sz w:val="27"/>
                      <w:szCs w:val="27"/>
                      <w:shd w:val="clear" w:color="auto" w:fill="FFFFFF"/>
                    </w:rPr>
                  </w:rPrChange>
                </w:rPr>
                <w:t xml:space="preserve"> (See also: </w:t>
              </w:r>
              <w:r w:rsidRPr="00450208">
                <w:rPr>
                  <w:rFonts w:asciiTheme="minorHAnsi" w:hAnsiTheme="minorHAnsi"/>
                  <w:color w:val="000000"/>
                  <w:shd w:val="clear" w:color="auto" w:fill="FFFFFF"/>
                  <w:rPrChange w:id="2163" w:author="Huguenot-Noel, Robin" w:date="2025-05-21T16:18:00Z" w16du:dateUtc="2025-05-21T14:18:00Z">
                    <w:rPr>
                      <w:rFonts w:ascii="Raleway" w:hAnsi="Raleway"/>
                      <w:color w:val="000000"/>
                      <w:sz w:val="27"/>
                      <w:szCs w:val="27"/>
                      <w:shd w:val="clear" w:color="auto" w:fill="FFFFFF"/>
                    </w:rPr>
                  </w:rPrChange>
                </w:rPr>
                <w:fldChar w:fldCharType="begin"/>
              </w:r>
              <w:r w:rsidRPr="00450208">
                <w:rPr>
                  <w:rFonts w:asciiTheme="minorHAnsi" w:hAnsiTheme="minorHAnsi"/>
                  <w:color w:val="000000"/>
                  <w:shd w:val="clear" w:color="auto" w:fill="FFFFFF"/>
                  <w:rPrChange w:id="2164" w:author="Huguenot-Noel, Robin" w:date="2025-05-21T16:18:00Z" w16du:dateUtc="2025-05-21T14:18:00Z">
                    <w:rPr>
                      <w:rFonts w:ascii="Raleway" w:hAnsi="Raleway"/>
                      <w:color w:val="000000"/>
                      <w:sz w:val="27"/>
                      <w:szCs w:val="27"/>
                      <w:shd w:val="clear" w:color="auto" w:fill="FFFFFF"/>
                    </w:rPr>
                  </w:rPrChange>
                </w:rPr>
                <w:instrText>HYPERLINK "</w:instrText>
              </w:r>
              <w:r w:rsidRPr="00450208">
                <w:rPr>
                  <w:rFonts w:asciiTheme="minorHAnsi" w:hAnsiTheme="minorHAnsi"/>
                  <w:color w:val="000000"/>
                  <w:shd w:val="clear" w:color="auto" w:fill="FFFFFF"/>
                  <w:rPrChange w:id="2165" w:author="Huguenot-Noel, Robin" w:date="2025-05-21T16:18:00Z" w16du:dateUtc="2025-05-21T14:18:00Z">
                    <w:rPr>
                      <w:rFonts w:ascii="Raleway" w:hAnsi="Raleway"/>
                      <w:color w:val="000000"/>
                      <w:sz w:val="27"/>
                      <w:szCs w:val="27"/>
                      <w:shd w:val="clear" w:color="auto" w:fill="FFFFFF"/>
                    </w:rPr>
                  </w:rPrChange>
                </w:rPr>
                <w:instrText>https://www.industriall-union.org/sites/default/files/uploads/documents/2018/SPAIN/spanish_plan_for_coal_eng_oct_2018.pdf</w:instrText>
              </w:r>
              <w:r w:rsidRPr="00450208">
                <w:rPr>
                  <w:rFonts w:asciiTheme="minorHAnsi" w:hAnsiTheme="minorHAnsi"/>
                  <w:color w:val="000000"/>
                  <w:shd w:val="clear" w:color="auto" w:fill="FFFFFF"/>
                  <w:rPrChange w:id="2166" w:author="Huguenot-Noel, Robin" w:date="2025-05-21T16:18:00Z" w16du:dateUtc="2025-05-21T14:18:00Z">
                    <w:rPr>
                      <w:rFonts w:ascii="Raleway" w:hAnsi="Raleway"/>
                      <w:color w:val="000000"/>
                      <w:sz w:val="27"/>
                      <w:szCs w:val="27"/>
                      <w:shd w:val="clear" w:color="auto" w:fill="FFFFFF"/>
                    </w:rPr>
                  </w:rPrChange>
                </w:rPr>
                <w:instrText>"</w:instrText>
              </w:r>
              <w:r w:rsidRPr="00450208">
                <w:rPr>
                  <w:rFonts w:asciiTheme="minorHAnsi" w:hAnsiTheme="minorHAnsi"/>
                  <w:color w:val="000000"/>
                  <w:shd w:val="clear" w:color="auto" w:fill="FFFFFF"/>
                  <w:rPrChange w:id="2167" w:author="Huguenot-Noel, Robin" w:date="2025-05-21T16:18:00Z" w16du:dateUtc="2025-05-21T14:18:00Z">
                    <w:rPr>
                      <w:rFonts w:ascii="Raleway" w:hAnsi="Raleway"/>
                      <w:color w:val="000000"/>
                      <w:sz w:val="27"/>
                      <w:szCs w:val="27"/>
                      <w:shd w:val="clear" w:color="auto" w:fill="FFFFFF"/>
                    </w:rPr>
                  </w:rPrChange>
                </w:rPr>
                <w:fldChar w:fldCharType="separate"/>
              </w:r>
              <w:r w:rsidRPr="00450208">
                <w:rPr>
                  <w:rStyle w:val="Hyperlink"/>
                  <w:rFonts w:asciiTheme="minorHAnsi" w:hAnsiTheme="minorHAnsi"/>
                  <w:shd w:val="clear" w:color="auto" w:fill="FFFFFF"/>
                  <w:rPrChange w:id="2168" w:author="Huguenot-Noel, Robin" w:date="2025-05-21T16:18:00Z" w16du:dateUtc="2025-05-21T14:18:00Z">
                    <w:rPr>
                      <w:rStyle w:val="Hyperlink"/>
                      <w:rFonts w:ascii="Raleway" w:hAnsi="Raleway"/>
                      <w:sz w:val="27"/>
                      <w:szCs w:val="27"/>
                      <w:shd w:val="clear" w:color="auto" w:fill="FFFFFF"/>
                    </w:rPr>
                  </w:rPrChange>
                </w:rPr>
                <w:t>https://www.industriall-union.org/sites/default/files/upload</w:t>
              </w:r>
              <w:r w:rsidRPr="00450208">
                <w:rPr>
                  <w:rStyle w:val="Hyperlink"/>
                  <w:rFonts w:asciiTheme="minorHAnsi" w:hAnsiTheme="minorHAnsi"/>
                  <w:shd w:val="clear" w:color="auto" w:fill="FFFFFF"/>
                  <w:rPrChange w:id="2169" w:author="Huguenot-Noel, Robin" w:date="2025-05-21T16:18:00Z" w16du:dateUtc="2025-05-21T14:18:00Z">
                    <w:rPr>
                      <w:rStyle w:val="Hyperlink"/>
                      <w:rFonts w:ascii="Raleway" w:hAnsi="Raleway"/>
                      <w:sz w:val="27"/>
                      <w:szCs w:val="27"/>
                      <w:shd w:val="clear" w:color="auto" w:fill="FFFFFF"/>
                    </w:rPr>
                  </w:rPrChange>
                </w:rPr>
                <w:lastRenderedPageBreak/>
                <w:t>s/documents/2018/SPAIN/spanish_plan_for_coal_eng_oct_2018.pdf</w:t>
              </w:r>
              <w:r w:rsidRPr="00450208">
                <w:rPr>
                  <w:rFonts w:asciiTheme="minorHAnsi" w:hAnsiTheme="minorHAnsi"/>
                  <w:color w:val="000000"/>
                  <w:shd w:val="clear" w:color="auto" w:fill="FFFFFF"/>
                  <w:rPrChange w:id="2170" w:author="Huguenot-Noel, Robin" w:date="2025-05-21T16:18:00Z" w16du:dateUtc="2025-05-21T14:18:00Z">
                    <w:rPr>
                      <w:rFonts w:ascii="Raleway" w:hAnsi="Raleway"/>
                      <w:color w:val="000000"/>
                      <w:sz w:val="27"/>
                      <w:szCs w:val="27"/>
                      <w:shd w:val="clear" w:color="auto" w:fill="FFFFFF"/>
                    </w:rPr>
                  </w:rPrChange>
                </w:rPr>
                <w:fldChar w:fldCharType="end"/>
              </w:r>
              <w:r w:rsidRPr="00450208">
                <w:rPr>
                  <w:rFonts w:asciiTheme="minorHAnsi" w:hAnsiTheme="minorHAnsi"/>
                  <w:color w:val="000000"/>
                  <w:shd w:val="clear" w:color="auto" w:fill="FFFFFF"/>
                  <w:rPrChange w:id="2171" w:author="Huguenot-Noel, Robin" w:date="2025-05-21T16:18:00Z" w16du:dateUtc="2025-05-21T14:18:00Z">
                    <w:rPr>
                      <w:rFonts w:ascii="Raleway" w:hAnsi="Raleway"/>
                      <w:color w:val="000000"/>
                      <w:sz w:val="27"/>
                      <w:szCs w:val="27"/>
                      <w:shd w:val="clear" w:color="auto" w:fill="FFFFFF"/>
                    </w:rPr>
                  </w:rPrChange>
                </w:rPr>
                <w:t xml:space="preserve">) </w:t>
              </w:r>
            </w:ins>
          </w:p>
          <w:p w14:paraId="54CA5BCB" w14:textId="7B1B6B0C" w:rsidR="00662B3A" w:rsidRPr="00450208" w:rsidRDefault="00662B3A" w:rsidP="00493B67">
            <w:pPr>
              <w:pStyle w:val="NormalWeb"/>
              <w:shd w:val="clear" w:color="auto" w:fill="FFFFFF"/>
              <w:spacing w:beforeAutospacing="0" w:afterAutospacing="0"/>
              <w:textAlignment w:val="baseline"/>
              <w:rPr>
                <w:ins w:id="2172" w:author="Huguenot-Noel, Robin" w:date="2025-05-21T12:03:00Z" w16du:dateUtc="2025-05-21T10:03:00Z"/>
                <w:rFonts w:asciiTheme="minorHAnsi" w:hAnsiTheme="minorHAnsi"/>
                <w:color w:val="000000"/>
                <w:lang w:val="en-US"/>
                <w:rPrChange w:id="2173" w:author="Huguenot-Noel, Robin" w:date="2025-05-21T16:18:00Z" w16du:dateUtc="2025-05-21T14:18:00Z">
                  <w:rPr>
                    <w:ins w:id="2174" w:author="Huguenot-Noel, Robin" w:date="2025-05-21T12:03:00Z" w16du:dateUtc="2025-05-21T10:03:00Z"/>
                    <w:rFonts w:asciiTheme="minorHAnsi" w:eastAsiaTheme="minorEastAsia" w:hAnsiTheme="minorHAnsi" w:cstheme="minorBidi"/>
                  </w:rPr>
                </w:rPrChange>
              </w:rPr>
              <w:pPrChange w:id="2175" w:author="Huguenot-Noel, Robin" w:date="2025-05-21T12:32:00Z" w16du:dateUtc="2025-05-21T10:32:00Z">
                <w:pPr>
                  <w:pStyle w:val="Standard"/>
                  <w:spacing w:after="0"/>
                </w:pPr>
              </w:pPrChange>
            </w:pPr>
          </w:p>
        </w:tc>
      </w:tr>
      <w:tr w:rsidR="0096104E" w:rsidRPr="00450208" w14:paraId="248D9E3B" w14:textId="77777777" w:rsidTr="0096104E">
        <w:trPr>
          <w:trHeight w:val="346"/>
          <w:ins w:id="2176" w:author="Huguenot-Noel, Robin" w:date="2025-05-21T12:03:00Z" w16du:dateUtc="2025-05-21T10:03:00Z"/>
          <w:trPrChange w:id="2177" w:author="Huguenot-Noel, Robin" w:date="2025-05-21T12:07:00Z" w16du:dateUtc="2025-05-21T10:07:00Z">
            <w:trPr>
              <w:gridAfter w:val="0"/>
              <w:trHeight w:val="346"/>
            </w:trPr>
          </w:trPrChange>
        </w:trPr>
        <w:tc>
          <w:tcPr>
            <w:tcW w:w="1825" w:type="dxa"/>
            <w:tcBorders>
              <w:left w:val="single" w:sz="4" w:space="0" w:color="000000"/>
              <w:bottom w:val="single" w:sz="4" w:space="0" w:color="000000"/>
            </w:tcBorders>
            <w:tcPrChange w:id="2178" w:author="Huguenot-Noel, Robin" w:date="2025-05-21T12:07:00Z" w16du:dateUtc="2025-05-21T10:07:00Z">
              <w:tcPr>
                <w:tcW w:w="1825" w:type="dxa"/>
                <w:gridSpan w:val="2"/>
                <w:tcBorders>
                  <w:left w:val="single" w:sz="4" w:space="0" w:color="000000"/>
                  <w:bottom w:val="single" w:sz="4" w:space="0" w:color="000000"/>
                </w:tcBorders>
              </w:tcPr>
            </w:tcPrChange>
          </w:tcPr>
          <w:p w14:paraId="6395C99C" w14:textId="5673E68E" w:rsidR="0096104E" w:rsidRPr="00450208" w:rsidRDefault="0096104E" w:rsidP="00116A87">
            <w:pPr>
              <w:pStyle w:val="Standard"/>
              <w:spacing w:after="0"/>
              <w:rPr>
                <w:ins w:id="2179" w:author="Huguenot-Noel, Robin" w:date="2025-05-21T12:03:00Z" w16du:dateUtc="2025-05-21T10:03:00Z"/>
                <w:rFonts w:asciiTheme="minorHAnsi" w:hAnsiTheme="minorHAnsi"/>
              </w:rPr>
            </w:pPr>
            <w:ins w:id="2180" w:author="Huguenot-Noel, Robin" w:date="2025-05-21T12:04:00Z" w16du:dateUtc="2025-05-21T10:04:00Z">
              <w:r w:rsidRPr="00450208">
                <w:rPr>
                  <w:rFonts w:asciiTheme="minorHAnsi" w:hAnsiTheme="minorHAnsi"/>
                  <w:rPrChange w:id="2181" w:author="Huguenot-Noel, Robin" w:date="2025-05-21T16:18:00Z" w16du:dateUtc="2025-05-21T14:18:00Z">
                    <w:rPr/>
                  </w:rPrChange>
                </w:rPr>
                <w:lastRenderedPageBreak/>
                <w:t>c) Monthly income bridge</w:t>
              </w:r>
            </w:ins>
          </w:p>
        </w:tc>
        <w:tc>
          <w:tcPr>
            <w:tcW w:w="4111" w:type="dxa"/>
            <w:tcBorders>
              <w:left w:val="single" w:sz="4" w:space="0" w:color="000000"/>
              <w:bottom w:val="single" w:sz="4" w:space="0" w:color="000000"/>
            </w:tcBorders>
            <w:tcPrChange w:id="2182" w:author="Huguenot-Noel, Robin" w:date="2025-05-21T12:07:00Z" w16du:dateUtc="2025-05-21T10:07:00Z">
              <w:tcPr>
                <w:tcW w:w="4111" w:type="dxa"/>
                <w:gridSpan w:val="2"/>
                <w:tcBorders>
                  <w:left w:val="single" w:sz="4" w:space="0" w:color="000000"/>
                  <w:bottom w:val="single" w:sz="4" w:space="0" w:color="000000"/>
                </w:tcBorders>
              </w:tcPr>
            </w:tcPrChange>
          </w:tcPr>
          <w:p w14:paraId="6319407B" w14:textId="77777777" w:rsidR="0096104E" w:rsidRPr="00F63056" w:rsidRDefault="0096104E" w:rsidP="0096104E">
            <w:pPr>
              <w:rPr>
                <w:ins w:id="2183" w:author="Huguenot-Noel, Robin" w:date="2025-05-21T12:05:00Z" w16du:dateUtc="2025-05-21T10:05:00Z"/>
                <w:rFonts w:asciiTheme="minorHAnsi" w:hAnsiTheme="minorHAnsi"/>
                <w:i/>
                <w:iCs/>
                <w:vanish/>
                <w:rPrChange w:id="2184" w:author="Huguenot-Noel, Robin" w:date="2025-05-21T16:26:00Z" w16du:dateUtc="2025-05-21T14:26:00Z">
                  <w:rPr>
                    <w:ins w:id="2185" w:author="Huguenot-Noel, Robin" w:date="2025-05-21T12:05:00Z" w16du:dateUtc="2025-05-21T10:05:00Z"/>
                    <w:vanish/>
                  </w:rPr>
                </w:rPrChang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50208" w:rsidRPr="00F63056" w14:paraId="2A01FDA2" w14:textId="77777777" w:rsidTr="0096104E">
              <w:trPr>
                <w:tblCellSpacing w:w="15" w:type="dxa"/>
                <w:ins w:id="2186" w:author="Huguenot-Noel, Robin" w:date="2025-05-21T12:05:00Z" w16du:dateUtc="2025-05-21T10:05:00Z"/>
              </w:trPr>
              <w:tc>
                <w:tcPr>
                  <w:tcW w:w="50" w:type="dxa"/>
                  <w:vAlign w:val="center"/>
                  <w:hideMark/>
                </w:tcPr>
                <w:p w14:paraId="5ACB8FB7" w14:textId="77777777" w:rsidR="0096104E" w:rsidRPr="00F63056" w:rsidRDefault="0096104E" w:rsidP="0096104E">
                  <w:pPr>
                    <w:rPr>
                      <w:ins w:id="2187" w:author="Huguenot-Noel, Robin" w:date="2025-05-21T12:05:00Z" w16du:dateUtc="2025-05-21T10:05:00Z"/>
                      <w:rFonts w:asciiTheme="minorHAnsi" w:hAnsiTheme="minorHAnsi"/>
                      <w:i/>
                      <w:iCs/>
                      <w:rPrChange w:id="2188" w:author="Huguenot-Noel, Robin" w:date="2025-05-21T16:26:00Z" w16du:dateUtc="2025-05-21T14:26:00Z">
                        <w:rPr>
                          <w:ins w:id="2189" w:author="Huguenot-Noel, Robin" w:date="2025-05-21T12:05:00Z" w16du:dateUtc="2025-05-21T10:05:00Z"/>
                        </w:rPr>
                      </w:rPrChange>
                    </w:rPr>
                  </w:pPr>
                </w:p>
              </w:tc>
            </w:tr>
          </w:tbl>
          <w:p w14:paraId="3631F3D8" w14:textId="77777777" w:rsidR="0096104E" w:rsidRPr="00F63056" w:rsidRDefault="0096104E" w:rsidP="0096104E">
            <w:pPr>
              <w:rPr>
                <w:ins w:id="2190" w:author="Huguenot-Noel, Robin" w:date="2025-05-21T12:12:00Z" w16du:dateUtc="2025-05-21T10:12:00Z"/>
                <w:rFonts w:asciiTheme="minorHAnsi" w:hAnsiTheme="minorHAnsi"/>
                <w:i/>
                <w:iCs/>
                <w:rPrChange w:id="2191" w:author="Huguenot-Noel, Robin" w:date="2025-05-21T16:26:00Z" w16du:dateUtc="2025-05-21T14:26:00Z">
                  <w:rPr>
                    <w:ins w:id="2192" w:author="Huguenot-Noel, Robin" w:date="2025-05-21T12:12:00Z" w16du:dateUtc="2025-05-21T10:12:00Z"/>
                  </w:rPr>
                </w:rPrChange>
              </w:rPr>
            </w:pPr>
            <w:ins w:id="2193" w:author="Huguenot-Noel, Robin" w:date="2025-05-21T12:12:00Z" w16du:dateUtc="2025-05-21T10:12:00Z">
              <w:r w:rsidRPr="00F63056">
                <w:rPr>
                  <w:rStyle w:val="Emphasis"/>
                  <w:rFonts w:asciiTheme="minorHAnsi" w:eastAsiaTheme="majorEastAsia" w:hAnsiTheme="minorHAnsi"/>
                  <w:rPrChange w:id="2194" w:author="Huguenot-Noel, Robin" w:date="2025-05-21T16:26:00Z" w16du:dateUtc="2025-05-21T14:26:00Z">
                    <w:rPr>
                      <w:rStyle w:val="Emphasis"/>
                      <w:rFonts w:eastAsiaTheme="majorEastAsia"/>
                      <w:i w:val="0"/>
                      <w:iCs w:val="0"/>
                    </w:rPr>
                  </w:rPrChange>
                </w:rPr>
                <w:t>You receive a monthly allowance equal to around half of your previous salary, for up to 12 months.</w:t>
              </w:r>
            </w:ins>
          </w:p>
          <w:p w14:paraId="046461E8" w14:textId="77777777" w:rsidR="0096104E" w:rsidRPr="00F63056" w:rsidRDefault="0096104E" w:rsidP="00116A87">
            <w:pPr>
              <w:pStyle w:val="Standard"/>
              <w:spacing w:after="0"/>
              <w:rPr>
                <w:ins w:id="2195" w:author="Huguenot-Noel, Robin" w:date="2025-05-21T12:03:00Z" w16du:dateUtc="2025-05-21T10:03:00Z"/>
                <w:rFonts w:asciiTheme="minorHAnsi" w:hAnsiTheme="minorHAnsi"/>
                <w:i/>
                <w:iCs/>
                <w:lang w:val="en-FR"/>
                <w:rPrChange w:id="2196" w:author="Huguenot-Noel, Robin" w:date="2025-05-21T16:26:00Z" w16du:dateUtc="2025-05-21T14:26:00Z">
                  <w:rPr>
                    <w:ins w:id="2197" w:author="Huguenot-Noel, Robin" w:date="2025-05-21T12:03:00Z" w16du:dateUtc="2025-05-21T10:03:00Z"/>
                    <w:rFonts w:asciiTheme="minorHAnsi" w:hAnsiTheme="minorHAnsi"/>
                  </w:rPr>
                </w:rPrChange>
              </w:rPr>
            </w:pPr>
          </w:p>
        </w:tc>
        <w:tc>
          <w:tcPr>
            <w:tcW w:w="3926" w:type="dxa"/>
            <w:tcBorders>
              <w:left w:val="single" w:sz="4" w:space="0" w:color="000000"/>
              <w:bottom w:val="single" w:sz="4" w:space="0" w:color="000000"/>
              <w:right w:val="single" w:sz="4" w:space="0" w:color="000000"/>
            </w:tcBorders>
            <w:tcPrChange w:id="2198" w:author="Huguenot-Noel, Robin" w:date="2025-05-21T12:07:00Z" w16du:dateUtc="2025-05-21T10:07:00Z">
              <w:tcPr>
                <w:tcW w:w="1517" w:type="dxa"/>
                <w:tcBorders>
                  <w:left w:val="single" w:sz="4" w:space="0" w:color="000000"/>
                  <w:bottom w:val="single" w:sz="4" w:space="0" w:color="000000"/>
                  <w:right w:val="single" w:sz="4" w:space="0" w:color="000000"/>
                </w:tcBorders>
              </w:tcPr>
            </w:tcPrChange>
          </w:tcPr>
          <w:p w14:paraId="1A0CBAE7" w14:textId="0A8D8AD3" w:rsidR="0096104E" w:rsidRPr="00450208" w:rsidRDefault="00493B67" w:rsidP="00116A87">
            <w:pPr>
              <w:pStyle w:val="Standard"/>
              <w:spacing w:after="0"/>
              <w:rPr>
                <w:ins w:id="2199" w:author="Huguenot-Noel, Robin" w:date="2025-05-21T12:03:00Z" w16du:dateUtc="2025-05-21T10:03:00Z"/>
                <w:rFonts w:asciiTheme="minorHAnsi" w:hAnsiTheme="minorHAnsi"/>
              </w:rPr>
            </w:pPr>
            <w:ins w:id="2200" w:author="Huguenot-Noel, Robin" w:date="2025-05-21T12:31:00Z" w16du:dateUtc="2025-05-21T10:31:00Z">
              <w:r w:rsidRPr="00450208">
                <w:rPr>
                  <w:rFonts w:asciiTheme="minorHAnsi" w:hAnsiTheme="minorHAnsi"/>
                  <w:color w:val="000000"/>
                  <w:rPrChange w:id="2201" w:author="Huguenot-Noel, Robin" w:date="2025-05-21T16:18:00Z" w16du:dateUtc="2025-05-21T14:18:00Z">
                    <w:rPr>
                      <w:rFonts w:ascii="Nunito Sans" w:hAnsi="Nunito Sans"/>
                      <w:color w:val="000000"/>
                      <w:sz w:val="27"/>
                      <w:szCs w:val="27"/>
                    </w:rPr>
                  </w:rPrChange>
                </w:rPr>
                <w:fldChar w:fldCharType="begin"/>
              </w:r>
              <w:r w:rsidRPr="00450208">
                <w:rPr>
                  <w:rFonts w:asciiTheme="minorHAnsi" w:hAnsiTheme="minorHAnsi"/>
                  <w:color w:val="000000"/>
                  <w:rPrChange w:id="2202" w:author="Huguenot-Noel, Robin" w:date="2025-05-21T16:18:00Z" w16du:dateUtc="2025-05-21T14:18:00Z">
                    <w:rPr>
                      <w:rFonts w:ascii="Nunito Sans" w:hAnsi="Nunito Sans"/>
                      <w:color w:val="000000"/>
                      <w:sz w:val="27"/>
                      <w:szCs w:val="27"/>
                    </w:rPr>
                  </w:rPrChange>
                </w:rPr>
                <w:instrText>HYPERLINK "https://balkangreenenergynews.com/polish-coal-industry-workers-to-receive-eur-300-million-amid-closures/?utm_source=chatgpt.com"</w:instrText>
              </w:r>
              <w:r w:rsidRPr="00450208">
                <w:rPr>
                  <w:rFonts w:asciiTheme="minorHAnsi" w:hAnsiTheme="minorHAnsi"/>
                  <w:color w:val="000000"/>
                  <w:rPrChange w:id="2203" w:author="Huguenot-Noel, Robin" w:date="2025-05-21T16:18:00Z" w16du:dateUtc="2025-05-21T14:18:00Z">
                    <w:rPr>
                      <w:rFonts w:ascii="Nunito Sans" w:hAnsi="Nunito Sans"/>
                      <w:color w:val="000000"/>
                      <w:sz w:val="27"/>
                      <w:szCs w:val="27"/>
                    </w:rPr>
                  </w:rPrChange>
                </w:rPr>
              </w:r>
              <w:r w:rsidRPr="00450208">
                <w:rPr>
                  <w:rFonts w:asciiTheme="minorHAnsi" w:hAnsiTheme="minorHAnsi"/>
                  <w:color w:val="000000"/>
                  <w:rPrChange w:id="2204" w:author="Huguenot-Noel, Robin" w:date="2025-05-21T16:18:00Z" w16du:dateUtc="2025-05-21T14:18:00Z">
                    <w:rPr>
                      <w:rFonts w:ascii="Nunito Sans" w:hAnsi="Nunito Sans"/>
                      <w:color w:val="000000"/>
                      <w:sz w:val="27"/>
                      <w:szCs w:val="27"/>
                    </w:rPr>
                  </w:rPrChange>
                </w:rPr>
                <w:fldChar w:fldCharType="separate"/>
              </w:r>
              <w:r w:rsidRPr="00450208">
                <w:rPr>
                  <w:rStyle w:val="Hyperlink"/>
                  <w:rFonts w:asciiTheme="minorHAnsi" w:hAnsiTheme="minorHAnsi"/>
                  <w:rPrChange w:id="2205" w:author="Huguenot-Noel, Robin" w:date="2025-05-21T16:18:00Z" w16du:dateUtc="2025-05-21T14:18:00Z">
                    <w:rPr>
                      <w:rFonts w:ascii="Nunito Sans" w:hAnsi="Nunito Sans"/>
                      <w:color w:val="000000"/>
                      <w:sz w:val="27"/>
                      <w:szCs w:val="27"/>
                    </w:rPr>
                  </w:rPrChange>
                </w:rPr>
                <w:t xml:space="preserve">Poland 2024 </w:t>
              </w:r>
              <w:r w:rsidRPr="00450208">
                <w:rPr>
                  <w:rStyle w:val="Hyperlink"/>
                  <w:rFonts w:asciiTheme="minorHAnsi" w:hAnsiTheme="minorHAnsi"/>
                  <w:rPrChange w:id="2206" w:author="Huguenot-Noel, Robin" w:date="2025-05-21T16:18:00Z" w16du:dateUtc="2025-05-21T14:18:00Z">
                    <w:rPr/>
                  </w:rPrChange>
                </w:rPr>
                <w:t>closure of coal and lignite-fired powe</w:t>
              </w:r>
              <w:r w:rsidRPr="00450208">
                <w:rPr>
                  <w:rStyle w:val="Hyperlink"/>
                  <w:rFonts w:asciiTheme="minorHAnsi" w:hAnsiTheme="minorHAnsi"/>
                  <w:rPrChange w:id="2207" w:author="Huguenot-Noel, Robin" w:date="2025-05-21T16:18:00Z" w16du:dateUtc="2025-05-21T14:18:00Z">
                    <w:rPr/>
                  </w:rPrChange>
                </w:rPr>
                <w:t>r</w:t>
              </w:r>
              <w:r w:rsidRPr="00450208">
                <w:rPr>
                  <w:rStyle w:val="Hyperlink"/>
                  <w:rFonts w:asciiTheme="minorHAnsi" w:hAnsiTheme="minorHAnsi"/>
                  <w:rPrChange w:id="2208" w:author="Huguenot-Noel, Robin" w:date="2025-05-21T16:18:00Z" w16du:dateUtc="2025-05-21T14:18:00Z">
                    <w:rPr/>
                  </w:rPrChange>
                </w:rPr>
                <w:t xml:space="preserve"> plants and mines</w:t>
              </w:r>
              <w:r w:rsidRPr="00450208">
                <w:rPr>
                  <w:rFonts w:asciiTheme="minorHAnsi" w:hAnsiTheme="minorHAnsi"/>
                  <w:color w:val="000000"/>
                  <w:rPrChange w:id="2209" w:author="Huguenot-Noel, Robin" w:date="2025-05-21T16:18:00Z" w16du:dateUtc="2025-05-21T14:18:00Z">
                    <w:rPr>
                      <w:rFonts w:ascii="Nunito Sans" w:hAnsi="Nunito Sans"/>
                      <w:color w:val="000000"/>
                      <w:sz w:val="27"/>
                      <w:szCs w:val="27"/>
                    </w:rPr>
                  </w:rPrChange>
                </w:rPr>
                <w:fldChar w:fldCharType="end"/>
              </w:r>
              <w:r w:rsidRPr="00450208">
                <w:rPr>
                  <w:rFonts w:asciiTheme="minorHAnsi" w:hAnsiTheme="minorHAnsi"/>
                  <w:color w:val="000000"/>
                  <w:rPrChange w:id="2210" w:author="Huguenot-Noel, Robin" w:date="2025-05-21T16:18:00Z" w16du:dateUtc="2025-05-21T14:18:00Z">
                    <w:rPr>
                      <w:rFonts w:ascii="Nunito Sans" w:hAnsi="Nunito Sans"/>
                      <w:color w:val="000000"/>
                      <w:sz w:val="27"/>
                      <w:szCs w:val="27"/>
                    </w:rPr>
                  </w:rPrChange>
                </w:rPr>
                <w:t>:</w:t>
              </w:r>
              <w:r w:rsidRPr="00450208">
                <w:rPr>
                  <w:rFonts w:asciiTheme="minorHAnsi" w:hAnsiTheme="minorHAnsi"/>
                  <w:color w:val="000000"/>
                  <w:rPrChange w:id="2211" w:author="Huguenot-Noel, Robin" w:date="2025-05-21T16:18:00Z" w16du:dateUtc="2025-05-21T14:18:00Z">
                    <w:rPr>
                      <w:rFonts w:ascii="Nunito Sans" w:hAnsi="Nunito Sans"/>
                      <w:color w:val="000000"/>
                      <w:sz w:val="27"/>
                      <w:szCs w:val="27"/>
                    </w:rPr>
                  </w:rPrChange>
                </w:rPr>
                <w:t xml:space="preserve"> Employees</w:t>
              </w:r>
              <w:r w:rsidRPr="00450208">
                <w:rPr>
                  <w:rFonts w:asciiTheme="minorHAnsi" w:hAnsiTheme="minorHAnsi"/>
                  <w:color w:val="000000"/>
                  <w:rPrChange w:id="2212" w:author="Huguenot-Noel, Robin" w:date="2025-05-21T16:18:00Z" w16du:dateUtc="2025-05-21T14:18:00Z">
                    <w:rPr>
                      <w:rFonts w:ascii="Nunito Sans" w:hAnsi="Nunito Sans"/>
                      <w:color w:val="000000"/>
                      <w:sz w:val="27"/>
                      <w:szCs w:val="27"/>
                    </w:rPr>
                  </w:rPrChange>
                </w:rPr>
                <w:t xml:space="preserve"> are entitled to one-year severance payment, which they can choose instead of the severance payments foreseen in the applicable collective labor agreements.</w:t>
              </w:r>
            </w:ins>
          </w:p>
        </w:tc>
      </w:tr>
      <w:tr w:rsidR="0096104E" w:rsidRPr="00450208" w14:paraId="70FAE67C" w14:textId="77777777" w:rsidTr="0096104E">
        <w:trPr>
          <w:trHeight w:val="998"/>
          <w:ins w:id="2213" w:author="Huguenot-Noel, Robin" w:date="2025-05-21T12:03:00Z" w16du:dateUtc="2025-05-21T10:03:00Z"/>
          <w:trPrChange w:id="2214" w:author="Huguenot-Noel, Robin" w:date="2025-05-21T12:07:00Z" w16du:dateUtc="2025-05-21T10:07:00Z">
            <w:trPr>
              <w:gridAfter w:val="0"/>
              <w:trHeight w:val="998"/>
            </w:trPr>
          </w:trPrChange>
        </w:trPr>
        <w:tc>
          <w:tcPr>
            <w:tcW w:w="1825" w:type="dxa"/>
            <w:tcBorders>
              <w:left w:val="single" w:sz="4" w:space="0" w:color="000000"/>
              <w:bottom w:val="single" w:sz="4" w:space="0" w:color="000000"/>
            </w:tcBorders>
            <w:tcPrChange w:id="2215" w:author="Huguenot-Noel, Robin" w:date="2025-05-21T12:07:00Z" w16du:dateUtc="2025-05-21T10:07:00Z">
              <w:tcPr>
                <w:tcW w:w="1825" w:type="dxa"/>
                <w:gridSpan w:val="2"/>
                <w:tcBorders>
                  <w:left w:val="single" w:sz="4" w:space="0" w:color="000000"/>
                  <w:bottom w:val="single" w:sz="4" w:space="0" w:color="000000"/>
                </w:tcBorders>
              </w:tcPr>
            </w:tcPrChange>
          </w:tcPr>
          <w:p w14:paraId="67FC0417" w14:textId="70A635B0" w:rsidR="0096104E" w:rsidRPr="00450208" w:rsidRDefault="0096104E" w:rsidP="00116A87">
            <w:pPr>
              <w:pStyle w:val="Standard"/>
              <w:spacing w:after="0"/>
              <w:rPr>
                <w:ins w:id="2216" w:author="Huguenot-Noel, Robin" w:date="2025-05-21T12:03:00Z" w16du:dateUtc="2025-05-21T10:03:00Z"/>
                <w:rFonts w:asciiTheme="minorHAnsi" w:eastAsiaTheme="minorEastAsia" w:hAnsiTheme="minorHAnsi" w:cstheme="minorBidi"/>
              </w:rPr>
            </w:pPr>
            <w:ins w:id="2217" w:author="Huguenot-Noel, Robin" w:date="2025-05-21T12:04:00Z" w16du:dateUtc="2025-05-21T10:04:00Z">
              <w:r w:rsidRPr="00450208">
                <w:rPr>
                  <w:rFonts w:asciiTheme="minorHAnsi" w:hAnsiTheme="minorHAnsi"/>
                  <w:rPrChange w:id="2218" w:author="Huguenot-Noel, Robin" w:date="2025-05-21T16:18:00Z" w16du:dateUtc="2025-05-21T14:18:00Z">
                    <w:rPr/>
                  </w:rPrChange>
                </w:rPr>
                <w:t>d) Early retirement</w:t>
              </w:r>
            </w:ins>
          </w:p>
        </w:tc>
        <w:tc>
          <w:tcPr>
            <w:tcW w:w="4111" w:type="dxa"/>
            <w:tcBorders>
              <w:left w:val="single" w:sz="4" w:space="0" w:color="000000"/>
              <w:bottom w:val="single" w:sz="4" w:space="0" w:color="000000"/>
            </w:tcBorders>
            <w:tcPrChange w:id="2219" w:author="Huguenot-Noel, Robin" w:date="2025-05-21T12:07:00Z" w16du:dateUtc="2025-05-21T10:07:00Z">
              <w:tcPr>
                <w:tcW w:w="4111" w:type="dxa"/>
                <w:gridSpan w:val="2"/>
                <w:tcBorders>
                  <w:left w:val="single" w:sz="4" w:space="0" w:color="000000"/>
                  <w:bottom w:val="single" w:sz="4" w:space="0" w:color="000000"/>
                </w:tcBorders>
              </w:tcPr>
            </w:tcPrChange>
          </w:tcPr>
          <w:p w14:paraId="7AAA2C0E" w14:textId="2585804F" w:rsidR="0096104E" w:rsidRPr="00F63056" w:rsidRDefault="0096104E" w:rsidP="0096104E">
            <w:pPr>
              <w:rPr>
                <w:ins w:id="2220" w:author="Huguenot-Noel, Robin" w:date="2025-05-21T12:03:00Z" w16du:dateUtc="2025-05-21T10:03:00Z"/>
                <w:rFonts w:asciiTheme="minorHAnsi" w:hAnsiTheme="minorHAnsi"/>
                <w:i/>
                <w:iCs/>
                <w:rPrChange w:id="2221" w:author="Huguenot-Noel, Robin" w:date="2025-05-21T16:26:00Z" w16du:dateUtc="2025-05-21T14:26:00Z">
                  <w:rPr>
                    <w:ins w:id="2222" w:author="Huguenot-Noel, Robin" w:date="2025-05-21T12:03:00Z" w16du:dateUtc="2025-05-21T10:03:00Z"/>
                    <w:rFonts w:asciiTheme="minorHAnsi" w:eastAsiaTheme="minorEastAsia" w:hAnsiTheme="minorHAnsi" w:cstheme="minorBidi"/>
                  </w:rPr>
                </w:rPrChange>
              </w:rPr>
              <w:pPrChange w:id="2223" w:author="Huguenot-Noel, Robin" w:date="2025-05-21T12:05:00Z" w16du:dateUtc="2025-05-21T10:05:00Z">
                <w:pPr>
                  <w:pStyle w:val="Standard"/>
                  <w:spacing w:after="0"/>
                </w:pPr>
              </w:pPrChange>
            </w:pPr>
            <w:ins w:id="2224" w:author="Huguenot-Noel, Robin" w:date="2025-05-21T12:05:00Z" w16du:dateUtc="2025-05-21T10:05:00Z">
              <w:r w:rsidRPr="00F63056">
                <w:rPr>
                  <w:rStyle w:val="Emphasis"/>
                  <w:rFonts w:asciiTheme="minorHAnsi" w:eastAsiaTheme="majorEastAsia" w:hAnsiTheme="minorHAnsi"/>
                  <w:rPrChange w:id="2225" w:author="Huguenot-Noel, Robin" w:date="2025-05-21T16:26:00Z" w16du:dateUtc="2025-05-21T14:26:00Z">
                    <w:rPr>
                      <w:rStyle w:val="Emphasis"/>
                    </w:rPr>
                  </w:rPrChange>
                </w:rPr>
                <w:t>If aged 55+, you can retire early with approximately 70% of your full pension until the official retirement age.</w:t>
              </w:r>
            </w:ins>
          </w:p>
        </w:tc>
        <w:tc>
          <w:tcPr>
            <w:tcW w:w="3926" w:type="dxa"/>
            <w:tcBorders>
              <w:left w:val="single" w:sz="4" w:space="0" w:color="000000"/>
              <w:bottom w:val="single" w:sz="4" w:space="0" w:color="000000"/>
              <w:right w:val="single" w:sz="4" w:space="0" w:color="000000"/>
            </w:tcBorders>
            <w:tcPrChange w:id="2226" w:author="Huguenot-Noel, Robin" w:date="2025-05-21T12:07:00Z" w16du:dateUtc="2025-05-21T10:07:00Z">
              <w:tcPr>
                <w:tcW w:w="1517" w:type="dxa"/>
                <w:tcBorders>
                  <w:left w:val="single" w:sz="4" w:space="0" w:color="000000"/>
                  <w:bottom w:val="single" w:sz="4" w:space="0" w:color="000000"/>
                  <w:right w:val="single" w:sz="4" w:space="0" w:color="000000"/>
                </w:tcBorders>
              </w:tcPr>
            </w:tcPrChange>
          </w:tcPr>
          <w:p w14:paraId="6D691A62" w14:textId="75AFDBC2" w:rsidR="0096104E" w:rsidRPr="00450208" w:rsidRDefault="00C4644C" w:rsidP="00C4644C">
            <w:pPr>
              <w:rPr>
                <w:ins w:id="2227" w:author="Huguenot-Noel, Robin" w:date="2025-05-21T12:03:00Z" w16du:dateUtc="2025-05-21T10:03:00Z"/>
                <w:rFonts w:asciiTheme="minorHAnsi" w:eastAsiaTheme="majorEastAsia" w:hAnsiTheme="minorHAnsi"/>
                <w:rPrChange w:id="2228" w:author="Huguenot-Noel, Robin" w:date="2025-05-21T16:18:00Z" w16du:dateUtc="2025-05-21T14:18:00Z">
                  <w:rPr>
                    <w:ins w:id="2229" w:author="Huguenot-Noel, Robin" w:date="2025-05-21T12:03:00Z" w16du:dateUtc="2025-05-21T10:03:00Z"/>
                    <w:rFonts w:asciiTheme="minorHAnsi" w:eastAsiaTheme="minorEastAsia" w:hAnsiTheme="minorHAnsi" w:cstheme="minorBidi"/>
                  </w:rPr>
                </w:rPrChange>
              </w:rPr>
              <w:pPrChange w:id="2230" w:author="Huguenot-Noel, Robin" w:date="2025-05-21T12:37:00Z" w16du:dateUtc="2025-05-21T10:37:00Z">
                <w:pPr>
                  <w:pStyle w:val="Standard"/>
                  <w:spacing w:after="0"/>
                </w:pPr>
              </w:pPrChange>
            </w:pPr>
            <w:ins w:id="2231" w:author="Huguenot-Noel, Robin" w:date="2025-05-21T12:34:00Z" w16du:dateUtc="2025-05-21T10:34:00Z">
              <w:r w:rsidRPr="00450208">
                <w:rPr>
                  <w:rStyle w:val="Strong"/>
                  <w:rFonts w:asciiTheme="minorHAnsi" w:eastAsiaTheme="majorEastAsia" w:hAnsiTheme="minorHAnsi"/>
                  <w:rPrChange w:id="2232" w:author="Huguenot-Noel, Robin" w:date="2025-05-21T16:18:00Z" w16du:dateUtc="2025-05-21T14:18:00Z">
                    <w:rPr>
                      <w:rStyle w:val="Strong"/>
                    </w:rPr>
                  </w:rPrChange>
                </w:rPr>
                <w:t>Germany Coal Exit Deal 2020–2038</w:t>
              </w:r>
              <w:r w:rsidRPr="00450208">
                <w:rPr>
                  <w:rFonts w:asciiTheme="minorHAnsi" w:hAnsiTheme="minorHAnsi"/>
                  <w:b/>
                  <w:bCs/>
                  <w:rPrChange w:id="2233" w:author="Huguenot-Noel, Robin" w:date="2025-05-21T16:18:00Z" w16du:dateUtc="2025-05-21T14:18:00Z">
                    <w:rPr/>
                  </w:rPrChange>
                </w:rPr>
                <w:t>:</w:t>
              </w:r>
              <w:r w:rsidRPr="00450208">
                <w:rPr>
                  <w:rFonts w:asciiTheme="minorHAnsi" w:hAnsiTheme="minorHAnsi"/>
                  <w:rPrChange w:id="2234" w:author="Huguenot-Noel, Robin" w:date="2025-05-21T16:18:00Z" w16du:dateUtc="2025-05-21T14:18:00Z">
                    <w:rPr/>
                  </w:rPrChange>
                </w:rPr>
                <w:t xml:space="preserve"> </w:t>
              </w:r>
              <w:r w:rsidRPr="00450208">
                <w:rPr>
                  <w:rStyle w:val="relative"/>
                  <w:rFonts w:asciiTheme="minorHAnsi" w:eastAsiaTheme="majorEastAsia" w:hAnsiTheme="minorHAnsi"/>
                  <w:rPrChange w:id="2235" w:author="Huguenot-Noel, Robin" w:date="2025-05-21T16:18:00Z" w16du:dateUtc="2025-05-21T14:18:00Z">
                    <w:rPr>
                      <w:rStyle w:val="relative"/>
                    </w:rPr>
                  </w:rPrChange>
                </w:rPr>
                <w:t>Under Germany's coal phase-out plan, workers aged 58 and above are eligible for early retirement schemes, receiving financial compensation for up to five years until they reach the official retirement age. Pension reductions due to early retirement are offset by direct payments to the statutory pension insurance.</w:t>
              </w:r>
            </w:ins>
            <w:ins w:id="2236" w:author="Huguenot-Noel, Robin" w:date="2025-05-21T12:09:00Z" w16du:dateUtc="2025-05-21T10:09:00Z">
              <w:r w:rsidR="0096104E" w:rsidRPr="00450208">
                <w:rPr>
                  <w:rFonts w:asciiTheme="minorHAnsi" w:hAnsiTheme="minorHAnsi"/>
                  <w:rPrChange w:id="2237" w:author="Huguenot-Noel, Robin" w:date="2025-05-21T16:18:00Z" w16du:dateUtc="2025-05-21T14:18:00Z">
                    <w:rPr/>
                  </w:rPrChange>
                </w:rPr>
                <w:br/>
              </w:r>
            </w:ins>
            <w:ins w:id="2238" w:author="Huguenot-Noel, Robin" w:date="2025-05-21T12:34:00Z" w16du:dateUtc="2025-05-21T10:34:00Z">
              <w:r w:rsidRPr="00450208">
                <w:rPr>
                  <w:rStyle w:val="Strong"/>
                  <w:rFonts w:asciiTheme="minorHAnsi" w:eastAsiaTheme="majorEastAsia" w:hAnsiTheme="minorHAnsi"/>
                  <w:rPrChange w:id="2239" w:author="Huguenot-Noel, Robin" w:date="2025-05-21T16:18:00Z" w16du:dateUtc="2025-05-21T14:18:00Z">
                    <w:rPr>
                      <w:rStyle w:val="Strong"/>
                    </w:rPr>
                  </w:rPrChange>
                </w:rPr>
                <w:t xml:space="preserve">Spain 2018 </w:t>
              </w:r>
              <w:r w:rsidRPr="00450208">
                <w:rPr>
                  <w:rStyle w:val="Strong"/>
                  <w:rFonts w:asciiTheme="minorHAnsi" w:eastAsiaTheme="majorEastAsia" w:hAnsiTheme="minorHAnsi"/>
                  <w:rPrChange w:id="2240" w:author="Huguenot-Noel, Robin" w:date="2025-05-21T16:18:00Z" w16du:dateUtc="2025-05-21T14:18:00Z">
                    <w:rPr>
                      <w:rStyle w:val="Strong"/>
                      <w:rFonts w:eastAsiaTheme="majorEastAsia"/>
                    </w:rPr>
                  </w:rPrChange>
                </w:rPr>
                <w:t>coal mines closur</w:t>
              </w:r>
            </w:ins>
            <w:ins w:id="2241" w:author="Huguenot-Noel, Robin" w:date="2025-05-21T12:35:00Z" w16du:dateUtc="2025-05-21T10:35:00Z">
              <w:r w:rsidRPr="00450208">
                <w:rPr>
                  <w:rStyle w:val="Strong"/>
                  <w:rFonts w:asciiTheme="minorHAnsi" w:eastAsiaTheme="majorEastAsia" w:hAnsiTheme="minorHAnsi"/>
                  <w:rPrChange w:id="2242" w:author="Huguenot-Noel, Robin" w:date="2025-05-21T16:18:00Z" w16du:dateUtc="2025-05-21T14:18:00Z">
                    <w:rPr>
                      <w:rStyle w:val="Strong"/>
                      <w:rFonts w:eastAsiaTheme="majorEastAsia"/>
                    </w:rPr>
                  </w:rPrChange>
                </w:rPr>
                <w:t>e</w:t>
              </w:r>
            </w:ins>
            <w:ins w:id="2243" w:author="Huguenot-Noel, Robin" w:date="2025-05-21T12:34:00Z" w16du:dateUtc="2025-05-21T10:34:00Z">
              <w:r w:rsidRPr="00450208">
                <w:rPr>
                  <w:rStyle w:val="Strong"/>
                  <w:rFonts w:asciiTheme="minorHAnsi" w:eastAsiaTheme="majorEastAsia" w:hAnsiTheme="minorHAnsi"/>
                  <w:rPrChange w:id="2244" w:author="Huguenot-Noel, Robin" w:date="2025-05-21T16:18:00Z" w16du:dateUtc="2025-05-21T14:18:00Z">
                    <w:rPr>
                      <w:rStyle w:val="Strong"/>
                    </w:rPr>
                  </w:rPrChange>
                </w:rPr>
                <w:t xml:space="preserve"> </w:t>
              </w:r>
            </w:ins>
            <w:ins w:id="2245" w:author="Huguenot-Noel, Robin" w:date="2025-05-21T12:35:00Z" w16du:dateUtc="2025-05-21T10:35:00Z">
              <w:r w:rsidRPr="00450208">
                <w:rPr>
                  <w:rStyle w:val="Strong"/>
                  <w:rFonts w:asciiTheme="minorHAnsi" w:eastAsiaTheme="majorEastAsia" w:hAnsiTheme="minorHAnsi"/>
                  <w:rPrChange w:id="2246" w:author="Huguenot-Noel, Robin" w:date="2025-05-21T16:18:00Z" w16du:dateUtc="2025-05-21T14:18:00Z">
                    <w:rPr>
                      <w:rStyle w:val="Strong"/>
                      <w:rFonts w:eastAsiaTheme="majorEastAsia"/>
                    </w:rPr>
                  </w:rPrChange>
                </w:rPr>
                <w:t>a</w:t>
              </w:r>
            </w:ins>
            <w:ins w:id="2247" w:author="Huguenot-Noel, Robin" w:date="2025-05-21T12:34:00Z" w16du:dateUtc="2025-05-21T10:34:00Z">
              <w:r w:rsidRPr="00450208">
                <w:rPr>
                  <w:rStyle w:val="Strong"/>
                  <w:rFonts w:asciiTheme="minorHAnsi" w:eastAsiaTheme="majorEastAsia" w:hAnsiTheme="minorHAnsi"/>
                  <w:rPrChange w:id="2248" w:author="Huguenot-Noel, Robin" w:date="2025-05-21T16:18:00Z" w16du:dateUtc="2025-05-21T14:18:00Z">
                    <w:rPr>
                      <w:rStyle w:val="Strong"/>
                    </w:rPr>
                  </w:rPrChange>
                </w:rPr>
                <w:t>greements</w:t>
              </w:r>
              <w:r w:rsidRPr="00450208">
                <w:rPr>
                  <w:rFonts w:asciiTheme="minorHAnsi" w:hAnsiTheme="minorHAnsi"/>
                  <w:rPrChange w:id="2249" w:author="Huguenot-Noel, Robin" w:date="2025-05-21T16:18:00Z" w16du:dateUtc="2025-05-21T14:18:00Z">
                    <w:rPr/>
                  </w:rPrChange>
                </w:rPr>
                <w:t xml:space="preserve">: </w:t>
              </w:r>
              <w:r w:rsidRPr="00450208">
                <w:rPr>
                  <w:rStyle w:val="relative"/>
                  <w:rFonts w:asciiTheme="minorHAnsi" w:eastAsiaTheme="majorEastAsia" w:hAnsiTheme="minorHAnsi"/>
                  <w:rPrChange w:id="2250" w:author="Huguenot-Noel, Robin" w:date="2025-05-21T16:18:00Z" w16du:dateUtc="2025-05-21T14:18:00Z">
                    <w:rPr>
                      <w:rStyle w:val="relative"/>
                    </w:rPr>
                  </w:rPrChange>
                </w:rPr>
                <w:t>The 2018 agreement to close most of Spain's coal mines included early retirement schemes for miners over 48 years old or with 25 years of service, allowing them to retire with approximately 70% of their full pension until reaching the official retirement age.</w:t>
              </w:r>
            </w:ins>
          </w:p>
        </w:tc>
      </w:tr>
    </w:tbl>
    <w:p w14:paraId="002AB82C" w14:textId="77777777" w:rsidR="0096104E" w:rsidRPr="00450208" w:rsidRDefault="0096104E" w:rsidP="00E32E28">
      <w:pPr>
        <w:rPr>
          <w:ins w:id="2251" w:author="Huguenot-Noel, Robin" w:date="2025-05-21T12:02:00Z" w16du:dateUtc="2025-05-21T10:02:00Z"/>
          <w:rFonts w:asciiTheme="minorHAnsi" w:hAnsiTheme="minorHAnsi"/>
          <w:u w:val="single"/>
          <w:rPrChange w:id="2252" w:author="Huguenot-Noel, Robin" w:date="2025-05-21T16:18:00Z" w16du:dateUtc="2025-05-21T14:18:00Z">
            <w:rPr>
              <w:ins w:id="2253" w:author="Huguenot-Noel, Robin" w:date="2025-05-21T12:02:00Z" w16du:dateUtc="2025-05-21T10:02:00Z"/>
              <w:u w:val="single"/>
            </w:rPr>
          </w:rPrChange>
        </w:rPr>
      </w:pPr>
    </w:p>
    <w:p w14:paraId="09695C86" w14:textId="77777777" w:rsidR="00F63056" w:rsidRPr="00450208" w:rsidRDefault="00F63056" w:rsidP="00F63056">
      <w:pPr>
        <w:pStyle w:val="ListParagraph"/>
        <w:numPr>
          <w:ilvl w:val="3"/>
          <w:numId w:val="8"/>
        </w:numPr>
        <w:rPr>
          <w:ins w:id="2254" w:author="Huguenot-Noel, Robin" w:date="2025-05-21T16:29:00Z" w16du:dateUtc="2025-05-21T14:29:00Z"/>
          <w:u w:val="single"/>
        </w:rPr>
      </w:pPr>
      <w:ins w:id="2255" w:author="Huguenot-Noel, Robin" w:date="2025-05-21T16:29:00Z" w16du:dateUtc="2025-05-21T14:29:00Z">
        <w:r w:rsidRPr="00450208">
          <w:rPr>
            <w:u w:val="single"/>
          </w:rPr>
          <w:t>Job support</w:t>
        </w:r>
      </w:ins>
    </w:p>
    <w:tbl>
      <w:tblPr>
        <w:tblW w:w="0" w:type="auto"/>
        <w:tblCellSpacing w:w="15" w:type="dxa"/>
        <w:tblCellMar>
          <w:top w:w="15" w:type="dxa"/>
          <w:left w:w="15" w:type="dxa"/>
          <w:bottom w:w="15" w:type="dxa"/>
          <w:right w:w="15" w:type="dxa"/>
        </w:tblCellMar>
        <w:tblLook w:val="04A0" w:firstRow="1" w:lastRow="0" w:firstColumn="1" w:lastColumn="0" w:noHBand="0" w:noVBand="1"/>
        <w:tblPrChange w:id="2256" w:author="Huguenot-Noel, Robin" w:date="2025-05-21T15:49:00Z" w16du:dateUtc="2025-05-21T13:49: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tblGridChange w:id="2257">
          <w:tblGrid/>
        </w:tblGridChange>
      </w:tblGrid>
      <w:tr w:rsidR="00F63056" w:rsidRPr="00450208" w14:paraId="2A0F41B8" w14:textId="77777777" w:rsidTr="00116A87">
        <w:trPr>
          <w:trHeight w:val="12"/>
          <w:tblCellSpacing w:w="15" w:type="dxa"/>
          <w:ins w:id="2258" w:author="Huguenot-Noel, Robin" w:date="2025-05-21T16:29:00Z" w16du:dateUtc="2025-05-21T14:29:00Z"/>
          <w:trPrChange w:id="2259" w:author="Huguenot-Noel, Robin" w:date="2025-05-21T15:49:00Z" w16du:dateUtc="2025-05-21T13:49:00Z">
            <w:trPr>
              <w:wAfter w:w="39" w:type="dxa"/>
              <w:trHeight w:val="13"/>
              <w:tblCellSpacing w:w="15" w:type="dxa"/>
            </w:trPr>
          </w:trPrChange>
        </w:trPr>
        <w:tc>
          <w:tcPr>
            <w:tcW w:w="24" w:type="dxa"/>
            <w:gridSpan w:val="0"/>
            <w:vAlign w:val="center"/>
            <w:hideMark/>
            <w:tcPrChange w:id="2260" w:author="Huguenot-Noel, Robin" w:date="2025-05-21T15:49:00Z" w16du:dateUtc="2025-05-21T13:49:00Z">
              <w:tcPr>
                <w:tcW w:w="24" w:type="dxa"/>
                <w:gridSpan w:val="0"/>
                <w:vAlign w:val="center"/>
                <w:hideMark/>
              </w:tcPr>
            </w:tcPrChange>
          </w:tcPr>
          <w:p w14:paraId="2A0F41B8" w14:textId="77777777" w:rsidR="00F63056" w:rsidRPr="00450208" w:rsidRDefault="00F63056">
            <w:pPr>
              <w:suppressAutoHyphens/>
              <w:rPr>
                <w:ins w:id="2261" w:author="Huguenot-Noel, Robin" w:date="2025-05-21T16:29:00Z" w16du:dateUtc="2025-05-21T14:29:00Z"/>
                <w:rFonts w:asciiTheme="minorHAnsi" w:hAnsiTheme="minorHAnsi"/>
                <w:i/>
                <w:iCs/>
                <w:sz w:val="20"/>
                <w:szCs w:val="20"/>
              </w:rPr>
            </w:pPr>
            <w:ins w:id="2262" w:author="Huguenot-Noel, Robin" w:date="2025-05-21T16:29:00Z" w16du:dateUtc="2025-05-21T14:29:00Z">
              <w:del w:id="2263" w:author="Huguenot-Noel, Robin" w:date="2025-05-21T16:28:00Z" w16du:dateUtc="2025-05-21T14:28:00Z">
                <w:r w:rsidRPr="00450208" w:rsidDel="00F63056">
                  <w:rPr>
                    <w:rFonts w:asciiTheme="minorHAnsi" w:hAnsiTheme="minorHAnsi"/>
                    <w:i/>
                    <w:iCs/>
                    <w:rPrChange w:id="2264" w:author="Huguenot-Noel, Robin" w:date="2025-05-21T16:18:00Z" w16du:dateUtc="2025-05-21T14:18:00Z">
                      <w:rPr/>
                    </w:rPrChange>
                  </w:rPr>
                  <w:delText>You receive tailored job offers based on your qualifications and previous experience.</w:delText>
                </w:r>
              </w:del>
              <w:del w:id="2265" w:author="Huguenot-Noel, Robin [2]" w:date="2025-05-21T14:01:00Z" w16du:dateUtc="2025-05-21T12:01:00Z">
                <w:r w:rsidRPr="00450208" w:rsidDel="00400076">
                  <w:rPr>
                    <w:rStyle w:val="Emphasis"/>
                    <w:rFonts w:asciiTheme="minorHAnsi" w:eastAsiaTheme="majorEastAsia" w:hAnsiTheme="minorHAnsi"/>
                    <w:rPrChange w:id="2266" w:author="Huguenot-Noel, Robin" w:date="2025-05-21T16:18:00Z" w16du:dateUtc="2025-05-21T14:18:00Z">
                      <w:rPr>
                        <w:rStyle w:val="Emphasis"/>
                        <w:rFonts w:asciiTheme="minorHAnsi" w:eastAsiaTheme="majorEastAsia" w:hAnsiTheme="minorHAnsi"/>
                        <w:i w:val="0"/>
                        <w:iCs w:val="0"/>
                      </w:rPr>
                    </w:rPrChange>
                  </w:rPr>
                  <w:delText>You receive a o</w:delText>
                </w:r>
              </w:del>
            </w:ins>
          </w:p>
        </w:tc>
      </w:tr>
      <w:tr w:rsidR="00F63056" w:rsidRPr="00450208" w14:paraId="2658FCCC" w14:textId="77777777" w:rsidTr="00116A87">
        <w:trPr>
          <w:trHeight w:val="12"/>
          <w:tblCellSpacing w:w="15" w:type="dxa"/>
          <w:ins w:id="2267" w:author="Huguenot-Noel, Robin" w:date="2025-05-21T16:29:00Z" w16du:dateUtc="2025-05-21T14:29:00Z"/>
          <w:trPrChange w:id="2268" w:author="Huguenot-Noel, Robin" w:date="2025-05-21T15:49:00Z" w16du:dateUtc="2025-05-21T13:49:00Z">
            <w:trPr>
              <w:wAfter w:w="39" w:type="dxa"/>
              <w:trHeight w:val="13"/>
              <w:tblCellSpacing w:w="15" w:type="dxa"/>
            </w:trPr>
          </w:trPrChange>
        </w:trPr>
        <w:tc>
          <w:tcPr>
            <w:tcW w:w="24" w:type="dxa"/>
            <w:gridSpan w:val="0"/>
            <w:vAlign w:val="center"/>
            <w:hideMark/>
            <w:tcPrChange w:id="2269" w:author="Huguenot-Noel, Robin" w:date="2025-05-21T15:49:00Z" w16du:dateUtc="2025-05-21T13:49:00Z">
              <w:tcPr>
                <w:tcW w:w="24" w:type="dxa"/>
                <w:gridSpan w:val="0"/>
                <w:vAlign w:val="center"/>
                <w:hideMark/>
              </w:tcPr>
            </w:tcPrChange>
          </w:tcPr>
          <w:p w14:paraId="2658FCCC" w14:textId="77777777" w:rsidR="00F63056" w:rsidRPr="00450208" w:rsidRDefault="00F63056">
            <w:pPr>
              <w:suppressAutoHyphens/>
              <w:rPr>
                <w:ins w:id="2270" w:author="Huguenot-Noel, Robin" w:date="2025-05-21T16:29:00Z" w16du:dateUtc="2025-05-21T14:29:00Z"/>
                <w:rFonts w:asciiTheme="minorHAnsi" w:hAnsiTheme="minorHAnsi"/>
                <w:i/>
                <w:iCs/>
                <w:sz w:val="20"/>
                <w:szCs w:val="20"/>
              </w:rPr>
            </w:pPr>
            <w:ins w:id="2271" w:author="Huguenot-Noel, Robin" w:date="2025-05-21T16:29:00Z" w16du:dateUtc="2025-05-21T14:29:00Z">
              <w:del w:id="2272" w:author="Huguenot-Noel, Robin [2]" w:date="2025-05-21T14:01:00Z" w16du:dateUtc="2025-05-21T12:01:00Z">
                <w:r w:rsidRPr="00450208" w:rsidDel="00400076">
                  <w:rPr>
                    <w:rStyle w:val="Emphasis"/>
                    <w:rFonts w:asciiTheme="minorHAnsi" w:eastAsiaTheme="majorEastAsia" w:hAnsiTheme="minorHAnsi"/>
                    <w:rPrChange w:id="2273" w:author="Huguenot-Noel, Robin" w:date="2025-05-21T16:18:00Z" w16du:dateUtc="2025-05-21T14:18:00Z">
                      <w:rPr>
                        <w:rStyle w:val="Emphasis"/>
                        <w:rFonts w:asciiTheme="minorHAnsi" w:eastAsiaTheme="majorEastAsia" w:hAnsiTheme="minorHAnsi"/>
                        <w:i w:val="0"/>
                        <w:iCs w:val="0"/>
                      </w:rPr>
                    </w:rPrChange>
                  </w:rPr>
                  <w:delText>e-</w:delText>
                </w:r>
              </w:del>
            </w:ins>
          </w:p>
        </w:tc>
      </w:tr>
      <w:tr w:rsidR="00F63056" w:rsidRPr="00450208" w14:paraId="3EE6E67E" w14:textId="77777777" w:rsidTr="00116A87">
        <w:trPr>
          <w:trHeight w:val="12"/>
          <w:tblCellSpacing w:w="15" w:type="dxa"/>
          <w:ins w:id="2274" w:author="Huguenot-Noel, Robin" w:date="2025-05-21T16:29:00Z" w16du:dateUtc="2025-05-21T14:29:00Z"/>
          <w:trPrChange w:id="2275" w:author="Huguenot-Noel, Robin" w:date="2025-05-21T15:49:00Z" w16du:dateUtc="2025-05-21T13:49:00Z">
            <w:trPr>
              <w:wAfter w:w="39" w:type="dxa"/>
              <w:trHeight w:val="13"/>
              <w:tblCellSpacing w:w="15" w:type="dxa"/>
            </w:trPr>
          </w:trPrChange>
        </w:trPr>
        <w:tc>
          <w:tcPr>
            <w:tcW w:w="24" w:type="dxa"/>
            <w:gridSpan w:val="0"/>
            <w:vAlign w:val="center"/>
            <w:hideMark/>
            <w:tcPrChange w:id="2276" w:author="Huguenot-Noel, Robin" w:date="2025-05-21T15:49:00Z" w16du:dateUtc="2025-05-21T13:49:00Z">
              <w:tcPr>
                <w:tcW w:w="24" w:type="dxa"/>
                <w:gridSpan w:val="0"/>
                <w:vAlign w:val="center"/>
                <w:hideMark/>
              </w:tcPr>
            </w:tcPrChange>
          </w:tcPr>
          <w:p w14:paraId="3EE6E67E" w14:textId="77777777" w:rsidR="00F63056" w:rsidRPr="00450208" w:rsidRDefault="00F63056">
            <w:pPr>
              <w:suppressAutoHyphens/>
              <w:rPr>
                <w:ins w:id="2277" w:author="Huguenot-Noel, Robin" w:date="2025-05-21T16:29:00Z" w16du:dateUtc="2025-05-21T14:29:00Z"/>
                <w:rFonts w:asciiTheme="minorHAnsi" w:hAnsiTheme="minorHAnsi"/>
                <w:i/>
                <w:iCs/>
                <w:sz w:val="20"/>
                <w:szCs w:val="20"/>
              </w:rPr>
            </w:pPr>
            <w:ins w:id="2278" w:author="Huguenot-Noel, Robin" w:date="2025-05-21T16:29:00Z" w16du:dateUtc="2025-05-21T14:29:00Z">
              <w:del w:id="2279" w:author="Huguenot-Noel, Robin [2]" w:date="2025-05-21T14:01:00Z" w16du:dateUtc="2025-05-21T12:01:00Z">
                <w:r w:rsidRPr="00450208" w:rsidDel="00400076">
                  <w:rPr>
                    <w:rStyle w:val="Emphasis"/>
                    <w:rFonts w:asciiTheme="minorHAnsi" w:eastAsiaTheme="majorEastAsia" w:hAnsiTheme="minorHAnsi"/>
                    <w:rPrChange w:id="2280" w:author="Huguenot-Noel, Robin" w:date="2025-05-21T16:18:00Z" w16du:dateUtc="2025-05-21T14:18:00Z">
                      <w:rPr>
                        <w:rStyle w:val="Emphasis"/>
                        <w:rFonts w:asciiTheme="minorHAnsi" w:eastAsiaTheme="majorEastAsia" w:hAnsiTheme="minorHAnsi"/>
                        <w:i w:val="0"/>
                        <w:iCs w:val="0"/>
                      </w:rPr>
                    </w:rPrChange>
                  </w:rPr>
                  <w:delText>ime compensation equal to approximately three months of your previous s</w:delText>
                </w:r>
              </w:del>
            </w:ins>
          </w:p>
        </w:tc>
      </w:tr>
      <w:tr w:rsidR="00F63056" w:rsidRPr="00450208" w14:paraId="3B253515" w14:textId="77777777" w:rsidTr="00116A87">
        <w:trPr>
          <w:trHeight w:val="12"/>
          <w:tblCellSpacing w:w="15" w:type="dxa"/>
          <w:ins w:id="2281" w:author="Huguenot-Noel, Robin" w:date="2025-05-21T16:29:00Z" w16du:dateUtc="2025-05-21T14:29:00Z"/>
          <w:trPrChange w:id="2282" w:author="Huguenot-Noel, Robin" w:date="2025-05-21T15:49:00Z" w16du:dateUtc="2025-05-21T13:49:00Z">
            <w:trPr>
              <w:wAfter w:w="39" w:type="dxa"/>
              <w:trHeight w:val="13"/>
              <w:tblCellSpacing w:w="15" w:type="dxa"/>
            </w:trPr>
          </w:trPrChange>
        </w:trPr>
        <w:tc>
          <w:tcPr>
            <w:tcW w:w="24" w:type="dxa"/>
            <w:gridSpan w:val="0"/>
            <w:vAlign w:val="center"/>
            <w:hideMark/>
            <w:tcPrChange w:id="2283" w:author="Huguenot-Noel, Robin" w:date="2025-05-21T15:49:00Z" w16du:dateUtc="2025-05-21T13:49:00Z">
              <w:tcPr>
                <w:tcW w:w="24" w:type="dxa"/>
                <w:gridSpan w:val="0"/>
                <w:vAlign w:val="center"/>
                <w:hideMark/>
              </w:tcPr>
            </w:tcPrChange>
          </w:tcPr>
          <w:p w14:paraId="3B253515" w14:textId="77777777" w:rsidR="00F63056" w:rsidRPr="00450208" w:rsidRDefault="00F63056">
            <w:pPr>
              <w:suppressAutoHyphens/>
              <w:rPr>
                <w:ins w:id="2284" w:author="Huguenot-Noel, Robin" w:date="2025-05-21T16:29:00Z" w16du:dateUtc="2025-05-21T14:29:00Z"/>
                <w:rFonts w:asciiTheme="minorHAnsi" w:hAnsiTheme="minorHAnsi"/>
                <w:i/>
                <w:iCs/>
                <w:sz w:val="20"/>
                <w:szCs w:val="20"/>
              </w:rPr>
            </w:pPr>
            <w:ins w:id="2285" w:author="Huguenot-Noel, Robin" w:date="2025-05-21T16:29:00Z" w16du:dateUtc="2025-05-21T14:29:00Z">
              <w:del w:id="2286" w:author="Huguenot-Noel, Robin [2]" w:date="2025-05-21T14:01:00Z" w16du:dateUtc="2025-05-21T12:01:00Z">
                <w:r w:rsidRPr="00450208" w:rsidDel="00400076">
                  <w:rPr>
                    <w:rStyle w:val="Emphasis"/>
                    <w:rFonts w:asciiTheme="minorHAnsi" w:eastAsiaTheme="majorEastAsia" w:hAnsiTheme="minorHAnsi"/>
                    <w:rPrChange w:id="2287" w:author="Huguenot-Noel, Robin" w:date="2025-05-21T16:18:00Z" w16du:dateUtc="2025-05-21T14:18:00Z">
                      <w:rPr>
                        <w:rStyle w:val="Emphasis"/>
                        <w:rFonts w:asciiTheme="minorHAnsi" w:eastAsiaTheme="majorEastAsia" w:hAnsiTheme="minorHAnsi"/>
                        <w:i w:val="0"/>
                        <w:iCs w:val="0"/>
                      </w:rPr>
                    </w:rPrChange>
                  </w:rPr>
                  <w:delText>la</w:delText>
                </w:r>
              </w:del>
            </w:ins>
          </w:p>
        </w:tc>
      </w:tr>
    </w:tbl>
    <w:tbl>
      <w:tblPr>
        <w:tblW w:w="5007" w:type="pct"/>
        <w:tblInd w:w="55" w:type="dxa"/>
        <w:tblLayout w:type="fixed"/>
        <w:tblCellMar>
          <w:top w:w="55" w:type="dxa"/>
          <w:left w:w="55" w:type="dxa"/>
          <w:bottom w:w="55" w:type="dxa"/>
          <w:right w:w="55" w:type="dxa"/>
        </w:tblCellMar>
        <w:tblLook w:val="04A0" w:firstRow="1" w:lastRow="0" w:firstColumn="1" w:lastColumn="0" w:noHBand="0" w:noVBand="1"/>
        <w:tblPrChange w:id="2288" w:author="Huguenot-Noel, Robin" w:date="2025-05-21T16:31:00Z" w16du:dateUtc="2025-05-21T14:31:00Z">
          <w:tblPr>
            <w:tblW w:w="5007" w:type="pct"/>
            <w:tblInd w:w="55" w:type="dxa"/>
            <w:tblLayout w:type="fixed"/>
            <w:tblCellMar>
              <w:top w:w="55" w:type="dxa"/>
              <w:left w:w="55" w:type="dxa"/>
              <w:bottom w:w="55" w:type="dxa"/>
              <w:right w:w="55" w:type="dxa"/>
            </w:tblCellMar>
            <w:tblLook w:val="04A0" w:firstRow="1" w:lastRow="0" w:firstColumn="1" w:lastColumn="0" w:noHBand="0" w:noVBand="1"/>
          </w:tblPr>
        </w:tblPrChange>
      </w:tblPr>
      <w:tblGrid>
        <w:gridCol w:w="9373"/>
        <w:tblGridChange w:id="2289">
          <w:tblGrid>
            <w:gridCol w:w="9373"/>
          </w:tblGrid>
        </w:tblGridChange>
      </w:tblGrid>
      <w:tr w:rsidR="00F63056" w:rsidRPr="00450208" w14:paraId="1DC1938F" w14:textId="77777777" w:rsidTr="00DA0591">
        <w:trPr>
          <w:trHeight w:val="485"/>
          <w:ins w:id="2290" w:author="Huguenot-Noel, Robin" w:date="2025-05-21T16:29:00Z" w16du:dateUtc="2025-05-21T14:29:00Z"/>
          <w:trPrChange w:id="2291" w:author="Huguenot-Noel, Robin" w:date="2025-05-21T16:31:00Z" w16du:dateUtc="2025-05-21T14:31:00Z">
            <w:trPr>
              <w:trHeight w:val="485"/>
            </w:trPr>
          </w:trPrChange>
        </w:trPr>
        <w:tc>
          <w:tcPr>
            <w:tcW w:w="9373" w:type="dxa"/>
            <w:tcPrChange w:id="2292" w:author="Huguenot-Noel, Robin" w:date="2025-05-21T16:31:00Z" w16du:dateUtc="2025-05-21T14:31:00Z">
              <w:tcPr>
                <w:tcW w:w="9373" w:type="dxa"/>
              </w:tcPr>
            </w:tcPrChange>
          </w:tcPr>
          <w:tbl>
            <w:tblPr>
              <w:tblW w:w="0" w:type="auto"/>
              <w:tblCellSpacing w:w="15" w:type="dxa"/>
              <w:tblCellMar>
                <w:top w:w="15" w:type="dxa"/>
                <w:left w:w="15" w:type="dxa"/>
                <w:bottom w:w="15" w:type="dxa"/>
                <w:right w:w="15" w:type="dxa"/>
              </w:tblCellMar>
              <w:tblLook w:val="04A0" w:firstRow="1" w:lastRow="0" w:firstColumn="1" w:lastColumn="0" w:noHBand="0" w:noVBand="1"/>
              <w:tblPrChange w:id="2293" w:author="Huguenot-Noel, Robin" w:date="2025-05-21T15:49:00Z" w16du:dateUtc="2025-05-21T13:49: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tblGridChange w:id="2294">
                <w:tblGrid/>
              </w:tblGridChange>
            </w:tblGrid>
            <w:tr w:rsidR="00F63056" w:rsidRPr="00450208" w14:paraId="1D724125" w14:textId="77777777" w:rsidTr="00116A87">
              <w:trPr>
                <w:trHeight w:val="139"/>
                <w:tblCellSpacing w:w="15" w:type="dxa"/>
                <w:ins w:id="2295" w:author="Huguenot-Noel, Robin" w:date="2025-05-21T16:29:00Z" w16du:dateUtc="2025-05-21T14:29:00Z"/>
                <w:trPrChange w:id="2296" w:author="Huguenot-Noel, Robin" w:date="2025-05-21T15:49:00Z" w16du:dateUtc="2025-05-21T13:49:00Z">
                  <w:trPr>
                    <w:tblCellSpacing w:w="15" w:type="dxa"/>
                  </w:trPr>
                </w:trPrChange>
              </w:trPr>
              <w:tc>
                <w:tcPr>
                  <w:tcW w:w="36" w:type="dxa"/>
                  <w:gridSpan w:val="0"/>
                  <w:vAlign w:val="center"/>
                  <w:hideMark/>
                  <w:tcPrChange w:id="2297" w:author="Huguenot-Noel, Robin" w:date="2025-05-21T15:49:00Z" w16du:dateUtc="2025-05-21T13:49:00Z">
                    <w:tcPr>
                      <w:tcW w:w="36" w:type="dxa"/>
                      <w:gridSpan w:val="0"/>
                      <w:vAlign w:val="center"/>
                      <w:hideMark/>
                    </w:tcPr>
                  </w:tcPrChange>
                </w:tcPr>
                <w:p w14:paraId="1D724125" w14:textId="77777777" w:rsidR="00F63056" w:rsidRPr="00450208" w:rsidRDefault="00F63056">
                  <w:pPr>
                    <w:suppressAutoHyphens/>
                    <w:rPr>
                      <w:ins w:id="2298" w:author="Huguenot-Noel, Robin" w:date="2025-05-21T16:29:00Z" w16du:dateUtc="2025-05-21T14:29:00Z"/>
                      <w:rFonts w:asciiTheme="minorHAnsi" w:hAnsiTheme="minorHAnsi"/>
                    </w:rPr>
                  </w:pPr>
                  <w:ins w:id="2299" w:author="Huguenot-Noel, Robin" w:date="2025-05-21T16:29:00Z" w16du:dateUtc="2025-05-21T14:29:00Z">
                    <w:del w:id="2300" w:author="Huguenot-Noel, Robin" w:date="2025-05-21T15:45:00Z" w16du:dateUtc="2025-05-21T13:45:00Z">
                      <w:r w:rsidRPr="00450208" w:rsidDel="00386AD3">
                        <w:rPr>
                          <w:rFonts w:asciiTheme="minorHAnsi" w:hAnsiTheme="minorHAnsi"/>
                          <w:color w:val="000000"/>
                        </w:rPr>
                        <w:delText xml:space="preserve">In France, for example, France Travail </w:delText>
                      </w:r>
                      <w:r w:rsidRPr="00450208" w:rsidDel="00386AD3">
                        <w:rPr>
                          <w:rFonts w:asciiTheme="minorHAnsi" w:hAnsiTheme="minorHAnsi"/>
                          <w:rPrChange w:id="2301" w:author="Huguenot-Noel, Robin" w:date="2025-05-21T16:18:00Z" w16du:dateUtc="2025-05-21T14:18:00Z">
                            <w:rPr/>
                          </w:rPrChange>
                        </w:rPr>
                        <w:delText>can provide job matching under certain active labour market prog</w:delText>
                      </w:r>
                    </w:del>
                  </w:ins>
                </w:p>
              </w:tc>
            </w:tr>
            <w:tr w:rsidR="00F63056" w:rsidRPr="00450208" w14:paraId="4339EC1A" w14:textId="77777777" w:rsidTr="00116A87">
              <w:trPr>
                <w:trHeight w:val="139"/>
                <w:tblCellSpacing w:w="15" w:type="dxa"/>
                <w:ins w:id="2302" w:author="Huguenot-Noel, Robin" w:date="2025-05-21T16:29:00Z" w16du:dateUtc="2025-05-21T14:29:00Z"/>
                <w:trPrChange w:id="2303" w:author="Huguenot-Noel, Robin" w:date="2025-05-21T15:49:00Z" w16du:dateUtc="2025-05-21T13:49:00Z">
                  <w:trPr>
                    <w:tblCellSpacing w:w="15" w:type="dxa"/>
                  </w:trPr>
                </w:trPrChange>
              </w:trPr>
              <w:tc>
                <w:tcPr>
                  <w:tcW w:w="36" w:type="dxa"/>
                  <w:gridSpan w:val="0"/>
                  <w:vAlign w:val="center"/>
                  <w:hideMark/>
                  <w:tcPrChange w:id="2304" w:author="Huguenot-Noel, Robin" w:date="2025-05-21T15:49:00Z" w16du:dateUtc="2025-05-21T13:49:00Z">
                    <w:tcPr>
                      <w:tcW w:w="36" w:type="dxa"/>
                      <w:gridSpan w:val="0"/>
                      <w:vAlign w:val="center"/>
                      <w:hideMark/>
                    </w:tcPr>
                  </w:tcPrChange>
                </w:tcPr>
                <w:p w14:paraId="4339EC1A" w14:textId="77777777" w:rsidR="00F63056" w:rsidRPr="00450208" w:rsidRDefault="00F63056">
                  <w:pPr>
                    <w:suppressAutoHyphens/>
                    <w:rPr>
                      <w:ins w:id="2305" w:author="Huguenot-Noel, Robin" w:date="2025-05-21T16:29:00Z" w16du:dateUtc="2025-05-21T14:29:00Z"/>
                      <w:rFonts w:asciiTheme="minorHAnsi" w:hAnsiTheme="minorHAnsi"/>
                    </w:rPr>
                  </w:pPr>
                  <w:ins w:id="2306" w:author="Huguenot-Noel, Robin" w:date="2025-05-21T16:29:00Z" w16du:dateUtc="2025-05-21T14:29:00Z">
                    <w:del w:id="2307" w:author="Huguenot-Noel, Robin" w:date="2025-05-21T15:45:00Z" w16du:dateUtc="2025-05-21T13:45:00Z">
                      <w:r w:rsidRPr="00450208" w:rsidDel="00386AD3">
                        <w:rPr>
                          <w:rFonts w:asciiTheme="minorHAnsi" w:hAnsiTheme="minorHAnsi"/>
                          <w:rPrChange w:id="2308" w:author="Huguenot-Noel, Robin" w:date="2025-05-21T16:18:00Z" w16du:dateUtc="2025-05-21T14:18:00Z">
                            <w:rPr/>
                          </w:rPrChange>
                        </w:rPr>
                        <w:delText>ams.</w:delText>
                      </w:r>
                      <w:r w:rsidRPr="00450208" w:rsidDel="00386AD3">
                        <w:rPr>
                          <w:rFonts w:asciiTheme="minorHAnsi" w:hAnsiTheme="minorHAnsi"/>
                          <w:color w:val="000000"/>
                        </w:rPr>
                        <w:delText xml:space="preserve"> </w:delText>
                      </w:r>
                    </w:del>
                    <w:del w:id="2309" w:author="Huguenot-Noel, Robin [2]" w:date="2025-05-21T13:55:00Z" w16du:dateUtc="2025-05-21T11:55:00Z">
                      <w:r w:rsidRPr="00450208" w:rsidDel="00726D11">
                        <w:rPr>
                          <w:rFonts w:asciiTheme="minorHAnsi" w:hAnsiTheme="minorHAnsi"/>
                          <w:color w:val="000000"/>
                        </w:rPr>
                        <w:fldChar w:fldCharType="begin"/>
                      </w:r>
                      <w:r w:rsidRPr="00450208" w:rsidDel="00726D11">
                        <w:rPr>
                          <w:rFonts w:asciiTheme="minorHAnsi" w:hAnsiTheme="minorHAnsi"/>
                          <w:color w:val="000000"/>
                        </w:rPr>
                        <w:delInstrText>HYPERLINK "https://balkangreenenergynews.com/polish-coal-industry-wo</w:delInstrText>
                      </w:r>
                    </w:del>
                  </w:ins>
                </w:p>
              </w:tc>
            </w:tr>
          </w:tbl>
          <w:p w14:paraId="20237C1C" w14:textId="77777777" w:rsidR="00F63056" w:rsidRPr="00450208" w:rsidDel="00726D11" w:rsidRDefault="00F63056" w:rsidP="00116A87">
            <w:pPr>
              <w:pStyle w:val="NormalWeb"/>
              <w:shd w:val="clear" w:color="auto" w:fill="FFFFFF"/>
              <w:spacing w:beforeAutospacing="0" w:afterAutospacing="0"/>
              <w:textAlignment w:val="baseline"/>
              <w:rPr>
                <w:ins w:id="2310" w:author="Huguenot-Noel, Robin" w:date="2025-05-21T16:29:00Z" w16du:dateUtc="2025-05-21T14:29:00Z"/>
                <w:del w:id="2311" w:author="Huguenot-Noel, Robin [2]" w:date="2025-05-21T13:55:00Z" w16du:dateUtc="2025-05-21T11:55:00Z"/>
                <w:rFonts w:asciiTheme="minorHAnsi" w:hAnsiTheme="minorHAnsi"/>
                <w:color w:val="000000"/>
              </w:rPr>
            </w:pPr>
            <w:ins w:id="2312" w:author="Huguenot-Noel, Robin" w:date="2025-05-21T16:29:00Z" w16du:dateUtc="2025-05-21T14:29:00Z">
              <w:del w:id="2313" w:author="Huguenot-Noel, Robin [2]" w:date="2025-05-21T13:55:00Z" w16du:dateUtc="2025-05-21T11:55:00Z">
                <w:r w:rsidRPr="00450208" w:rsidDel="00726D11">
                  <w:rPr>
                    <w:rFonts w:asciiTheme="minorHAnsi" w:hAnsiTheme="minorHAnsi"/>
                    <w:color w:val="000000"/>
                  </w:rPr>
                  <w:fldChar w:fldCharType="end"/>
                </w:r>
                <w:r w:rsidRPr="00450208" w:rsidDel="00726D11">
                  <w:rPr>
                    <w:rFonts w:asciiTheme="minorHAnsi" w:hAnsiTheme="minorHAnsi"/>
                    <w:color w:val="000000"/>
                  </w:rPr>
                  <w:delText>: collective labor agreements</w:delText>
                </w:r>
                <w:r w:rsidRPr="00450208" w:rsidDel="00726D11">
                  <w:rPr>
                    <w:rFonts w:asciiTheme="minorHAnsi" w:hAnsiTheme="minorHAnsi"/>
                    <w:b/>
                    <w:bCs/>
                    <w:i/>
                    <w:iCs/>
                    <w:color w:val="333333"/>
                  </w:rPr>
                  <w:delText xml:space="preserve"> envisage severance payments</w:delText>
                </w:r>
                <w:r w:rsidRPr="00450208" w:rsidDel="00726D11">
                  <w:rPr>
                    <w:rFonts w:asciiTheme="minorHAnsi" w:hAnsiTheme="minorHAnsi"/>
                    <w:color w:val="000000"/>
                  </w:rPr>
                  <w:delText>.</w:delText>
                </w:r>
              </w:del>
            </w:ins>
          </w:p>
          <w:p w14:paraId="0C5D0FC6" w14:textId="77777777" w:rsidR="00F63056" w:rsidRPr="00450208" w:rsidDel="00726D11" w:rsidRDefault="00F63056" w:rsidP="00116A87">
            <w:pPr>
              <w:pStyle w:val="NormalWeb"/>
              <w:shd w:val="clear" w:color="auto" w:fill="FFFFFF"/>
              <w:spacing w:beforeAutospacing="0" w:afterAutospacing="0"/>
              <w:textAlignment w:val="baseline"/>
              <w:rPr>
                <w:ins w:id="2314" w:author="Huguenot-Noel, Robin" w:date="2025-05-21T16:29:00Z" w16du:dateUtc="2025-05-21T14:29:00Z"/>
                <w:del w:id="2315" w:author="Huguenot-Noel, Robin [2]" w:date="2025-05-21T13:55:00Z" w16du:dateUtc="2025-05-21T11:55:00Z"/>
                <w:rFonts w:asciiTheme="minorHAnsi" w:hAnsiTheme="minorHAnsi"/>
                <w:color w:val="000000"/>
              </w:rPr>
            </w:pPr>
          </w:p>
          <w:p w14:paraId="6932CAFC" w14:textId="77777777" w:rsidR="00F63056" w:rsidRPr="00450208" w:rsidDel="00726D11" w:rsidRDefault="00F63056" w:rsidP="00116A87">
            <w:pPr>
              <w:pStyle w:val="NormalWeb"/>
              <w:shd w:val="clear" w:color="auto" w:fill="FFFFFF"/>
              <w:spacing w:beforeAutospacing="0" w:afterAutospacing="0"/>
              <w:textAlignment w:val="baseline"/>
              <w:rPr>
                <w:ins w:id="2316" w:author="Huguenot-Noel, Robin" w:date="2025-05-21T16:29:00Z" w16du:dateUtc="2025-05-21T14:29:00Z"/>
                <w:del w:id="2317" w:author="Huguenot-Noel, Robin [2]" w:date="2025-05-21T13:55:00Z" w16du:dateUtc="2025-05-21T11:55:00Z"/>
                <w:rFonts w:asciiTheme="minorHAnsi" w:hAnsiTheme="minorHAnsi"/>
                <w:color w:val="000000"/>
                <w:shd w:val="clear" w:color="auto" w:fill="FFFFFF"/>
              </w:rPr>
            </w:pPr>
            <w:ins w:id="2318" w:author="Huguenot-Noel, Robin" w:date="2025-05-21T16:29:00Z" w16du:dateUtc="2025-05-21T14:29:00Z">
              <w:del w:id="2319" w:author="Huguenot-Noel, Robin [2]" w:date="2025-05-21T13:55:00Z" w16du:dateUtc="2025-05-21T11:55:00Z">
                <w:r w:rsidRPr="00450208" w:rsidDel="00726D11">
                  <w:rPr>
                    <w:rStyle w:val="Strong"/>
                    <w:rFonts w:asciiTheme="minorHAnsi" w:eastAsiaTheme="majorEastAsia" w:hAnsiTheme="minorHAnsi"/>
                  </w:rPr>
                  <w:fldChar w:fldCharType="begin"/>
                </w:r>
                <w:r w:rsidRPr="00450208" w:rsidDel="00726D11">
                  <w:rPr>
                    <w:rStyle w:val="Strong"/>
                    <w:rFonts w:asciiTheme="minorHAnsi" w:eastAsiaTheme="majorEastAsia" w:hAnsiTheme="minorHAnsi"/>
                  </w:rPr>
                  <w:delInstrText>HYPERLINK "https://www.industriall-union.org/spanish-coal-unions-win-landmark-just-transition-deal?utm_source=chatgpt.com"</w:delInstrText>
                </w:r>
                <w:r w:rsidRPr="00450208" w:rsidDel="00726D11">
                  <w:rPr>
                    <w:rStyle w:val="Strong"/>
                    <w:rFonts w:asciiTheme="minorHAnsi" w:eastAsiaTheme="majorEastAsia" w:hAnsiTheme="minorHAnsi"/>
                  </w:rPr>
                </w:r>
                <w:r w:rsidRPr="00450208" w:rsidDel="00726D11">
                  <w:rPr>
                    <w:rStyle w:val="Strong"/>
                    <w:rFonts w:asciiTheme="minorHAnsi" w:eastAsiaTheme="majorEastAsia" w:hAnsiTheme="minorHAnsi"/>
                  </w:rPr>
                  <w:fldChar w:fldCharType="separate"/>
                </w:r>
                <w:r w:rsidRPr="00450208" w:rsidDel="00726D11">
                  <w:rPr>
                    <w:rStyle w:val="Hyperlink"/>
                    <w:rFonts w:asciiTheme="minorHAnsi" w:eastAsiaTheme="majorEastAsia" w:hAnsiTheme="minorHAnsi"/>
                  </w:rPr>
                  <w:delText>Spain 2018 coal mines closure agreements</w:delText>
                </w:r>
                <w:r w:rsidRPr="00450208" w:rsidDel="00726D11">
                  <w:rPr>
                    <w:rStyle w:val="Strong"/>
                    <w:rFonts w:asciiTheme="minorHAnsi" w:eastAsiaTheme="majorEastAsia" w:hAnsiTheme="minorHAnsi"/>
                  </w:rPr>
                  <w:fldChar w:fldCharType="end"/>
                </w:r>
                <w:r w:rsidRPr="00450208" w:rsidDel="00726D11">
                  <w:rPr>
                    <w:rFonts w:asciiTheme="minorHAnsi" w:hAnsiTheme="minorHAnsi"/>
                  </w:rPr>
                  <w:delText xml:space="preserve">: </w:delText>
                </w:r>
                <w:r w:rsidRPr="00450208" w:rsidDel="00726D11">
                  <w:rPr>
                    <w:rFonts w:asciiTheme="minorHAnsi" w:hAnsiTheme="minorHAnsi"/>
                    <w:color w:val="000000"/>
                    <w:shd w:val="clear" w:color="auto" w:fill="FFFFFF"/>
                  </w:rPr>
                  <w:delText>Younger miners will receive a redundancy payment of €10,000, as well as 35 days’ pay for every year of service.</w:delText>
                </w:r>
              </w:del>
            </w:ins>
          </w:p>
          <w:p w14:paraId="5CA21E41" w14:textId="77777777" w:rsidR="00F63056" w:rsidRPr="00450208" w:rsidDel="00726D11" w:rsidRDefault="00F63056" w:rsidP="00116A87">
            <w:pPr>
              <w:pStyle w:val="NormalWeb"/>
              <w:shd w:val="clear" w:color="auto" w:fill="FFFFFF"/>
              <w:spacing w:beforeAutospacing="0" w:afterAutospacing="0"/>
              <w:textAlignment w:val="baseline"/>
              <w:rPr>
                <w:ins w:id="2320" w:author="Huguenot-Noel, Robin" w:date="2025-05-21T16:29:00Z" w16du:dateUtc="2025-05-21T14:29:00Z"/>
                <w:del w:id="2321" w:author="Huguenot-Noel, Robin [2]" w:date="2025-05-21T13:55:00Z" w16du:dateUtc="2025-05-21T11:55:00Z"/>
                <w:rFonts w:asciiTheme="minorHAnsi" w:hAnsiTheme="minorHAnsi"/>
                <w:color w:val="000000"/>
                <w:shd w:val="clear" w:color="auto" w:fill="FFFFFF"/>
              </w:rPr>
            </w:pPr>
            <w:ins w:id="2322" w:author="Huguenot-Noel, Robin" w:date="2025-05-21T16:29:00Z" w16du:dateUtc="2025-05-21T14:29:00Z">
              <w:del w:id="2323" w:author="Huguenot-Noel, Robin [2]" w:date="2025-05-21T13:55:00Z" w16du:dateUtc="2025-05-21T11:55:00Z">
                <w:r w:rsidRPr="00450208" w:rsidDel="00726D11">
                  <w:rPr>
                    <w:rFonts w:asciiTheme="minorHAnsi" w:hAnsiTheme="minorHAnsi"/>
                    <w:color w:val="000000"/>
                    <w:shd w:val="clear" w:color="auto" w:fill="FFFFFF"/>
                  </w:rPr>
                  <w:delText xml:space="preserve">Miners with asbestosis will receive an additional payment of €26,000. (See also: </w:delText>
                </w:r>
                <w:r w:rsidRPr="00450208" w:rsidDel="00726D11">
                  <w:rPr>
                    <w:rFonts w:asciiTheme="minorHAnsi" w:hAnsiTheme="minorHAnsi"/>
                    <w:color w:val="000000"/>
                    <w:shd w:val="clear" w:color="auto" w:fill="FFFFFF"/>
                  </w:rPr>
                  <w:fldChar w:fldCharType="begin"/>
                </w:r>
                <w:r w:rsidRPr="00450208" w:rsidDel="00726D11">
                  <w:rPr>
                    <w:rFonts w:asciiTheme="minorHAnsi" w:hAnsiTheme="minorHAnsi"/>
                    <w:color w:val="000000"/>
                    <w:shd w:val="clear" w:color="auto" w:fill="FFFFFF"/>
                  </w:rPr>
                  <w:delInstrText>HYPERLINK "https://www.industriall-union.org/sites/default/files/uploads/documents/2018/SPAIN/spanish_plan_for_coal_eng_oct_2018.pdf"</w:delInstrText>
                </w:r>
                <w:r w:rsidRPr="00450208" w:rsidDel="00726D11">
                  <w:rPr>
                    <w:rFonts w:asciiTheme="minorHAnsi" w:hAnsiTheme="minorHAnsi"/>
                    <w:color w:val="000000"/>
                    <w:shd w:val="clear" w:color="auto" w:fill="FFFFFF"/>
                  </w:rPr>
                  <w:fldChar w:fldCharType="separate"/>
                </w:r>
                <w:r w:rsidRPr="00450208" w:rsidDel="00726D11">
                  <w:rPr>
                    <w:rStyle w:val="Hyperlink"/>
                    <w:rFonts w:asciiTheme="minorHAnsi" w:hAnsiTheme="minorHAnsi"/>
                    <w:shd w:val="clear" w:color="auto" w:fill="FFFFFF"/>
                  </w:rPr>
                  <w:delText>https://www.industriall-union.org/sites/default/files/uploads/documents/2018/SPAIN/spanish_plan_for_coal_eng_oct_2018.pdf</w:delText>
                </w:r>
                <w:r w:rsidRPr="00450208" w:rsidDel="00726D11">
                  <w:rPr>
                    <w:rFonts w:asciiTheme="minorHAnsi" w:hAnsiTheme="minorHAnsi"/>
                    <w:color w:val="000000"/>
                    <w:shd w:val="clear" w:color="auto" w:fill="FFFFFF"/>
                  </w:rPr>
                  <w:fldChar w:fldCharType="end"/>
                </w:r>
                <w:r w:rsidRPr="00450208" w:rsidDel="00726D11">
                  <w:rPr>
                    <w:rFonts w:asciiTheme="minorHAnsi" w:hAnsiTheme="minorHAnsi"/>
                    <w:color w:val="000000"/>
                    <w:shd w:val="clear" w:color="auto" w:fill="FFFFFF"/>
                  </w:rPr>
                  <w:delText xml:space="preserve">) </w:delText>
                </w:r>
              </w:del>
            </w:ins>
          </w:p>
          <w:tbl>
            <w:tblPr>
              <w:tblW w:w="5007" w:type="pct"/>
              <w:tblInd w:w="55" w:type="dxa"/>
              <w:tblLayout w:type="fixed"/>
              <w:tblCellMar>
                <w:top w:w="55" w:type="dxa"/>
                <w:left w:w="55" w:type="dxa"/>
                <w:bottom w:w="55" w:type="dxa"/>
                <w:right w:w="55" w:type="dxa"/>
              </w:tblCellMar>
              <w:tblLook w:val="04A0" w:firstRow="1" w:lastRow="0" w:firstColumn="1" w:lastColumn="0" w:noHBand="0" w:noVBand="1"/>
            </w:tblPr>
            <w:tblGrid>
              <w:gridCol w:w="9276"/>
              <w:tblGridChange w:id="2324">
                <w:tblGrid>
                  <w:gridCol w:w="9276"/>
                </w:tblGrid>
              </w:tblGridChange>
            </w:tblGrid>
            <w:tr w:rsidR="00F63056" w:rsidRPr="00450208" w14:paraId="579929EA" w14:textId="77777777" w:rsidTr="00D1360F">
              <w:trPr>
                <w:trHeight w:val="485"/>
                <w:ins w:id="2325" w:author="Huguenot-Noel, Robin" w:date="2025-05-21T16:30:00Z" w16du:dateUtc="2025-05-21T14:30:00Z"/>
              </w:trPr>
              <w:tc>
                <w:tcPr>
                  <w:tcW w:w="9373" w:type="dxa"/>
                </w:tcPr>
                <w:tbl>
                  <w:tblPr>
                    <w:tblW w:w="0" w:type="auto"/>
                    <w:tblCellSpacing w:w="15" w:type="dxa"/>
                    <w:tblCellMar>
                      <w:top w:w="15" w:type="dxa"/>
                      <w:left w:w="15" w:type="dxa"/>
                      <w:bottom w:w="15" w:type="dxa"/>
                      <w:right w:w="15" w:type="dxa"/>
                    </w:tblCellMar>
                    <w:tblLook w:val="04A0" w:firstRow="1" w:lastRow="0" w:firstColumn="1" w:lastColumn="0" w:noHBand="0" w:noVBand="1"/>
                    <w:tblPrChange w:id="2326" w:author="Huguenot-Noel, Robin" w:date="2025-05-21T15:49:00Z" w16du:dateUtc="2025-05-21T13:49: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tblGridChange w:id="2327">
                      <w:tblGrid/>
                    </w:tblGridChange>
                  </w:tblGrid>
                  <w:tr w:rsidR="00F63056" w:rsidRPr="00450208" w14:paraId="7D5FF5A9" w14:textId="77777777" w:rsidTr="00D1360F">
                    <w:trPr>
                      <w:trHeight w:val="139"/>
                      <w:tblCellSpacing w:w="15" w:type="dxa"/>
                      <w:ins w:id="2328" w:author="Huguenot-Noel, Robin" w:date="2025-05-21T16:30:00Z" w16du:dateUtc="2025-05-21T14:30:00Z"/>
                      <w:trPrChange w:id="2329" w:author="Huguenot-Noel, Robin" w:date="2025-05-21T15:49:00Z" w16du:dateUtc="2025-05-21T13:49:00Z">
                        <w:trPr>
                          <w:tblCellSpacing w:w="15" w:type="dxa"/>
                        </w:trPr>
                      </w:trPrChange>
                    </w:trPr>
                    <w:tc>
                      <w:tcPr>
                        <w:tcW w:w="36" w:type="dxa"/>
                        <w:gridSpan w:val="0"/>
                        <w:vAlign w:val="center"/>
                        <w:hideMark/>
                        <w:tcPrChange w:id="2330" w:author="Huguenot-Noel, Robin" w:date="2025-05-21T15:49:00Z" w16du:dateUtc="2025-05-21T13:49:00Z">
                          <w:tcPr>
                            <w:tcW w:w="36" w:type="dxa"/>
                            <w:gridSpan w:val="0"/>
                            <w:vAlign w:val="center"/>
                            <w:hideMark/>
                          </w:tcPr>
                        </w:tcPrChange>
                      </w:tcPr>
                      <w:p w14:paraId="7D5FF5A9" w14:textId="77777777" w:rsidR="00F63056" w:rsidRPr="00450208" w:rsidRDefault="00F63056">
                        <w:pPr>
                          <w:suppressAutoHyphens/>
                          <w:rPr>
                            <w:ins w:id="2331" w:author="Huguenot-Noel, Robin" w:date="2025-05-21T16:30:00Z" w16du:dateUtc="2025-05-21T14:30:00Z"/>
                            <w:rFonts w:asciiTheme="minorHAnsi" w:hAnsiTheme="minorHAnsi"/>
                          </w:rPr>
                        </w:pPr>
                        <w:ins w:id="2332" w:author="Huguenot-Noel, Robin" w:date="2025-05-21T16:30:00Z" w16du:dateUtc="2025-05-21T14:30:00Z">
                          <w:del w:id="2333" w:author="Huguenot-Noel, Robin" w:date="2025-05-21T15:45:00Z" w16du:dateUtc="2025-05-21T13:45:00Z">
                            <w:r w:rsidRPr="00450208" w:rsidDel="00386AD3">
                              <w:rPr>
                                <w:rFonts w:asciiTheme="minorHAnsi" w:hAnsiTheme="minorHAnsi"/>
                                <w:color w:val="000000"/>
                              </w:rPr>
                              <w:delText xml:space="preserve">In France, for example, France Travail </w:delText>
                            </w:r>
                            <w:r w:rsidRPr="00450208" w:rsidDel="00386AD3">
                              <w:rPr>
                                <w:rFonts w:asciiTheme="minorHAnsi" w:hAnsiTheme="minorHAnsi"/>
                                <w:rPrChange w:id="2334" w:author="Huguenot-Noel, Robin" w:date="2025-05-21T16:18:00Z" w16du:dateUtc="2025-05-21T14:18:00Z">
                                  <w:rPr/>
                                </w:rPrChange>
                              </w:rPr>
                              <w:delText>can provide job matching under certain active labour market prog</w:delText>
                            </w:r>
                          </w:del>
                        </w:ins>
                      </w:p>
                    </w:tc>
                  </w:tr>
                  <w:tr w:rsidR="00F63056" w:rsidRPr="00450208" w14:paraId="65603CB1" w14:textId="77777777" w:rsidTr="00D1360F">
                    <w:trPr>
                      <w:trHeight w:val="139"/>
                      <w:tblCellSpacing w:w="15" w:type="dxa"/>
                      <w:ins w:id="2335" w:author="Huguenot-Noel, Robin" w:date="2025-05-21T16:30:00Z" w16du:dateUtc="2025-05-21T14:30:00Z"/>
                      <w:trPrChange w:id="2336" w:author="Huguenot-Noel, Robin" w:date="2025-05-21T15:49:00Z" w16du:dateUtc="2025-05-21T13:49:00Z">
                        <w:trPr>
                          <w:tblCellSpacing w:w="15" w:type="dxa"/>
                        </w:trPr>
                      </w:trPrChange>
                    </w:trPr>
                    <w:tc>
                      <w:tcPr>
                        <w:tcW w:w="36" w:type="dxa"/>
                        <w:gridSpan w:val="0"/>
                        <w:vAlign w:val="center"/>
                        <w:hideMark/>
                        <w:tcPrChange w:id="2337" w:author="Huguenot-Noel, Robin" w:date="2025-05-21T15:49:00Z" w16du:dateUtc="2025-05-21T13:49:00Z">
                          <w:tcPr>
                            <w:tcW w:w="36" w:type="dxa"/>
                            <w:gridSpan w:val="0"/>
                            <w:vAlign w:val="center"/>
                            <w:hideMark/>
                          </w:tcPr>
                        </w:tcPrChange>
                      </w:tcPr>
                      <w:p w14:paraId="65603CB1" w14:textId="77777777" w:rsidR="00F63056" w:rsidRPr="00450208" w:rsidRDefault="00F63056">
                        <w:pPr>
                          <w:suppressAutoHyphens/>
                          <w:rPr>
                            <w:ins w:id="2338" w:author="Huguenot-Noel, Robin" w:date="2025-05-21T16:30:00Z" w16du:dateUtc="2025-05-21T14:30:00Z"/>
                            <w:rFonts w:asciiTheme="minorHAnsi" w:hAnsiTheme="minorHAnsi"/>
                          </w:rPr>
                        </w:pPr>
                        <w:ins w:id="2339" w:author="Huguenot-Noel, Robin" w:date="2025-05-21T16:30:00Z" w16du:dateUtc="2025-05-21T14:30:00Z">
                          <w:del w:id="2340" w:author="Huguenot-Noel, Robin" w:date="2025-05-21T15:45:00Z" w16du:dateUtc="2025-05-21T13:45:00Z">
                            <w:r w:rsidRPr="00450208" w:rsidDel="00386AD3">
                              <w:rPr>
                                <w:rFonts w:asciiTheme="minorHAnsi" w:hAnsiTheme="minorHAnsi"/>
                                <w:rPrChange w:id="2341" w:author="Huguenot-Noel, Robin" w:date="2025-05-21T16:18:00Z" w16du:dateUtc="2025-05-21T14:18:00Z">
                                  <w:rPr/>
                                </w:rPrChange>
                              </w:rPr>
                              <w:delText>ams.</w:delText>
                            </w:r>
                            <w:r w:rsidRPr="00450208" w:rsidDel="00386AD3">
                              <w:rPr>
                                <w:rFonts w:asciiTheme="minorHAnsi" w:hAnsiTheme="minorHAnsi"/>
                                <w:color w:val="000000"/>
                              </w:rPr>
                              <w:delText xml:space="preserve"> </w:delText>
                            </w:r>
                          </w:del>
                          <w:del w:id="2342" w:author="Huguenot-Noel, Robin [2]" w:date="2025-05-21T13:55:00Z" w16du:dateUtc="2025-05-21T11:55:00Z">
                            <w:r w:rsidRPr="00450208" w:rsidDel="00726D11">
                              <w:rPr>
                                <w:rFonts w:asciiTheme="minorHAnsi" w:hAnsiTheme="minorHAnsi"/>
                                <w:color w:val="000000"/>
                              </w:rPr>
                              <w:fldChar w:fldCharType="begin"/>
                            </w:r>
                            <w:r w:rsidRPr="00450208" w:rsidDel="00726D11">
                              <w:rPr>
                                <w:rFonts w:asciiTheme="minorHAnsi" w:hAnsiTheme="minorHAnsi"/>
                                <w:color w:val="000000"/>
                              </w:rPr>
                              <w:delInstrText>HYPERLINK "https://balkangreenenergynews.com/polish-coal-industry-wo</w:delInstrText>
                            </w:r>
                          </w:del>
                        </w:ins>
                      </w:p>
                    </w:tc>
                  </w:tr>
                </w:tbl>
                <w:p w14:paraId="38054C82" w14:textId="77777777" w:rsidR="00F63056" w:rsidRPr="00450208" w:rsidDel="00726D11" w:rsidRDefault="00F63056" w:rsidP="00F63056">
                  <w:pPr>
                    <w:pStyle w:val="NormalWeb"/>
                    <w:shd w:val="clear" w:color="auto" w:fill="FFFFFF"/>
                    <w:spacing w:beforeAutospacing="0" w:afterAutospacing="0"/>
                    <w:textAlignment w:val="baseline"/>
                    <w:rPr>
                      <w:ins w:id="2343" w:author="Huguenot-Noel, Robin" w:date="2025-05-21T16:30:00Z" w16du:dateUtc="2025-05-21T14:30:00Z"/>
                      <w:del w:id="2344" w:author="Huguenot-Noel, Robin [2]" w:date="2025-05-21T13:55:00Z" w16du:dateUtc="2025-05-21T11:55:00Z"/>
                      <w:rFonts w:asciiTheme="minorHAnsi" w:hAnsiTheme="minorHAnsi"/>
                      <w:color w:val="000000"/>
                    </w:rPr>
                  </w:pPr>
                  <w:ins w:id="2345" w:author="Huguenot-Noel, Robin" w:date="2025-05-21T16:30:00Z" w16du:dateUtc="2025-05-21T14:30:00Z">
                    <w:del w:id="2346" w:author="Huguenot-Noel, Robin [2]" w:date="2025-05-21T13:55:00Z" w16du:dateUtc="2025-05-21T11:55:00Z">
                      <w:r w:rsidRPr="00450208" w:rsidDel="00726D11">
                        <w:rPr>
                          <w:rFonts w:asciiTheme="minorHAnsi" w:hAnsiTheme="minorHAnsi"/>
                          <w:color w:val="000000"/>
                        </w:rPr>
                        <w:fldChar w:fldCharType="end"/>
                      </w:r>
                      <w:r w:rsidRPr="00450208" w:rsidDel="00726D11">
                        <w:rPr>
                          <w:rFonts w:asciiTheme="minorHAnsi" w:hAnsiTheme="minorHAnsi"/>
                          <w:color w:val="000000"/>
                        </w:rPr>
                        <w:delText>: collective labor agreements</w:delText>
                      </w:r>
                      <w:r w:rsidRPr="00450208" w:rsidDel="00726D11">
                        <w:rPr>
                          <w:rFonts w:asciiTheme="minorHAnsi" w:hAnsiTheme="minorHAnsi"/>
                          <w:b/>
                          <w:bCs/>
                          <w:i/>
                          <w:iCs/>
                          <w:color w:val="333333"/>
                        </w:rPr>
                        <w:delText xml:space="preserve"> envisage severance payments</w:delText>
                      </w:r>
                      <w:r w:rsidRPr="00450208" w:rsidDel="00726D11">
                        <w:rPr>
                          <w:rFonts w:asciiTheme="minorHAnsi" w:hAnsiTheme="minorHAnsi"/>
                          <w:color w:val="000000"/>
                        </w:rPr>
                        <w:delText>.</w:delText>
                      </w:r>
                    </w:del>
                  </w:ins>
                </w:p>
                <w:p w14:paraId="3E54FAE2" w14:textId="77777777" w:rsidR="00F63056" w:rsidRPr="00450208" w:rsidDel="00726D11" w:rsidRDefault="00F63056" w:rsidP="00F63056">
                  <w:pPr>
                    <w:pStyle w:val="NormalWeb"/>
                    <w:shd w:val="clear" w:color="auto" w:fill="FFFFFF"/>
                    <w:spacing w:beforeAutospacing="0" w:afterAutospacing="0"/>
                    <w:textAlignment w:val="baseline"/>
                    <w:rPr>
                      <w:ins w:id="2347" w:author="Huguenot-Noel, Robin" w:date="2025-05-21T16:30:00Z" w16du:dateUtc="2025-05-21T14:30:00Z"/>
                      <w:del w:id="2348" w:author="Huguenot-Noel, Robin [2]" w:date="2025-05-21T13:55:00Z" w16du:dateUtc="2025-05-21T11:55:00Z"/>
                      <w:rFonts w:asciiTheme="minorHAnsi" w:hAnsiTheme="minorHAnsi"/>
                      <w:color w:val="000000"/>
                    </w:rPr>
                  </w:pPr>
                </w:p>
                <w:p w14:paraId="5D2979E8" w14:textId="77777777" w:rsidR="00F63056" w:rsidRPr="00450208" w:rsidDel="00726D11" w:rsidRDefault="00F63056" w:rsidP="00F63056">
                  <w:pPr>
                    <w:pStyle w:val="NormalWeb"/>
                    <w:shd w:val="clear" w:color="auto" w:fill="FFFFFF"/>
                    <w:spacing w:beforeAutospacing="0" w:afterAutospacing="0"/>
                    <w:textAlignment w:val="baseline"/>
                    <w:rPr>
                      <w:ins w:id="2349" w:author="Huguenot-Noel, Robin" w:date="2025-05-21T16:30:00Z" w16du:dateUtc="2025-05-21T14:30:00Z"/>
                      <w:del w:id="2350" w:author="Huguenot-Noel, Robin [2]" w:date="2025-05-21T13:55:00Z" w16du:dateUtc="2025-05-21T11:55:00Z"/>
                      <w:rFonts w:asciiTheme="minorHAnsi" w:hAnsiTheme="minorHAnsi"/>
                      <w:color w:val="000000"/>
                      <w:shd w:val="clear" w:color="auto" w:fill="FFFFFF"/>
                    </w:rPr>
                  </w:pPr>
                  <w:ins w:id="2351" w:author="Huguenot-Noel, Robin" w:date="2025-05-21T16:30:00Z" w16du:dateUtc="2025-05-21T14:30:00Z">
                    <w:del w:id="2352" w:author="Huguenot-Noel, Robin [2]" w:date="2025-05-21T13:55:00Z" w16du:dateUtc="2025-05-21T11:55:00Z">
                      <w:r w:rsidRPr="00450208" w:rsidDel="00726D11">
                        <w:rPr>
                          <w:rStyle w:val="Strong"/>
                          <w:rFonts w:asciiTheme="minorHAnsi" w:eastAsiaTheme="majorEastAsia" w:hAnsiTheme="minorHAnsi"/>
                        </w:rPr>
                        <w:fldChar w:fldCharType="begin"/>
                      </w:r>
                      <w:r w:rsidRPr="00450208" w:rsidDel="00726D11">
                        <w:rPr>
                          <w:rStyle w:val="Strong"/>
                          <w:rFonts w:asciiTheme="minorHAnsi" w:eastAsiaTheme="majorEastAsia" w:hAnsiTheme="minorHAnsi"/>
                        </w:rPr>
                        <w:delInstrText>HYPERLINK "https://www.industriall-union.org/spanish-coal-unions-win-landmark-just-transition-deal?utm_source=chatgpt.com"</w:delInstrText>
                      </w:r>
                      <w:r w:rsidRPr="00450208" w:rsidDel="00726D11">
                        <w:rPr>
                          <w:rStyle w:val="Strong"/>
                          <w:rFonts w:asciiTheme="minorHAnsi" w:eastAsiaTheme="majorEastAsia" w:hAnsiTheme="minorHAnsi"/>
                        </w:rPr>
                      </w:r>
                      <w:r w:rsidRPr="00450208" w:rsidDel="00726D11">
                        <w:rPr>
                          <w:rStyle w:val="Strong"/>
                          <w:rFonts w:asciiTheme="minorHAnsi" w:eastAsiaTheme="majorEastAsia" w:hAnsiTheme="minorHAnsi"/>
                        </w:rPr>
                        <w:fldChar w:fldCharType="separate"/>
                      </w:r>
                      <w:r w:rsidRPr="00450208" w:rsidDel="00726D11">
                        <w:rPr>
                          <w:rStyle w:val="Hyperlink"/>
                          <w:rFonts w:asciiTheme="minorHAnsi" w:eastAsiaTheme="majorEastAsia" w:hAnsiTheme="minorHAnsi"/>
                        </w:rPr>
                        <w:delText>Spain 2018 coal mines closure agreements</w:delText>
                      </w:r>
                      <w:r w:rsidRPr="00450208" w:rsidDel="00726D11">
                        <w:rPr>
                          <w:rStyle w:val="Strong"/>
                          <w:rFonts w:asciiTheme="minorHAnsi" w:eastAsiaTheme="majorEastAsia" w:hAnsiTheme="minorHAnsi"/>
                        </w:rPr>
                        <w:fldChar w:fldCharType="end"/>
                      </w:r>
                      <w:r w:rsidRPr="00450208" w:rsidDel="00726D11">
                        <w:rPr>
                          <w:rFonts w:asciiTheme="minorHAnsi" w:hAnsiTheme="minorHAnsi"/>
                        </w:rPr>
                        <w:delText xml:space="preserve">: </w:delText>
                      </w:r>
                      <w:r w:rsidRPr="00450208" w:rsidDel="00726D11">
                        <w:rPr>
                          <w:rFonts w:asciiTheme="minorHAnsi" w:hAnsiTheme="minorHAnsi"/>
                          <w:color w:val="000000"/>
                          <w:shd w:val="clear" w:color="auto" w:fill="FFFFFF"/>
                        </w:rPr>
                        <w:delText>Younger miners will receive a redundancy payment of €10,000, as well as 35 days’ pay for every year of service.</w:delText>
                      </w:r>
                    </w:del>
                  </w:ins>
                </w:p>
                <w:p w14:paraId="1B368FE7" w14:textId="77777777" w:rsidR="00F63056" w:rsidRPr="00450208" w:rsidDel="00726D11" w:rsidRDefault="00F63056" w:rsidP="00F63056">
                  <w:pPr>
                    <w:pStyle w:val="NormalWeb"/>
                    <w:shd w:val="clear" w:color="auto" w:fill="FFFFFF"/>
                    <w:spacing w:beforeAutospacing="0" w:afterAutospacing="0"/>
                    <w:textAlignment w:val="baseline"/>
                    <w:rPr>
                      <w:ins w:id="2353" w:author="Huguenot-Noel, Robin" w:date="2025-05-21T16:30:00Z" w16du:dateUtc="2025-05-21T14:30:00Z"/>
                      <w:del w:id="2354" w:author="Huguenot-Noel, Robin [2]" w:date="2025-05-21T13:55:00Z" w16du:dateUtc="2025-05-21T11:55:00Z"/>
                      <w:rFonts w:asciiTheme="minorHAnsi" w:hAnsiTheme="minorHAnsi"/>
                      <w:color w:val="000000"/>
                      <w:shd w:val="clear" w:color="auto" w:fill="FFFFFF"/>
                    </w:rPr>
                  </w:pPr>
                  <w:ins w:id="2355" w:author="Huguenot-Noel, Robin" w:date="2025-05-21T16:30:00Z" w16du:dateUtc="2025-05-21T14:30:00Z">
                    <w:del w:id="2356" w:author="Huguenot-Noel, Robin [2]" w:date="2025-05-21T13:55:00Z" w16du:dateUtc="2025-05-21T11:55:00Z">
                      <w:r w:rsidRPr="00450208" w:rsidDel="00726D11">
                        <w:rPr>
                          <w:rFonts w:asciiTheme="minorHAnsi" w:hAnsiTheme="minorHAnsi"/>
                          <w:color w:val="000000"/>
                          <w:shd w:val="clear" w:color="auto" w:fill="FFFFFF"/>
                        </w:rPr>
                        <w:delText xml:space="preserve">Miners with asbestosis will receive an additional payment of €26,000. (See also: </w:delText>
                      </w:r>
                      <w:r w:rsidRPr="00450208" w:rsidDel="00726D11">
                        <w:rPr>
                          <w:rFonts w:asciiTheme="minorHAnsi" w:hAnsiTheme="minorHAnsi"/>
                          <w:color w:val="000000"/>
                          <w:shd w:val="clear" w:color="auto" w:fill="FFFFFF"/>
                        </w:rPr>
                        <w:fldChar w:fldCharType="begin"/>
                      </w:r>
                      <w:r w:rsidRPr="00450208" w:rsidDel="00726D11">
                        <w:rPr>
                          <w:rFonts w:asciiTheme="minorHAnsi" w:hAnsiTheme="minorHAnsi"/>
                          <w:color w:val="000000"/>
                          <w:shd w:val="clear" w:color="auto" w:fill="FFFFFF"/>
                        </w:rPr>
                        <w:delInstrText>HYPERLINK "https://www.industriall-union.org/sites/default/files/uploads/documents/2018/SPAIN/spanish_plan_for_coal_eng_oct_2018.pdf"</w:delInstrText>
                      </w:r>
                      <w:r w:rsidRPr="00450208" w:rsidDel="00726D11">
                        <w:rPr>
                          <w:rFonts w:asciiTheme="minorHAnsi" w:hAnsiTheme="minorHAnsi"/>
                          <w:color w:val="000000"/>
                          <w:shd w:val="clear" w:color="auto" w:fill="FFFFFF"/>
                        </w:rPr>
                        <w:fldChar w:fldCharType="separate"/>
                      </w:r>
                      <w:r w:rsidRPr="00450208" w:rsidDel="00726D11">
                        <w:rPr>
                          <w:rStyle w:val="Hyperlink"/>
                          <w:rFonts w:asciiTheme="minorHAnsi" w:hAnsiTheme="minorHAnsi"/>
                          <w:shd w:val="clear" w:color="auto" w:fill="FFFFFF"/>
                        </w:rPr>
                        <w:delText>https://www.industriall-union.org/sites/default/files/uploads/documents/2018/SPAIN/spanish_plan_for_coal_eng_oct_2018.pdf</w:delText>
                      </w:r>
                      <w:r w:rsidRPr="00450208" w:rsidDel="00726D11">
                        <w:rPr>
                          <w:rFonts w:asciiTheme="minorHAnsi" w:hAnsiTheme="minorHAnsi"/>
                          <w:color w:val="000000"/>
                          <w:shd w:val="clear" w:color="auto" w:fill="FFFFFF"/>
                        </w:rPr>
                        <w:fldChar w:fldCharType="end"/>
                      </w:r>
                      <w:r w:rsidRPr="00450208" w:rsidDel="00726D11">
                        <w:rPr>
                          <w:rFonts w:asciiTheme="minorHAnsi" w:hAnsiTheme="minorHAnsi"/>
                          <w:color w:val="000000"/>
                          <w:shd w:val="clear" w:color="auto" w:fill="FFFFFF"/>
                        </w:rPr>
                        <w:delText xml:space="preserve">) </w:delText>
                      </w:r>
                    </w:del>
                  </w:ins>
                </w:p>
                <w:p w14:paraId="173B437F" w14:textId="77777777" w:rsidR="00F63056" w:rsidRPr="00450208" w:rsidRDefault="00F63056" w:rsidP="00F63056">
                  <w:pPr>
                    <w:pStyle w:val="NormalWeb"/>
                    <w:shd w:val="clear" w:color="auto" w:fill="FFFFFF"/>
                    <w:spacing w:beforeAutospacing="0" w:afterAutospacing="0"/>
                    <w:textAlignment w:val="baseline"/>
                    <w:rPr>
                      <w:ins w:id="2357" w:author="Huguenot-Noel, Robin" w:date="2025-05-21T16:30:00Z" w16du:dateUtc="2025-05-21T14:30:00Z"/>
                      <w:rFonts w:asciiTheme="minorHAnsi" w:hAnsiTheme="minorHAnsi"/>
                      <w:color w:val="000000"/>
                      <w:lang w:val="en-GB"/>
                      <w:rPrChange w:id="2358" w:author="Huguenot-Noel, Robin" w:date="2025-05-21T16:18:00Z" w16du:dateUtc="2025-05-21T14:18:00Z">
                        <w:rPr>
                          <w:ins w:id="2359" w:author="Huguenot-Noel, Robin" w:date="2025-05-21T16:30:00Z" w16du:dateUtc="2025-05-21T14:30:00Z"/>
                          <w:rFonts w:asciiTheme="minorHAnsi" w:hAnsiTheme="minorHAnsi"/>
                          <w:color w:val="000000"/>
                          <w:lang w:val="en-US"/>
                        </w:rPr>
                      </w:rPrChange>
                    </w:rPr>
                  </w:pPr>
                </w:p>
              </w:tc>
            </w:tr>
          </w:tbl>
          <w:p w14:paraId="526F955B" w14:textId="77777777" w:rsidR="00F63056" w:rsidRPr="00450208" w:rsidRDefault="00F63056" w:rsidP="00116A87">
            <w:pPr>
              <w:pStyle w:val="NormalWeb"/>
              <w:shd w:val="clear" w:color="auto" w:fill="FFFFFF"/>
              <w:spacing w:beforeAutospacing="0" w:afterAutospacing="0"/>
              <w:textAlignment w:val="baseline"/>
              <w:rPr>
                <w:ins w:id="2360" w:author="Huguenot-Noel, Robin" w:date="2025-05-21T16:29:00Z" w16du:dateUtc="2025-05-21T14:29:00Z"/>
                <w:rFonts w:asciiTheme="minorHAnsi" w:hAnsiTheme="minorHAnsi"/>
                <w:color w:val="000000"/>
                <w:lang w:val="en-GB"/>
                <w:rPrChange w:id="2361" w:author="Huguenot-Noel, Robin" w:date="2025-05-21T16:18:00Z" w16du:dateUtc="2025-05-21T14:18:00Z">
                  <w:rPr>
                    <w:ins w:id="2362" w:author="Huguenot-Noel, Robin" w:date="2025-05-21T16:29:00Z" w16du:dateUtc="2025-05-21T14:29:00Z"/>
                    <w:rFonts w:asciiTheme="minorHAnsi" w:hAnsiTheme="minorHAnsi"/>
                    <w:color w:val="000000"/>
                    <w:lang w:val="en-US"/>
                  </w:rPr>
                </w:rPrChange>
              </w:rPr>
            </w:pPr>
          </w:p>
        </w:tc>
      </w:tr>
    </w:tbl>
    <w:p w14:paraId="404849B8" w14:textId="7B75D721" w:rsidR="00726D11" w:rsidRPr="00450208" w:rsidDel="00F63056" w:rsidRDefault="00726D11" w:rsidP="008C6A71">
      <w:pPr>
        <w:rPr>
          <w:ins w:id="2363" w:author="Huguenot-Noel, Robin [2]" w:date="2025-05-21T13:56:00Z" w16du:dateUtc="2025-05-21T11:56:00Z"/>
          <w:del w:id="2364" w:author="Huguenot-Noel, Robin" w:date="2025-05-21T16:28:00Z" w16du:dateUtc="2025-05-21T14:28:00Z"/>
          <w:rFonts w:asciiTheme="minorHAnsi" w:hAnsiTheme="minorHAnsi"/>
          <w:i/>
          <w:iCs/>
          <w:vanish/>
          <w:rPrChange w:id="2365" w:author="Huguenot-Noel, Robin" w:date="2025-05-21T16:18:00Z" w16du:dateUtc="2025-05-21T14:18:00Z">
            <w:rPr>
              <w:ins w:id="2366" w:author="Huguenot-Noel, Robin [2]" w:date="2025-05-21T13:56:00Z" w16du:dateUtc="2025-05-21T11:56:00Z"/>
              <w:del w:id="2367" w:author="Huguenot-Noel, Robin" w:date="2025-05-21T16:28:00Z" w16du:dateUtc="2025-05-21T14:28:00Z"/>
              <w:vanish/>
            </w:rPr>
          </w:rPrChange>
        </w:rPr>
      </w:pPr>
      <w:ins w:id="2368" w:author="Huguenot-Noel, Robin [2]" w:date="2025-05-21T13:49:00Z" w16du:dateUtc="2025-05-21T11:49:00Z">
        <w:del w:id="2369" w:author="Huguenot-Noel, Robin" w:date="2025-05-21T16:29:00Z" w16du:dateUtc="2025-05-21T14:29:00Z">
          <w:r w:rsidRPr="00450208" w:rsidDel="00F63056">
            <w:rPr>
              <w:rFonts w:asciiTheme="minorHAnsi" w:hAnsiTheme="minorHAnsi"/>
              <w:u w:val="single"/>
            </w:rPr>
            <w:delText>Job su</w:delText>
          </w:r>
        </w:del>
      </w:ins>
      <w:ins w:id="2370" w:author="Huguenot-Noel, Robin [2]" w:date="2025-05-21T13:50:00Z" w16du:dateUtc="2025-05-21T11:50:00Z">
        <w:del w:id="2371" w:author="Huguenot-Noel, Robin" w:date="2025-05-21T16:29:00Z" w16du:dateUtc="2025-05-21T14:29:00Z">
          <w:r w:rsidRPr="00450208" w:rsidDel="00F63056">
            <w:rPr>
              <w:rFonts w:asciiTheme="minorHAnsi" w:hAnsiTheme="minorHAnsi"/>
              <w:u w:val="single"/>
            </w:rPr>
            <w:delText>pport</w:delText>
          </w:r>
        </w:del>
      </w:ins>
      <w:ins w:id="2372" w:author="Huguenot-Noel, Robin [2]" w:date="2025-05-21T14:39:00Z" w16du:dateUtc="2025-05-21T12:39:00Z">
        <w:del w:id="2373" w:author="Huguenot-Noel, Robin" w:date="2025-05-21T16:28:00Z" w16du:dateUtc="2025-05-21T14:28:00Z">
          <w:r w:rsidR="00ED158F" w:rsidRPr="00450208" w:rsidDel="00F63056">
            <w:rPr>
              <w:rFonts w:asciiTheme="minorHAnsi" w:eastAsiaTheme="minorEastAsia" w:hAnsiTheme="minorHAnsi" w:cstheme="minorBidi"/>
              <w:b/>
              <w:bCs/>
            </w:rPr>
            <w:delText xml:space="preserve">Source / </w:delText>
          </w:r>
        </w:del>
      </w:ins>
      <w:ins w:id="2374" w:author="Huguenot-Noel, Robin [2]" w:date="2025-05-21T13:56:00Z" w16du:dateUtc="2025-05-21T11:56:00Z">
        <w:del w:id="2375" w:author="Huguenot-Noel, Robin" w:date="2025-05-21T16:28:00Z" w16du:dateUtc="2025-05-21T14:28:00Z">
          <w:r w:rsidRPr="00450208" w:rsidDel="00F63056">
            <w:rPr>
              <w:rFonts w:asciiTheme="minorHAnsi" w:hAnsiTheme="minorHAnsi"/>
            </w:rPr>
            <w:delText>support</w:delText>
          </w:r>
        </w:del>
      </w:ins>
    </w:p>
    <w:tbl>
      <w:tblPr>
        <w:tblW w:w="0" w:type="auto"/>
        <w:tblCellSpacing w:w="15" w:type="dxa"/>
        <w:tblCellMar>
          <w:top w:w="15" w:type="dxa"/>
          <w:left w:w="15" w:type="dxa"/>
          <w:bottom w:w="15" w:type="dxa"/>
          <w:right w:w="15" w:type="dxa"/>
        </w:tblCellMar>
        <w:tblLook w:val="04A0" w:firstRow="1" w:lastRow="0" w:firstColumn="1" w:lastColumn="0" w:noHBand="0" w:noVBand="1"/>
        <w:tblPrChange w:id="2376" w:author="Huguenot-Noel, Robin" w:date="2025-05-21T15:49:00Z" w16du:dateUtc="2025-05-21T13:49: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99"/>
        <w:tblGridChange w:id="2377">
          <w:tblGrid>
            <w:gridCol w:w="99"/>
            <w:gridCol w:w="11"/>
          </w:tblGrid>
        </w:tblGridChange>
      </w:tblGrid>
      <w:tr w:rsidR="008C6A71" w:rsidRPr="00450208" w:rsidDel="00F63056" w14:paraId="44FAC9F7" w14:textId="4AA59A3B" w:rsidTr="00386AD3">
        <w:trPr>
          <w:trHeight w:val="12"/>
          <w:tblCellSpacing w:w="15" w:type="dxa"/>
          <w:ins w:id="2378" w:author="Huguenot-Noel, Robin [2]" w:date="2025-05-21T13:56:00Z" w16du:dateUtc="2025-05-21T11:56:00Z"/>
          <w:del w:id="2379" w:author="Huguenot-Noel, Robin" w:date="2025-05-21T16:28:00Z" w16du:dateUtc="2025-05-21T14:28:00Z"/>
          <w:trPrChange w:id="2380" w:author="Huguenot-Noel, Robin" w:date="2025-05-21T15:49:00Z" w16du:dateUtc="2025-05-21T13:49:00Z">
            <w:trPr>
              <w:tblCellSpacing w:w="15" w:type="dxa"/>
            </w:trPr>
          </w:trPrChange>
        </w:trPr>
        <w:tc>
          <w:tcPr>
            <w:tcW w:w="39" w:type="dxa"/>
            <w:vAlign w:val="center"/>
            <w:hideMark/>
            <w:tcPrChange w:id="2381" w:author="Huguenot-Noel, Robin" w:date="2025-05-21T15:49:00Z" w16du:dateUtc="2025-05-21T13:49:00Z">
              <w:tcPr>
                <w:tcW w:w="36" w:type="dxa"/>
                <w:gridSpan w:val="2"/>
                <w:vAlign w:val="center"/>
                <w:hideMark/>
              </w:tcPr>
            </w:tcPrChange>
          </w:tcPr>
          <w:p w14:paraId="3040E76B" w14:textId="4EB681FD" w:rsidR="00726D11" w:rsidRPr="00450208" w:rsidDel="00F63056" w:rsidRDefault="00726D11" w:rsidP="008C6A71">
            <w:pPr>
              <w:rPr>
                <w:ins w:id="2382" w:author="Huguenot-Noel, Robin [2]" w:date="2025-05-21T13:56:00Z" w16du:dateUtc="2025-05-21T11:56:00Z"/>
                <w:del w:id="2383" w:author="Huguenot-Noel, Robin" w:date="2025-05-21T16:28:00Z" w16du:dateUtc="2025-05-21T14:28:00Z"/>
                <w:rFonts w:asciiTheme="minorHAnsi" w:hAnsiTheme="minorHAnsi"/>
                <w:i/>
                <w:iCs/>
                <w:rPrChange w:id="2384" w:author="Huguenot-Noel, Robin" w:date="2025-05-21T16:18:00Z" w16du:dateUtc="2025-05-21T14:18:00Z">
                  <w:rPr>
                    <w:ins w:id="2385" w:author="Huguenot-Noel, Robin [2]" w:date="2025-05-21T13:56:00Z" w16du:dateUtc="2025-05-21T11:56:00Z"/>
                    <w:del w:id="2386" w:author="Huguenot-Noel, Robin" w:date="2025-05-21T16:28:00Z" w16du:dateUtc="2025-05-21T14:28:00Z"/>
                  </w:rPr>
                </w:rPrChange>
              </w:rPr>
            </w:pPr>
          </w:p>
        </w:tc>
      </w:tr>
    </w:tbl>
    <w:p w14:paraId="4ED5BEC5" w14:textId="6EDF8722" w:rsidR="00726D11" w:rsidRPr="00450208" w:rsidDel="00F63056" w:rsidRDefault="00726D11" w:rsidP="008C6A71">
      <w:pPr>
        <w:pStyle w:val="NormalWeb"/>
        <w:spacing w:beforeAutospacing="0" w:afterAutospacing="0"/>
        <w:rPr>
          <w:ins w:id="2387" w:author="Huguenot-Noel, Robin [2]" w:date="2025-05-21T13:57:00Z" w16du:dateUtc="2025-05-21T11:57:00Z"/>
          <w:del w:id="2388" w:author="Huguenot-Noel, Robin" w:date="2025-05-21T16:28:00Z" w16du:dateUtc="2025-05-21T14:28:00Z"/>
          <w:rFonts w:asciiTheme="minorHAnsi" w:hAnsiTheme="minorHAnsi"/>
          <w:i/>
          <w:iCs/>
          <w:rPrChange w:id="2389" w:author="Huguenot-Noel, Robin" w:date="2025-05-21T16:18:00Z" w16du:dateUtc="2025-05-21T14:18:00Z">
            <w:rPr>
              <w:ins w:id="2390" w:author="Huguenot-Noel, Robin [2]" w:date="2025-05-21T13:57:00Z" w16du:dateUtc="2025-05-21T11:57:00Z"/>
              <w:del w:id="2391" w:author="Huguenot-Noel, Robin" w:date="2025-05-21T16:28:00Z" w16du:dateUtc="2025-05-21T14:28:00Z"/>
            </w:rPr>
          </w:rPrChange>
        </w:rPr>
        <w:pPrChange w:id="2392" w:author="Huguenot-Noel, Robin [2]" w:date="2025-05-21T14:34:00Z" w16du:dateUtc="2025-05-21T12:34:00Z">
          <w:pPr>
            <w:pStyle w:val="NormalWeb"/>
          </w:pPr>
        </w:pPrChange>
      </w:pPr>
      <w:ins w:id="2393" w:author="Huguenot-Noel, Robin [2]" w:date="2025-05-21T13:57:00Z" w16du:dateUtc="2025-05-21T11:57:00Z">
        <w:del w:id="2394" w:author="Huguenot-Noel, Robin" w:date="2025-05-21T16:28:00Z" w16du:dateUtc="2025-05-21T14:28:00Z">
          <w:r w:rsidRPr="00450208" w:rsidDel="00F63056">
            <w:rPr>
              <w:rFonts w:asciiTheme="minorHAnsi" w:hAnsiTheme="minorHAnsi"/>
              <w:i/>
              <w:iCs/>
              <w:rPrChange w:id="2395" w:author="Huguenot-Noel, Robin" w:date="2025-05-21T16:18:00Z" w16du:dateUtc="2025-05-21T14:18:00Z">
                <w:rPr/>
              </w:rPrChange>
            </w:rPr>
            <w:delText xml:space="preserve">You have access to the standard public employment services available in your country. </w:delText>
          </w:r>
        </w:del>
      </w:ins>
    </w:p>
    <w:p w14:paraId="73187A00" w14:textId="6C909A6B" w:rsidR="00726D11" w:rsidRPr="00450208" w:rsidDel="00F63056" w:rsidRDefault="00726D11" w:rsidP="00726D11">
      <w:pPr>
        <w:rPr>
          <w:ins w:id="2396" w:author="Huguenot-Noel, Robin [2]" w:date="2025-05-21T13:56:00Z" w16du:dateUtc="2025-05-21T11:56:00Z"/>
          <w:del w:id="2397" w:author="Huguenot-Noel, Robin" w:date="2025-05-21T16:28:00Z" w16du:dateUtc="2025-05-21T14:28:00Z"/>
          <w:rFonts w:asciiTheme="minorHAnsi" w:hAnsiTheme="minorHAnsi"/>
          <w:vanish/>
          <w:rPrChange w:id="2398" w:author="Huguenot-Noel, Robin" w:date="2025-05-21T16:18:00Z" w16du:dateUtc="2025-05-21T14:18:00Z">
            <w:rPr>
              <w:ins w:id="2399" w:author="Huguenot-Noel, Robin [2]" w:date="2025-05-21T13:56:00Z" w16du:dateUtc="2025-05-21T11:56:00Z"/>
              <w:del w:id="2400" w:author="Huguenot-Noel, Robin" w:date="2025-05-21T16:28:00Z" w16du:dateUtc="2025-05-21T14:28:00Z"/>
              <w:vanish/>
            </w:rPr>
          </w:rPrChang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
        <w:tblGridChange w:id="2401">
          <w:tblGrid>
            <w:gridCol w:w="99"/>
          </w:tblGrid>
        </w:tblGridChange>
      </w:tblGrid>
      <w:tr w:rsidR="00386AD3" w:rsidRPr="00450208" w:rsidDel="00F63056" w14:paraId="3F088533" w14:textId="2694D773" w:rsidTr="00386AD3">
        <w:trPr>
          <w:trHeight w:val="12"/>
          <w:tblCellSpacing w:w="15" w:type="dxa"/>
          <w:ins w:id="2402" w:author="Huguenot-Noel, Robin [2]" w:date="2025-05-21T13:56:00Z" w16du:dateUtc="2025-05-21T11:56:00Z"/>
          <w:del w:id="2403" w:author="Huguenot-Noel, Robin" w:date="2025-05-21T16:28:00Z" w16du:dateUtc="2025-05-21T14:28:00Z"/>
        </w:trPr>
        <w:tc>
          <w:tcPr>
            <w:tcW w:w="39" w:type="dxa"/>
            <w:vAlign w:val="center"/>
            <w:hideMark/>
          </w:tcPr>
          <w:p w14:paraId="0D0D3F66" w14:textId="0280E9C5" w:rsidR="00726D11" w:rsidRPr="00450208" w:rsidDel="00F63056" w:rsidRDefault="00726D11" w:rsidP="00726D11">
            <w:pPr>
              <w:rPr>
                <w:ins w:id="2404" w:author="Huguenot-Noel, Robin [2]" w:date="2025-05-21T13:56:00Z" w16du:dateUtc="2025-05-21T11:56:00Z"/>
                <w:del w:id="2405" w:author="Huguenot-Noel, Robin" w:date="2025-05-21T16:28:00Z" w16du:dateUtc="2025-05-21T14:28:00Z"/>
                <w:rFonts w:asciiTheme="minorHAnsi" w:hAnsiTheme="minorHAnsi"/>
                <w:rPrChange w:id="2406" w:author="Huguenot-Noel, Robin" w:date="2025-05-21T16:18:00Z" w16du:dateUtc="2025-05-21T14:18:00Z">
                  <w:rPr>
                    <w:ins w:id="2407" w:author="Huguenot-Noel, Robin [2]" w:date="2025-05-21T13:56:00Z" w16du:dateUtc="2025-05-21T11:56:00Z"/>
                    <w:del w:id="2408" w:author="Huguenot-Noel, Robin" w:date="2025-05-21T16:28:00Z" w16du:dateUtc="2025-05-21T14:28:00Z"/>
                  </w:rPr>
                </w:rPrChange>
              </w:rPr>
            </w:pPr>
          </w:p>
        </w:tc>
      </w:tr>
    </w:tbl>
    <w:p w14:paraId="5EBEA3F5" w14:textId="06661194" w:rsidR="00726D11" w:rsidRPr="00450208" w:rsidDel="00F63056" w:rsidRDefault="00726D11" w:rsidP="00116A87">
      <w:pPr>
        <w:pStyle w:val="Standard"/>
        <w:spacing w:after="0"/>
        <w:rPr>
          <w:del w:id="2409" w:author="Huguenot-Noel, Robin" w:date="2025-05-21T16:28:00Z" w16du:dateUtc="2025-05-21T14:28:00Z"/>
          <w:rFonts w:asciiTheme="minorHAnsi" w:hAnsiTheme="minorHAnsi"/>
        </w:rPr>
      </w:pPr>
      <w:ins w:id="2410" w:author="Huguenot-Noel, Robin [2]" w:date="2025-05-21T13:57:00Z" w16du:dateUtc="2025-05-21T11:57:00Z">
        <w:del w:id="2411" w:author="Huguenot-Noel, Robin" w:date="2025-05-21T16:28:00Z" w16du:dateUtc="2025-05-21T14:28:00Z">
          <w:r w:rsidRPr="00450208" w:rsidDel="00F63056">
            <w:rPr>
              <w:rStyle w:val="Strong"/>
              <w:rFonts w:asciiTheme="minorHAnsi" w:hAnsiTheme="minorHAnsi"/>
              <w:rPrChange w:id="2412" w:author="Huguenot-Noel, Robin" w:date="2025-05-21T16:18:00Z" w16du:dateUtc="2025-05-21T14:18:00Z">
                <w:rPr>
                  <w:rStyle w:val="Strong"/>
                </w:rPr>
              </w:rPrChange>
            </w:rPr>
            <w:delText xml:space="preserve">Baseline </w:delText>
          </w:r>
        </w:del>
      </w:ins>
      <w:ins w:id="2413" w:author="Huguenot-Noel, Robin [2]" w:date="2025-05-21T14:00:00Z" w16du:dateUtc="2025-05-21T12:00:00Z">
        <w:del w:id="2414" w:author="Huguenot-Noel, Robin" w:date="2025-05-21T16:28:00Z" w16du:dateUtc="2025-05-21T14:28:00Z">
          <w:r w:rsidR="00400076" w:rsidRPr="00450208" w:rsidDel="00F63056">
            <w:rPr>
              <w:rStyle w:val="Strong"/>
              <w:rFonts w:asciiTheme="minorHAnsi" w:hAnsiTheme="minorHAnsi"/>
              <w:rPrChange w:id="2415" w:author="Huguenot-Noel, Robin" w:date="2025-05-21T16:18:00Z" w16du:dateUtc="2025-05-21T14:18:00Z">
                <w:rPr>
                  <w:rStyle w:val="Strong"/>
                  <w:b w:val="0"/>
                  <w:bCs w:val="0"/>
                </w:rPr>
              </w:rPrChange>
            </w:rPr>
            <w:delText>condition</w:delText>
          </w:r>
        </w:del>
      </w:ins>
      <w:ins w:id="2416" w:author="Huguenot-Noel, Robin [2]" w:date="2025-05-21T13:57:00Z" w16du:dateUtc="2025-05-21T11:57:00Z">
        <w:del w:id="2417" w:author="Huguenot-Noel, Robin" w:date="2025-05-21T16:28:00Z" w16du:dateUtc="2025-05-21T14:28:00Z">
          <w:r w:rsidRPr="00450208" w:rsidDel="00F63056">
            <w:rPr>
              <w:rStyle w:val="Strong"/>
              <w:rFonts w:asciiTheme="minorHAnsi" w:hAnsiTheme="minorHAnsi"/>
              <w:b w:val="0"/>
              <w:bCs w:val="0"/>
              <w:rPrChange w:id="2418" w:author="Huguenot-Noel, Robin" w:date="2025-05-21T16:18:00Z" w16du:dateUtc="2025-05-21T14:18:00Z">
                <w:rPr>
                  <w:rStyle w:val="Strong"/>
                </w:rPr>
              </w:rPrChange>
            </w:rPr>
            <w:delText xml:space="preserve"> most EU countries</w:delText>
          </w:r>
          <w:r w:rsidRPr="00450208" w:rsidDel="00F63056">
            <w:rPr>
              <w:rFonts w:asciiTheme="minorHAnsi" w:hAnsiTheme="minorHAnsi"/>
              <w:rPrChange w:id="2419" w:author="Huguenot-Noel, Robin" w:date="2025-05-21T16:18:00Z" w16du:dateUtc="2025-05-21T14:18:00Z">
                <w:rPr/>
              </w:rPrChange>
            </w:rPr>
            <w:delText xml:space="preserve"> where PES (Public Employment Services) are available to all citizens.</w:delText>
          </w:r>
        </w:del>
      </w:ins>
    </w:p>
    <w:p w14:paraId="09C33752" w14:textId="68952181" w:rsidR="00400076" w:rsidRPr="00450208" w:rsidDel="00F63056" w:rsidRDefault="00400076" w:rsidP="008C6A71">
      <w:pPr>
        <w:rPr>
          <w:ins w:id="2420" w:author="Huguenot-Noel, Robin [2]" w:date="2025-05-21T14:01:00Z" w16du:dateUtc="2025-05-21T12:01:00Z"/>
          <w:del w:id="2421" w:author="Huguenot-Noel, Robin" w:date="2025-05-21T16:28:00Z" w16du:dateUtc="2025-05-21T14:28:00Z"/>
          <w:rFonts w:asciiTheme="minorHAnsi" w:hAnsiTheme="minorHAnsi"/>
          <w:i/>
          <w:iCs/>
          <w:vanish/>
          <w:rPrChange w:id="2422" w:author="Huguenot-Noel, Robin" w:date="2025-05-21T16:18:00Z" w16du:dateUtc="2025-05-21T14:18:00Z">
            <w:rPr>
              <w:ins w:id="2423" w:author="Huguenot-Noel, Robin [2]" w:date="2025-05-21T14:01:00Z" w16du:dateUtc="2025-05-21T12:01:00Z"/>
              <w:del w:id="2424" w:author="Huguenot-Noel, Robin" w:date="2025-05-21T16:28:00Z" w16du:dateUtc="2025-05-21T14:28:00Z"/>
              <w:vanish/>
            </w:rPr>
          </w:rPrChange>
        </w:rPr>
      </w:pPr>
      <w:ins w:id="2425" w:author="Huguenot-Noel, Robin [2]" w:date="2025-05-21T14:01:00Z" w16du:dateUtc="2025-05-21T12:01:00Z">
        <w:del w:id="2426" w:author="Huguenot-Noel, Robin" w:date="2025-05-21T16:28:00Z" w16du:dateUtc="2025-05-21T14:28:00Z">
          <w:r w:rsidRPr="00450208" w:rsidDel="00F63056">
            <w:rPr>
              <w:rFonts w:asciiTheme="minorHAnsi" w:hAnsiTheme="minorHAnsi"/>
              <w:rPrChange w:id="2427" w:author="Huguenot-Noel, Robin" w:date="2025-05-21T16:18:00Z" w16du:dateUtc="2025-05-21T14:18:00Z">
                <w:rPr/>
              </w:rPrChange>
            </w:rPr>
            <w:delText>Job matching assistance</w:delText>
          </w:r>
        </w:del>
      </w:ins>
    </w:p>
    <w:tbl>
      <w:tblPr>
        <w:tblW w:w="0" w:type="auto"/>
        <w:tblCellSpacing w:w="15" w:type="dxa"/>
        <w:tblCellMar>
          <w:top w:w="15" w:type="dxa"/>
          <w:left w:w="15" w:type="dxa"/>
          <w:bottom w:w="15" w:type="dxa"/>
          <w:right w:w="15" w:type="dxa"/>
        </w:tblCellMar>
        <w:tblLook w:val="04A0" w:firstRow="1" w:lastRow="0" w:firstColumn="1" w:lastColumn="0" w:noHBand="0" w:noVBand="1"/>
        <w:tblPrChange w:id="2428" w:author="Huguenot-Noel, Robin" w:date="2025-05-21T15:49:00Z" w16du:dateUtc="2025-05-21T13:49: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99"/>
        <w:tblGridChange w:id="2429">
          <w:tblGrid>
            <w:gridCol w:w="99"/>
            <w:gridCol w:w="11"/>
          </w:tblGrid>
        </w:tblGridChange>
      </w:tblGrid>
      <w:tr w:rsidR="00386AD3" w:rsidRPr="00450208" w:rsidDel="00386AD3" w14:paraId="7879E7FE" w14:textId="1D0D82E6" w:rsidTr="00386AD3">
        <w:trPr>
          <w:trHeight w:val="12"/>
          <w:tblCellSpacing w:w="15" w:type="dxa"/>
          <w:ins w:id="2430" w:author="Huguenot-Noel, Robin [2]" w:date="2025-05-21T14:01:00Z" w16du:dateUtc="2025-05-21T12:01:00Z"/>
          <w:del w:id="2431" w:author="Huguenot-Noel, Robin" w:date="2025-05-21T15:48:00Z" w16du:dateUtc="2025-05-21T13:48:00Z"/>
          <w:trPrChange w:id="2432" w:author="Huguenot-Noel, Robin" w:date="2025-05-21T15:49:00Z" w16du:dateUtc="2025-05-21T13:49:00Z">
            <w:trPr>
              <w:trHeight w:val="13"/>
              <w:tblCellSpacing w:w="15" w:type="dxa"/>
            </w:trPr>
          </w:trPrChange>
        </w:trPr>
        <w:tc>
          <w:tcPr>
            <w:tcW w:w="39" w:type="dxa"/>
            <w:vAlign w:val="center"/>
            <w:hideMark/>
            <w:tcPrChange w:id="2433" w:author="Huguenot-Noel, Robin" w:date="2025-05-21T15:49:00Z" w16du:dateUtc="2025-05-21T13:49:00Z">
              <w:tcPr>
                <w:tcW w:w="24" w:type="dxa"/>
                <w:gridSpan w:val="2"/>
                <w:vAlign w:val="center"/>
                <w:hideMark/>
              </w:tcPr>
            </w:tcPrChange>
          </w:tcPr>
          <w:p w14:paraId="212DFF03" w14:textId="6CF56416" w:rsidR="00400076" w:rsidRPr="00450208" w:rsidDel="00386AD3" w:rsidRDefault="00400076" w:rsidP="008C6A71">
            <w:pPr>
              <w:rPr>
                <w:ins w:id="2434" w:author="Huguenot-Noel, Robin [2]" w:date="2025-05-21T14:01:00Z" w16du:dateUtc="2025-05-21T12:01:00Z"/>
                <w:del w:id="2435" w:author="Huguenot-Noel, Robin" w:date="2025-05-21T15:48:00Z" w16du:dateUtc="2025-05-21T13:48:00Z"/>
                <w:rFonts w:asciiTheme="minorHAnsi" w:hAnsiTheme="minorHAnsi"/>
                <w:i/>
                <w:iCs/>
                <w:rPrChange w:id="2436" w:author="Huguenot-Noel, Robin" w:date="2025-05-21T16:18:00Z" w16du:dateUtc="2025-05-21T14:18:00Z">
                  <w:rPr>
                    <w:ins w:id="2437" w:author="Huguenot-Noel, Robin [2]" w:date="2025-05-21T14:01:00Z" w16du:dateUtc="2025-05-21T12:01:00Z"/>
                    <w:del w:id="2438" w:author="Huguenot-Noel, Robin" w:date="2025-05-21T15:48:00Z" w16du:dateUtc="2025-05-21T13:48:00Z"/>
                  </w:rPr>
                </w:rPrChange>
              </w:rPr>
            </w:pPr>
          </w:p>
        </w:tc>
      </w:tr>
    </w:tbl>
    <w:p w14:paraId="5DE2809B" w14:textId="3C3341A8" w:rsidR="00400076" w:rsidRPr="00450208" w:rsidDel="00F63056" w:rsidRDefault="00400076" w:rsidP="008C6A71">
      <w:pPr>
        <w:rPr>
          <w:ins w:id="2439" w:author="Huguenot-Noel, Robin [2]" w:date="2025-05-21T14:01:00Z" w16du:dateUtc="2025-05-21T12:01:00Z"/>
          <w:del w:id="2440" w:author="Huguenot-Noel, Robin" w:date="2025-05-21T16:28:00Z" w16du:dateUtc="2025-05-21T14:28:00Z"/>
          <w:rFonts w:asciiTheme="minorHAnsi" w:hAnsiTheme="minorHAnsi"/>
          <w:i/>
          <w:iCs/>
          <w:vanish/>
          <w:rPrChange w:id="2441" w:author="Huguenot-Noel, Robin" w:date="2025-05-21T16:18:00Z" w16du:dateUtc="2025-05-21T14:18:00Z">
            <w:rPr>
              <w:ins w:id="2442" w:author="Huguenot-Noel, Robin [2]" w:date="2025-05-21T14:01:00Z" w16du:dateUtc="2025-05-21T12:01:00Z"/>
              <w:del w:id="2443" w:author="Huguenot-Noel, Robin" w:date="2025-05-21T16:28:00Z" w16du:dateUtc="2025-05-21T14:28:00Z"/>
              <w:vanish/>
            </w:rPr>
          </w:rPrChange>
        </w:rPr>
      </w:pPr>
    </w:p>
    <w:tbl>
      <w:tblPr>
        <w:tblW w:w="0" w:type="auto"/>
        <w:tblCellSpacing w:w="15" w:type="dxa"/>
        <w:tblCellMar>
          <w:top w:w="15" w:type="dxa"/>
          <w:left w:w="15" w:type="dxa"/>
          <w:bottom w:w="15" w:type="dxa"/>
          <w:right w:w="15" w:type="dxa"/>
        </w:tblCellMar>
        <w:tblLook w:val="04A0" w:firstRow="1" w:lastRow="0" w:firstColumn="1" w:lastColumn="0" w:noHBand="0" w:noVBand="1"/>
        <w:tblPrChange w:id="2444" w:author="Huguenot-Noel, Robin" w:date="2025-05-21T15:49:00Z" w16du:dateUtc="2025-05-21T13:49: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gridCol w:w="114"/>
        <w:tblGridChange w:id="2445">
          <w:tblGrid>
            <w:gridCol w:w="110"/>
            <w:gridCol w:w="4"/>
          </w:tblGrid>
        </w:tblGridChange>
      </w:tblGrid>
      <w:tr w:rsidR="00386AD3" w:rsidRPr="00450208" w:rsidDel="00F63056" w14:paraId="6308FAC2" w14:textId="3728F32B" w:rsidTr="00386AD3">
        <w:trPr>
          <w:trHeight w:val="12"/>
          <w:tblCellSpacing w:w="15" w:type="dxa"/>
          <w:ins w:id="2446" w:author="Huguenot-Noel, Robin [2]" w:date="2025-05-21T14:01:00Z" w16du:dateUtc="2025-05-21T12:01:00Z"/>
          <w:del w:id="2447" w:author="Huguenot-Noel, Robin" w:date="2025-05-21T16:28:00Z" w16du:dateUtc="2025-05-21T14:28:00Z"/>
          <w:trPrChange w:id="2448" w:author="Huguenot-Noel, Robin" w:date="2025-05-21T15:49:00Z" w16du:dateUtc="2025-05-21T13:49:00Z">
            <w:trPr>
              <w:gridAfter w:val="0"/>
              <w:trHeight w:val="13"/>
              <w:tblCellSpacing w:w="15" w:type="dxa"/>
            </w:trPr>
          </w:trPrChange>
        </w:trPr>
        <w:tc>
          <w:tcPr>
            <w:tcW w:w="39" w:type="dxa"/>
            <w:vAlign w:val="center"/>
            <w:hideMark/>
            <w:tcPrChange w:id="2449" w:author="Huguenot-Noel, Robin" w:date="2025-05-21T15:49:00Z" w16du:dateUtc="2025-05-21T13:49:00Z">
              <w:tcPr>
                <w:tcW w:w="24" w:type="dxa"/>
                <w:vAlign w:val="center"/>
                <w:hideMark/>
              </w:tcPr>
            </w:tcPrChange>
          </w:tcPr>
          <w:p w14:paraId="556C91FA" w14:textId="156AA42C" w:rsidR="00400076" w:rsidRPr="00450208" w:rsidDel="00F63056" w:rsidRDefault="00400076" w:rsidP="008C6A71">
            <w:pPr>
              <w:rPr>
                <w:ins w:id="2450" w:author="Huguenot-Noel, Robin [2]" w:date="2025-05-21T14:01:00Z" w16du:dateUtc="2025-05-21T12:01:00Z"/>
                <w:del w:id="2451" w:author="Huguenot-Noel, Robin" w:date="2025-05-21T16:28:00Z" w16du:dateUtc="2025-05-21T14:28:00Z"/>
                <w:rFonts w:asciiTheme="minorHAnsi" w:hAnsiTheme="minorHAnsi"/>
                <w:i/>
                <w:iCs/>
                <w:rPrChange w:id="2452" w:author="Huguenot-Noel, Robin" w:date="2025-05-21T16:18:00Z" w16du:dateUtc="2025-05-21T14:18:00Z">
                  <w:rPr>
                    <w:ins w:id="2453" w:author="Huguenot-Noel, Robin [2]" w:date="2025-05-21T14:01:00Z" w16du:dateUtc="2025-05-21T12:01:00Z"/>
                    <w:del w:id="2454" w:author="Huguenot-Noel, Robin" w:date="2025-05-21T16:28:00Z" w16du:dateUtc="2025-05-21T14:28:00Z"/>
                  </w:rPr>
                </w:rPrChange>
              </w:rPr>
            </w:pPr>
          </w:p>
        </w:tc>
      </w:tr>
      <w:tr w:rsidR="00386AD3" w:rsidRPr="00450208" w14:paraId="1194AED9" w14:textId="39058187" w:rsidTr="00386AD3">
        <w:trPr>
          <w:gridAfter w:val="1"/>
          <w:wAfter w:w="54" w:type="dxa"/>
          <w:trHeight w:val="12"/>
          <w:tblCellSpacing w:w="15" w:type="dxa"/>
          <w:ins w:id="2455" w:author="Huguenot-Noel, Robin [2]" w:date="2025-05-21T14:01:00Z" w16du:dateUtc="2025-05-21T12:01:00Z"/>
          <w:trPrChange w:id="2456" w:author="Huguenot-Noel, Robin" w:date="2025-05-21T15:49:00Z" w16du:dateUtc="2025-05-21T13:49:00Z">
            <w:trPr>
              <w:gridAfter w:val="1"/>
              <w:wAfter w:w="39" w:type="dxa"/>
              <w:trHeight w:val="13"/>
              <w:tblCellSpacing w:w="15" w:type="dxa"/>
            </w:trPr>
          </w:trPrChange>
        </w:trPr>
        <w:tc>
          <w:tcPr>
            <w:tcW w:w="24" w:type="dxa"/>
            <w:vAlign w:val="center"/>
            <w:hideMark/>
            <w:tcPrChange w:id="2457" w:author="Huguenot-Noel, Robin" w:date="2025-05-21T15:49:00Z" w16du:dateUtc="2025-05-21T13:49:00Z">
              <w:tcPr>
                <w:tcW w:w="24" w:type="dxa"/>
                <w:vAlign w:val="center"/>
                <w:hideMark/>
              </w:tcPr>
            </w:tcPrChange>
          </w:tcPr>
          <w:p w14:paraId="1194AED9" w14:textId="39058187" w:rsidR="00386AD3" w:rsidRPr="00450208" w:rsidRDefault="00400076">
            <w:pPr>
              <w:suppressAutoHyphens/>
              <w:rPr>
                <w:ins w:id="2458" w:author="Huguenot-Noel, Robin [2]" w:date="2025-05-21T14:01:00Z" w16du:dateUtc="2025-05-21T12:01:00Z"/>
                <w:rFonts w:asciiTheme="minorHAnsi" w:hAnsiTheme="minorHAnsi"/>
                <w:i/>
                <w:iCs/>
                <w:sz w:val="20"/>
                <w:szCs w:val="20"/>
              </w:rPr>
            </w:pPr>
            <w:ins w:id="2459" w:author="Huguenot-Noel, Robin [2]" w:date="2025-05-21T14:01:00Z" w16du:dateUtc="2025-05-21T12:01:00Z">
              <w:del w:id="2460" w:author="Huguenot-Noel, Robin" w:date="2025-05-21T16:28:00Z" w16du:dateUtc="2025-05-21T14:28:00Z">
                <w:r w:rsidRPr="00450208" w:rsidDel="00F63056">
                  <w:rPr>
                    <w:rFonts w:asciiTheme="minorHAnsi" w:hAnsiTheme="minorHAnsi"/>
                    <w:i/>
                    <w:iCs/>
                    <w:rPrChange w:id="2461" w:author="Huguenot-Noel, Robin" w:date="2025-05-21T16:18:00Z" w16du:dateUtc="2025-05-21T14:18:00Z">
                      <w:rPr/>
                    </w:rPrChange>
                  </w:rPr>
                  <w:delText>You receive tailored job offers based on your qualifications and previous experience.</w:delText>
                </w:r>
              </w:del>
            </w:ins>
            <w:ins w:id="2462" w:author="Huguenot-Noel, Robin" w:date="2025-05-21T13:49:00Z" w16du:dateUtc="2025-05-21T11:49:00Z">
              <w:del w:id="2463" w:author="Huguenot-Noel, Robin [2]" w:date="2025-05-21T14:01:00Z" w16du:dateUtc="2025-05-21T12:01:00Z">
                <w:r w:rsidR="00726D11" w:rsidRPr="00450208" w:rsidDel="00400076">
                  <w:rPr>
                    <w:rStyle w:val="Emphasis"/>
                    <w:rFonts w:asciiTheme="minorHAnsi" w:eastAsiaTheme="majorEastAsia" w:hAnsiTheme="minorHAnsi"/>
                    <w:rPrChange w:id="2464" w:author="Huguenot-Noel, Robin" w:date="2025-05-21T16:18:00Z" w16du:dateUtc="2025-05-21T14:18:00Z">
                      <w:rPr>
                        <w:rStyle w:val="Emphasis"/>
                        <w:rFonts w:asciiTheme="minorHAnsi" w:eastAsiaTheme="majorEastAsia" w:hAnsiTheme="minorHAnsi"/>
                        <w:i w:val="0"/>
                        <w:iCs w:val="0"/>
                      </w:rPr>
                    </w:rPrChange>
                  </w:rPr>
                  <w:delText>You receive a o</w:delText>
                </w:r>
              </w:del>
            </w:ins>
          </w:p>
        </w:tc>
      </w:tr>
      <w:tr w:rsidR="00386AD3" w:rsidRPr="00450208" w14:paraId="536A9DA3" w14:textId="77777777" w:rsidTr="00386AD3">
        <w:trPr>
          <w:gridAfter w:val="1"/>
          <w:wAfter w:w="54" w:type="dxa"/>
          <w:trHeight w:val="12"/>
          <w:tblCellSpacing w:w="15" w:type="dxa"/>
          <w:ins w:id="2465" w:author="Huguenot-Noel, Robin [2]" w:date="2025-05-21T14:01:00Z" w16du:dateUtc="2025-05-21T12:01:00Z"/>
          <w:trPrChange w:id="2466" w:author="Huguenot-Noel, Robin" w:date="2025-05-21T15:49:00Z" w16du:dateUtc="2025-05-21T13:49:00Z">
            <w:trPr>
              <w:gridAfter w:val="1"/>
              <w:wAfter w:w="39" w:type="dxa"/>
              <w:trHeight w:val="13"/>
              <w:tblCellSpacing w:w="15" w:type="dxa"/>
            </w:trPr>
          </w:trPrChange>
        </w:trPr>
        <w:tc>
          <w:tcPr>
            <w:tcW w:w="24" w:type="dxa"/>
            <w:vAlign w:val="center"/>
            <w:hideMark/>
            <w:tcPrChange w:id="2467" w:author="Huguenot-Noel, Robin" w:date="2025-05-21T15:49:00Z" w16du:dateUtc="2025-05-21T13:49:00Z">
              <w:tcPr>
                <w:tcW w:w="24" w:type="dxa"/>
                <w:vAlign w:val="center"/>
                <w:hideMark/>
              </w:tcPr>
            </w:tcPrChange>
          </w:tcPr>
          <w:p w14:paraId="536A9DA3" w14:textId="77777777" w:rsidR="00386AD3" w:rsidRPr="00450208" w:rsidRDefault="00726D11">
            <w:pPr>
              <w:suppressAutoHyphens/>
              <w:rPr>
                <w:ins w:id="2468" w:author="Huguenot-Noel, Robin [2]" w:date="2025-05-21T14:01:00Z" w16du:dateUtc="2025-05-21T12:01:00Z"/>
                <w:rFonts w:asciiTheme="minorHAnsi" w:hAnsiTheme="minorHAnsi"/>
                <w:i/>
                <w:iCs/>
                <w:sz w:val="20"/>
                <w:szCs w:val="20"/>
              </w:rPr>
            </w:pPr>
            <w:ins w:id="2469" w:author="Huguenot-Noel, Robin" w:date="2025-05-21T13:49:00Z" w16du:dateUtc="2025-05-21T11:49:00Z">
              <w:del w:id="2470" w:author="Huguenot-Noel, Robin [2]" w:date="2025-05-21T14:01:00Z" w16du:dateUtc="2025-05-21T12:01:00Z">
                <w:r w:rsidRPr="00450208" w:rsidDel="00400076">
                  <w:rPr>
                    <w:rStyle w:val="Emphasis"/>
                    <w:rFonts w:asciiTheme="minorHAnsi" w:eastAsiaTheme="majorEastAsia" w:hAnsiTheme="minorHAnsi"/>
                    <w:rPrChange w:id="2471" w:author="Huguenot-Noel, Robin" w:date="2025-05-21T16:18:00Z" w16du:dateUtc="2025-05-21T14:18:00Z">
                      <w:rPr>
                        <w:rStyle w:val="Emphasis"/>
                        <w:rFonts w:asciiTheme="minorHAnsi" w:eastAsiaTheme="majorEastAsia" w:hAnsiTheme="minorHAnsi"/>
                        <w:i w:val="0"/>
                        <w:iCs w:val="0"/>
                      </w:rPr>
                    </w:rPrChange>
                  </w:rPr>
                  <w:delText>e-</w:delText>
                </w:r>
              </w:del>
            </w:ins>
          </w:p>
        </w:tc>
      </w:tr>
      <w:tr w:rsidR="00386AD3" w:rsidRPr="00450208" w14:paraId="263F1AEC" w14:textId="75878B9E" w:rsidTr="00386AD3">
        <w:trPr>
          <w:gridAfter w:val="1"/>
          <w:wAfter w:w="54" w:type="dxa"/>
          <w:trHeight w:val="12"/>
          <w:tblCellSpacing w:w="15" w:type="dxa"/>
          <w:ins w:id="2472" w:author="Huguenot-Noel, Robin [2]" w:date="2025-05-21T14:01:00Z" w16du:dateUtc="2025-05-21T12:01:00Z"/>
          <w:trPrChange w:id="2473" w:author="Huguenot-Noel, Robin" w:date="2025-05-21T15:49:00Z" w16du:dateUtc="2025-05-21T13:49:00Z">
            <w:trPr>
              <w:gridAfter w:val="1"/>
              <w:wAfter w:w="39" w:type="dxa"/>
              <w:trHeight w:val="13"/>
              <w:tblCellSpacing w:w="15" w:type="dxa"/>
            </w:trPr>
          </w:trPrChange>
        </w:trPr>
        <w:tc>
          <w:tcPr>
            <w:tcW w:w="24" w:type="dxa"/>
            <w:vAlign w:val="center"/>
            <w:hideMark/>
            <w:tcPrChange w:id="2474" w:author="Huguenot-Noel, Robin" w:date="2025-05-21T15:49:00Z" w16du:dateUtc="2025-05-21T13:49:00Z">
              <w:tcPr>
                <w:tcW w:w="24" w:type="dxa"/>
                <w:vAlign w:val="center"/>
                <w:hideMark/>
              </w:tcPr>
            </w:tcPrChange>
          </w:tcPr>
          <w:p w14:paraId="263F1AEC" w14:textId="75878B9E" w:rsidR="00386AD3" w:rsidRPr="00450208" w:rsidRDefault="00726D11">
            <w:pPr>
              <w:suppressAutoHyphens/>
              <w:rPr>
                <w:ins w:id="2475" w:author="Huguenot-Noel, Robin [2]" w:date="2025-05-21T14:01:00Z" w16du:dateUtc="2025-05-21T12:01:00Z"/>
                <w:rFonts w:asciiTheme="minorHAnsi" w:hAnsiTheme="minorHAnsi"/>
                <w:i/>
                <w:iCs/>
                <w:sz w:val="20"/>
                <w:szCs w:val="20"/>
              </w:rPr>
            </w:pPr>
            <w:ins w:id="2476" w:author="Huguenot-Noel, Robin" w:date="2025-05-21T13:49:00Z" w16du:dateUtc="2025-05-21T11:49:00Z">
              <w:del w:id="2477" w:author="Huguenot-Noel, Robin [2]" w:date="2025-05-21T14:01:00Z" w16du:dateUtc="2025-05-21T12:01:00Z">
                <w:r w:rsidRPr="00450208" w:rsidDel="00400076">
                  <w:rPr>
                    <w:rStyle w:val="Emphasis"/>
                    <w:rFonts w:asciiTheme="minorHAnsi" w:eastAsiaTheme="majorEastAsia" w:hAnsiTheme="minorHAnsi"/>
                    <w:rPrChange w:id="2478" w:author="Huguenot-Noel, Robin" w:date="2025-05-21T16:18:00Z" w16du:dateUtc="2025-05-21T14:18:00Z">
                      <w:rPr>
                        <w:rStyle w:val="Emphasis"/>
                        <w:rFonts w:asciiTheme="minorHAnsi" w:eastAsiaTheme="majorEastAsia" w:hAnsiTheme="minorHAnsi"/>
                        <w:i w:val="0"/>
                        <w:iCs w:val="0"/>
                      </w:rPr>
                    </w:rPrChange>
                  </w:rPr>
                  <w:delText>ime compensation equal to approximately three months of your previous s</w:delText>
                </w:r>
              </w:del>
            </w:ins>
          </w:p>
        </w:tc>
      </w:tr>
      <w:tr w:rsidR="00386AD3" w:rsidRPr="00450208" w14:paraId="6C3ED323" w14:textId="77777777" w:rsidTr="00386AD3">
        <w:trPr>
          <w:gridAfter w:val="1"/>
          <w:wAfter w:w="54" w:type="dxa"/>
          <w:trHeight w:val="12"/>
          <w:tblCellSpacing w:w="15" w:type="dxa"/>
          <w:ins w:id="2479" w:author="Huguenot-Noel, Robin [2]" w:date="2025-05-21T14:01:00Z" w16du:dateUtc="2025-05-21T12:01:00Z"/>
          <w:trPrChange w:id="2480" w:author="Huguenot-Noel, Robin" w:date="2025-05-21T15:49:00Z" w16du:dateUtc="2025-05-21T13:49:00Z">
            <w:trPr>
              <w:gridAfter w:val="1"/>
              <w:wAfter w:w="39" w:type="dxa"/>
              <w:trHeight w:val="13"/>
              <w:tblCellSpacing w:w="15" w:type="dxa"/>
            </w:trPr>
          </w:trPrChange>
        </w:trPr>
        <w:tc>
          <w:tcPr>
            <w:tcW w:w="24" w:type="dxa"/>
            <w:vAlign w:val="center"/>
            <w:hideMark/>
            <w:tcPrChange w:id="2481" w:author="Huguenot-Noel, Robin" w:date="2025-05-21T15:49:00Z" w16du:dateUtc="2025-05-21T13:49:00Z">
              <w:tcPr>
                <w:tcW w:w="24" w:type="dxa"/>
                <w:vAlign w:val="center"/>
                <w:hideMark/>
              </w:tcPr>
            </w:tcPrChange>
          </w:tcPr>
          <w:p w14:paraId="6C3ED323" w14:textId="77777777" w:rsidR="00386AD3" w:rsidRPr="00450208" w:rsidRDefault="00726D11">
            <w:pPr>
              <w:suppressAutoHyphens/>
              <w:rPr>
                <w:ins w:id="2482" w:author="Huguenot-Noel, Robin [2]" w:date="2025-05-21T14:01:00Z" w16du:dateUtc="2025-05-21T12:01:00Z"/>
                <w:rFonts w:asciiTheme="minorHAnsi" w:hAnsiTheme="minorHAnsi"/>
                <w:i/>
                <w:iCs/>
                <w:sz w:val="20"/>
                <w:szCs w:val="20"/>
              </w:rPr>
            </w:pPr>
            <w:ins w:id="2483" w:author="Huguenot-Noel, Robin" w:date="2025-05-21T13:49:00Z" w16du:dateUtc="2025-05-21T11:49:00Z">
              <w:del w:id="2484" w:author="Huguenot-Noel, Robin [2]" w:date="2025-05-21T14:01:00Z" w16du:dateUtc="2025-05-21T12:01:00Z">
                <w:r w:rsidRPr="00450208" w:rsidDel="00400076">
                  <w:rPr>
                    <w:rStyle w:val="Emphasis"/>
                    <w:rFonts w:asciiTheme="minorHAnsi" w:eastAsiaTheme="majorEastAsia" w:hAnsiTheme="minorHAnsi"/>
                    <w:rPrChange w:id="2485" w:author="Huguenot-Noel, Robin" w:date="2025-05-21T16:18:00Z" w16du:dateUtc="2025-05-21T14:18:00Z">
                      <w:rPr>
                        <w:rStyle w:val="Emphasis"/>
                        <w:rFonts w:asciiTheme="minorHAnsi" w:eastAsiaTheme="majorEastAsia" w:hAnsiTheme="minorHAnsi"/>
                        <w:i w:val="0"/>
                        <w:iCs w:val="0"/>
                      </w:rPr>
                    </w:rPrChange>
                  </w:rPr>
                  <w:delText>la</w:delText>
                </w:r>
              </w:del>
            </w:ins>
          </w:p>
        </w:tc>
      </w:tr>
    </w:tbl>
    <w:tbl>
      <w:tblPr>
        <w:tblW w:w="5007" w:type="pct"/>
        <w:tblInd w:w="55" w:type="dxa"/>
        <w:tblLayout w:type="fixed"/>
        <w:tblCellMar>
          <w:top w:w="55" w:type="dxa"/>
          <w:left w:w="55" w:type="dxa"/>
          <w:bottom w:w="55" w:type="dxa"/>
          <w:right w:w="55" w:type="dxa"/>
        </w:tblCellMar>
        <w:tblLook w:val="04A0" w:firstRow="1" w:lastRow="0" w:firstColumn="1" w:lastColumn="0" w:noHBand="0" w:noVBand="1"/>
        <w:tblPrChange w:id="2486" w:author="Huguenot-Noel, Robin" w:date="2025-05-21T16:30:00Z" w16du:dateUtc="2025-05-21T14:30:00Z">
          <w:tblPr>
            <w:tblW w:w="5007" w:type="pct"/>
            <w:tblInd w:w="55" w:type="dxa"/>
            <w:tblLayout w:type="fixed"/>
            <w:tblCellMar>
              <w:top w:w="55" w:type="dxa"/>
              <w:left w:w="55" w:type="dxa"/>
              <w:bottom w:w="55" w:type="dxa"/>
              <w:right w:w="55" w:type="dxa"/>
            </w:tblCellMar>
            <w:tblLook w:val="04A0" w:firstRow="1" w:lastRow="0" w:firstColumn="1" w:lastColumn="0" w:noHBand="0" w:noVBand="1"/>
          </w:tblPr>
        </w:tblPrChange>
      </w:tblPr>
      <w:tblGrid>
        <w:gridCol w:w="9373"/>
        <w:tblGridChange w:id="2487">
          <w:tblGrid>
            <w:gridCol w:w="5"/>
            <w:gridCol w:w="9363"/>
            <w:gridCol w:w="5"/>
          </w:tblGrid>
        </w:tblGridChange>
      </w:tblGrid>
      <w:tr w:rsidR="00386AD3" w:rsidRPr="00450208" w14:paraId="32F9B058" w14:textId="77777777" w:rsidTr="00F63056">
        <w:trPr>
          <w:trHeight w:val="18"/>
          <w:ins w:id="2488" w:author="Huguenot-Noel, Robin" w:date="2025-05-21T13:49:00Z" w16du:dateUtc="2025-05-21T11:49:00Z"/>
          <w:trPrChange w:id="2489" w:author="Huguenot-Noel, Robin" w:date="2025-05-21T16:30:00Z" w16du:dateUtc="2025-05-21T14:30:00Z">
            <w:trPr>
              <w:gridBefore w:val="1"/>
              <w:gridAfter w:val="0"/>
              <w:trHeight w:val="485"/>
            </w:trPr>
          </w:trPrChange>
        </w:trPr>
        <w:tc>
          <w:tcPr>
            <w:tcW w:w="9373" w:type="dxa"/>
            <w:tcPrChange w:id="2490" w:author="Huguenot-Noel, Robin" w:date="2025-05-21T16:30:00Z" w16du:dateUtc="2025-05-21T14:30:00Z">
              <w:tcPr>
                <w:tcW w:w="3229" w:type="dxa"/>
                <w:tcBorders>
                  <w:left w:val="single" w:sz="4" w:space="0" w:color="000000"/>
                  <w:bottom w:val="single" w:sz="4" w:space="0" w:color="000000"/>
                  <w:right w:val="single" w:sz="4" w:space="0" w:color="000000"/>
                </w:tcBorders>
              </w:tcPr>
            </w:tcPrChange>
          </w:tcPr>
          <w:tbl>
            <w:tblPr>
              <w:tblW w:w="0" w:type="auto"/>
              <w:tblCellSpacing w:w="15" w:type="dxa"/>
              <w:tblCellMar>
                <w:top w:w="15" w:type="dxa"/>
                <w:left w:w="15" w:type="dxa"/>
                <w:bottom w:w="15" w:type="dxa"/>
                <w:right w:w="15" w:type="dxa"/>
              </w:tblCellMar>
              <w:tblLook w:val="04A0" w:firstRow="1" w:lastRow="0" w:firstColumn="1" w:lastColumn="0" w:noHBand="0" w:noVBand="1"/>
              <w:tblPrChange w:id="2491" w:author="Huguenot-Noel, Robin" w:date="2025-05-21T15:49:00Z" w16du:dateUtc="2025-05-21T13:49:00Z">
                <w:tblPr>
                  <w:tblW w:w="0" w:type="auto"/>
                  <w:tblCellSpacing w:w="15" w:type="dxa"/>
                  <w:tblCellMar>
                    <w:top w:w="15" w:type="dxa"/>
                    <w:left w:w="15" w:type="dxa"/>
                    <w:bottom w:w="15" w:type="dxa"/>
                    <w:right w:w="15" w:type="dxa"/>
                  </w:tblCellMar>
                  <w:tblLook w:val="04A0" w:firstRow="1" w:lastRow="0" w:firstColumn="1" w:lastColumn="0" w:noHBand="0" w:noVBand="1"/>
                </w:tblPr>
              </w:tblPrChange>
            </w:tblPr>
            <w:tblGrid>
              <w:tblGridChange w:id="2492">
                <w:tblGrid/>
              </w:tblGridChange>
            </w:tblGrid>
            <w:tr w:rsidR="00FB1202" w:rsidRPr="00450208" w14:paraId="0566B6C7" w14:textId="2111D105" w:rsidTr="00386AD3">
              <w:trPr>
                <w:trHeight w:val="139"/>
                <w:tblCellSpacing w:w="15" w:type="dxa"/>
                <w:ins w:id="2493" w:author="Huguenot-Noel, Robin" w:date="2025-05-21T13:49:00Z" w16du:dateUtc="2025-05-21T11:49:00Z"/>
                <w:trPrChange w:id="2494" w:author="Huguenot-Noel, Robin" w:date="2025-05-21T15:49:00Z" w16du:dateUtc="2025-05-21T13:49:00Z">
                  <w:trPr>
                    <w:tblCellSpacing w:w="15" w:type="dxa"/>
                  </w:trPr>
                </w:trPrChange>
              </w:trPr>
              <w:tc>
                <w:tcPr>
                  <w:tcW w:w="36" w:type="dxa"/>
                  <w:gridSpan w:val="0"/>
                  <w:vAlign w:val="center"/>
                  <w:hideMark/>
                  <w:tcPrChange w:id="2495" w:author="Huguenot-Noel, Robin" w:date="2025-05-21T15:49:00Z" w16du:dateUtc="2025-05-21T13:49:00Z">
                    <w:tcPr>
                      <w:tcW w:w="36" w:type="dxa"/>
                      <w:gridSpan w:val="0"/>
                      <w:vAlign w:val="center"/>
                      <w:hideMark/>
                    </w:tcPr>
                  </w:tcPrChange>
                </w:tcPr>
                <w:p w14:paraId="0566B6C7" w14:textId="2111D105" w:rsidR="00FB1202" w:rsidRPr="00450208" w:rsidRDefault="00ED158F">
                  <w:pPr>
                    <w:suppressAutoHyphens/>
                    <w:rPr>
                      <w:ins w:id="2496" w:author="Huguenot-Noel, Robin" w:date="2025-05-21T13:49:00Z" w16du:dateUtc="2025-05-21T11:49:00Z"/>
                      <w:rFonts w:asciiTheme="minorHAnsi" w:hAnsiTheme="minorHAnsi"/>
                    </w:rPr>
                  </w:pPr>
                  <w:ins w:id="2497" w:author="Huguenot-Noel, Robin [2]" w:date="2025-05-21T14:37:00Z" w16du:dateUtc="2025-05-21T12:37:00Z">
                    <w:del w:id="2498" w:author="Huguenot-Noel, Robin" w:date="2025-05-21T15:45:00Z" w16du:dateUtc="2025-05-21T13:45:00Z">
                      <w:r w:rsidRPr="00450208" w:rsidDel="00386AD3">
                        <w:rPr>
                          <w:rFonts w:asciiTheme="minorHAnsi" w:hAnsiTheme="minorHAnsi"/>
                          <w:color w:val="000000"/>
                        </w:rPr>
                        <w:delText xml:space="preserve">In France, for example, France Travail </w:delText>
                      </w:r>
                      <w:r w:rsidRPr="00450208" w:rsidDel="00386AD3">
                        <w:rPr>
                          <w:rFonts w:asciiTheme="minorHAnsi" w:hAnsiTheme="minorHAnsi"/>
                          <w:rPrChange w:id="2499" w:author="Huguenot-Noel, Robin" w:date="2025-05-21T16:18:00Z" w16du:dateUtc="2025-05-21T14:18:00Z">
                            <w:rPr/>
                          </w:rPrChange>
                        </w:rPr>
                        <w:delText>can provide job matching under certain active labour market prog</w:delText>
                      </w:r>
                    </w:del>
                  </w:ins>
                </w:p>
              </w:tc>
            </w:tr>
            <w:tr w:rsidR="00FB1202" w:rsidRPr="00450208" w14:paraId="23F55023" w14:textId="7EE3460C" w:rsidTr="00386AD3">
              <w:trPr>
                <w:trHeight w:val="139"/>
                <w:tblCellSpacing w:w="15" w:type="dxa"/>
                <w:ins w:id="2500" w:author="Huguenot-Noel, Robin" w:date="2025-05-21T13:49:00Z" w16du:dateUtc="2025-05-21T11:49:00Z"/>
                <w:trPrChange w:id="2501" w:author="Huguenot-Noel, Robin" w:date="2025-05-21T15:49:00Z" w16du:dateUtc="2025-05-21T13:49:00Z">
                  <w:trPr>
                    <w:tblCellSpacing w:w="15" w:type="dxa"/>
                  </w:trPr>
                </w:trPrChange>
              </w:trPr>
              <w:tc>
                <w:tcPr>
                  <w:tcW w:w="36" w:type="dxa"/>
                  <w:gridSpan w:val="0"/>
                  <w:vAlign w:val="center"/>
                  <w:hideMark/>
                  <w:tcPrChange w:id="2502" w:author="Huguenot-Noel, Robin" w:date="2025-05-21T15:49:00Z" w16du:dateUtc="2025-05-21T13:49:00Z">
                    <w:tcPr>
                      <w:tcW w:w="36" w:type="dxa"/>
                      <w:gridSpan w:val="0"/>
                      <w:vAlign w:val="center"/>
                      <w:hideMark/>
                    </w:tcPr>
                  </w:tcPrChange>
                </w:tcPr>
                <w:p w14:paraId="23F55023" w14:textId="7EE3460C" w:rsidR="00FB1202" w:rsidRPr="00450208" w:rsidRDefault="00ED158F">
                  <w:pPr>
                    <w:suppressAutoHyphens/>
                    <w:rPr>
                      <w:ins w:id="2503" w:author="Huguenot-Noel, Robin" w:date="2025-05-21T13:49:00Z" w16du:dateUtc="2025-05-21T11:49:00Z"/>
                      <w:rFonts w:asciiTheme="minorHAnsi" w:hAnsiTheme="minorHAnsi"/>
                    </w:rPr>
                  </w:pPr>
                  <w:ins w:id="2504" w:author="Huguenot-Noel, Robin [2]" w:date="2025-05-21T14:37:00Z" w16du:dateUtc="2025-05-21T12:37:00Z">
                    <w:del w:id="2505" w:author="Huguenot-Noel, Robin" w:date="2025-05-21T15:45:00Z" w16du:dateUtc="2025-05-21T13:45:00Z">
                      <w:r w:rsidRPr="00450208" w:rsidDel="00386AD3">
                        <w:rPr>
                          <w:rFonts w:asciiTheme="minorHAnsi" w:hAnsiTheme="minorHAnsi"/>
                          <w:rPrChange w:id="2506" w:author="Huguenot-Noel, Robin" w:date="2025-05-21T16:18:00Z" w16du:dateUtc="2025-05-21T14:18:00Z">
                            <w:rPr/>
                          </w:rPrChange>
                        </w:rPr>
                        <w:delText>ams.</w:delText>
                      </w:r>
                      <w:r w:rsidRPr="00450208" w:rsidDel="00386AD3">
                        <w:rPr>
                          <w:rFonts w:asciiTheme="minorHAnsi" w:hAnsiTheme="minorHAnsi"/>
                          <w:color w:val="000000"/>
                        </w:rPr>
                        <w:delText xml:space="preserve"> </w:delText>
                      </w:r>
                    </w:del>
                  </w:ins>
                  <w:ins w:id="2507" w:author="Huguenot-Noel, Robin" w:date="2025-05-21T13:49:00Z" w16du:dateUtc="2025-05-21T11:49:00Z">
                    <w:del w:id="2508" w:author="Huguenot-Noel, Robin [2]" w:date="2025-05-21T13:55:00Z" w16du:dateUtc="2025-05-21T11:55:00Z">
                      <w:r w:rsidR="00726D11" w:rsidRPr="00450208" w:rsidDel="00726D11">
                        <w:rPr>
                          <w:rFonts w:asciiTheme="minorHAnsi" w:hAnsiTheme="minorHAnsi"/>
                          <w:color w:val="000000"/>
                        </w:rPr>
                        <w:fldChar w:fldCharType="begin"/>
                      </w:r>
                      <w:r w:rsidR="00726D11" w:rsidRPr="00450208" w:rsidDel="00726D11">
                        <w:rPr>
                          <w:rFonts w:asciiTheme="minorHAnsi" w:hAnsiTheme="minorHAnsi"/>
                          <w:color w:val="000000"/>
                        </w:rPr>
                        <w:delInstrText>HYPERLINK "https://balkangreenenergynews.com/polish-coal-industry-wo</w:delInstrText>
                      </w:r>
                    </w:del>
                  </w:ins>
                </w:p>
              </w:tc>
            </w:tr>
          </w:tbl>
          <w:p w14:paraId="74F889B3" w14:textId="0BD3F9CE" w:rsidR="00726D11" w:rsidRPr="00450208" w:rsidDel="00726D11" w:rsidRDefault="00726D11" w:rsidP="00116A87">
            <w:pPr>
              <w:pStyle w:val="NormalWeb"/>
              <w:shd w:val="clear" w:color="auto" w:fill="FFFFFF"/>
              <w:spacing w:beforeAutospacing="0" w:afterAutospacing="0"/>
              <w:textAlignment w:val="baseline"/>
              <w:rPr>
                <w:ins w:id="2509" w:author="Huguenot-Noel, Robin" w:date="2025-05-21T13:49:00Z" w16du:dateUtc="2025-05-21T11:49:00Z"/>
                <w:del w:id="2510" w:author="Huguenot-Noel, Robin [2]" w:date="2025-05-21T13:55:00Z" w16du:dateUtc="2025-05-21T11:55:00Z"/>
                <w:rFonts w:asciiTheme="minorHAnsi" w:hAnsiTheme="minorHAnsi"/>
                <w:color w:val="000000"/>
              </w:rPr>
            </w:pPr>
            <w:ins w:id="2511" w:author="Huguenot-Noel, Robin" w:date="2025-05-21T13:49:00Z" w16du:dateUtc="2025-05-21T11:49:00Z">
              <w:del w:id="2512" w:author="Huguenot-Noel, Robin [2]" w:date="2025-05-21T13:55:00Z" w16du:dateUtc="2025-05-21T11:55:00Z">
                <w:r w:rsidRPr="00450208" w:rsidDel="00726D11">
                  <w:rPr>
                    <w:rFonts w:asciiTheme="minorHAnsi" w:hAnsiTheme="minorHAnsi"/>
                    <w:color w:val="000000"/>
                  </w:rPr>
                  <w:delInstrText>kers-to-receive-eur-300-million-amid-closures/?utm_source=chatgpt.com"</w:delInstrText>
                </w:r>
                <w:r w:rsidRPr="00450208" w:rsidDel="00726D11">
                  <w:rPr>
                    <w:rFonts w:asciiTheme="minorHAnsi" w:hAnsiTheme="minorHAnsi"/>
                    <w:color w:val="000000"/>
                  </w:rPr>
                </w:r>
                <w:r w:rsidRPr="00450208" w:rsidDel="00726D11">
                  <w:rPr>
                    <w:rFonts w:asciiTheme="minorHAnsi" w:hAnsiTheme="minorHAnsi"/>
                    <w:color w:val="000000"/>
                  </w:rPr>
                  <w:fldChar w:fldCharType="separate"/>
                </w:r>
                <w:r w:rsidRPr="00450208" w:rsidDel="00726D11">
                  <w:rPr>
                    <w:rStyle w:val="Hyperlink"/>
                    <w:rFonts w:asciiTheme="minorHAnsi" w:hAnsiTheme="minorHAnsi"/>
                  </w:rPr>
                  <w:delText>Poland 2024 closure of coal and lignite-fired power plants and mines</w:delText>
                </w:r>
                <w:r w:rsidRPr="00450208" w:rsidDel="00726D11">
                  <w:rPr>
                    <w:rFonts w:asciiTheme="minorHAnsi" w:hAnsiTheme="minorHAnsi"/>
                    <w:color w:val="000000"/>
                  </w:rPr>
                  <w:fldChar w:fldCharType="end"/>
                </w:r>
                <w:r w:rsidRPr="00450208" w:rsidDel="00726D11">
                  <w:rPr>
                    <w:rFonts w:asciiTheme="minorHAnsi" w:hAnsiTheme="minorHAnsi"/>
                    <w:color w:val="000000"/>
                  </w:rPr>
                  <w:delText>: collective labor agreements</w:delText>
                </w:r>
                <w:r w:rsidRPr="00450208" w:rsidDel="00726D11">
                  <w:rPr>
                    <w:rFonts w:asciiTheme="minorHAnsi" w:hAnsiTheme="minorHAnsi"/>
                    <w:b/>
                    <w:bCs/>
                    <w:i/>
                    <w:iCs/>
                    <w:color w:val="333333"/>
                  </w:rPr>
                  <w:delText xml:space="preserve"> envisage severance payments</w:delText>
                </w:r>
                <w:r w:rsidRPr="00450208" w:rsidDel="00726D11">
                  <w:rPr>
                    <w:rFonts w:asciiTheme="minorHAnsi" w:hAnsiTheme="minorHAnsi"/>
                    <w:color w:val="000000"/>
                  </w:rPr>
                  <w:delText>.</w:delText>
                </w:r>
              </w:del>
            </w:ins>
          </w:p>
          <w:p w14:paraId="7DC78C8A" w14:textId="4EAA378F" w:rsidR="00726D11" w:rsidRPr="00450208" w:rsidDel="00726D11" w:rsidRDefault="00726D11" w:rsidP="00116A87">
            <w:pPr>
              <w:pStyle w:val="NormalWeb"/>
              <w:shd w:val="clear" w:color="auto" w:fill="FFFFFF"/>
              <w:spacing w:beforeAutospacing="0" w:afterAutospacing="0"/>
              <w:textAlignment w:val="baseline"/>
              <w:rPr>
                <w:ins w:id="2513" w:author="Huguenot-Noel, Robin" w:date="2025-05-21T13:49:00Z" w16du:dateUtc="2025-05-21T11:49:00Z"/>
                <w:del w:id="2514" w:author="Huguenot-Noel, Robin [2]" w:date="2025-05-21T13:55:00Z" w16du:dateUtc="2025-05-21T11:55:00Z"/>
                <w:rFonts w:asciiTheme="minorHAnsi" w:hAnsiTheme="minorHAnsi"/>
                <w:color w:val="000000"/>
              </w:rPr>
            </w:pPr>
          </w:p>
          <w:p w14:paraId="6B67755A" w14:textId="4E226B12" w:rsidR="00726D11" w:rsidRPr="00450208" w:rsidDel="00726D11" w:rsidRDefault="00726D11" w:rsidP="00116A87">
            <w:pPr>
              <w:pStyle w:val="NormalWeb"/>
              <w:shd w:val="clear" w:color="auto" w:fill="FFFFFF"/>
              <w:spacing w:beforeAutospacing="0" w:afterAutospacing="0"/>
              <w:textAlignment w:val="baseline"/>
              <w:rPr>
                <w:ins w:id="2515" w:author="Huguenot-Noel, Robin" w:date="2025-05-21T13:49:00Z" w16du:dateUtc="2025-05-21T11:49:00Z"/>
                <w:del w:id="2516" w:author="Huguenot-Noel, Robin [2]" w:date="2025-05-21T13:55:00Z" w16du:dateUtc="2025-05-21T11:55:00Z"/>
                <w:rFonts w:asciiTheme="minorHAnsi" w:hAnsiTheme="minorHAnsi"/>
                <w:color w:val="000000"/>
                <w:shd w:val="clear" w:color="auto" w:fill="FFFFFF"/>
              </w:rPr>
            </w:pPr>
            <w:ins w:id="2517" w:author="Huguenot-Noel, Robin" w:date="2025-05-21T13:49:00Z" w16du:dateUtc="2025-05-21T11:49:00Z">
              <w:del w:id="2518" w:author="Huguenot-Noel, Robin [2]" w:date="2025-05-21T13:55:00Z" w16du:dateUtc="2025-05-21T11:55:00Z">
                <w:r w:rsidRPr="00450208" w:rsidDel="00726D11">
                  <w:rPr>
                    <w:rStyle w:val="Strong"/>
                    <w:rFonts w:asciiTheme="minorHAnsi" w:eastAsiaTheme="majorEastAsia" w:hAnsiTheme="minorHAnsi"/>
                  </w:rPr>
                  <w:fldChar w:fldCharType="begin"/>
                </w:r>
                <w:r w:rsidRPr="00450208" w:rsidDel="00726D11">
                  <w:rPr>
                    <w:rStyle w:val="Strong"/>
                    <w:rFonts w:asciiTheme="minorHAnsi" w:eastAsiaTheme="majorEastAsia" w:hAnsiTheme="minorHAnsi"/>
                  </w:rPr>
                  <w:delInstrText>HYPERLINK "https://www.industriall-union.org/spanish-coal-unions-win-landmark-just-transition-deal?utm_source=chatgpt.com"</w:delInstrText>
                </w:r>
                <w:r w:rsidRPr="00450208" w:rsidDel="00726D11">
                  <w:rPr>
                    <w:rStyle w:val="Strong"/>
                    <w:rFonts w:asciiTheme="minorHAnsi" w:eastAsiaTheme="majorEastAsia" w:hAnsiTheme="minorHAnsi"/>
                  </w:rPr>
                </w:r>
                <w:r w:rsidRPr="00450208" w:rsidDel="00726D11">
                  <w:rPr>
                    <w:rStyle w:val="Strong"/>
                    <w:rFonts w:asciiTheme="minorHAnsi" w:eastAsiaTheme="majorEastAsia" w:hAnsiTheme="minorHAnsi"/>
                  </w:rPr>
                  <w:fldChar w:fldCharType="separate"/>
                </w:r>
                <w:r w:rsidRPr="00450208" w:rsidDel="00726D11">
                  <w:rPr>
                    <w:rStyle w:val="Hyperlink"/>
                    <w:rFonts w:asciiTheme="minorHAnsi" w:eastAsiaTheme="majorEastAsia" w:hAnsiTheme="minorHAnsi"/>
                  </w:rPr>
                  <w:delText>Spain 2018 coal mines closure agreements</w:delText>
                </w:r>
                <w:r w:rsidRPr="00450208" w:rsidDel="00726D11">
                  <w:rPr>
                    <w:rStyle w:val="Strong"/>
                    <w:rFonts w:asciiTheme="minorHAnsi" w:eastAsiaTheme="majorEastAsia" w:hAnsiTheme="minorHAnsi"/>
                  </w:rPr>
                  <w:fldChar w:fldCharType="end"/>
                </w:r>
                <w:r w:rsidRPr="00450208" w:rsidDel="00726D11">
                  <w:rPr>
                    <w:rFonts w:asciiTheme="minorHAnsi" w:hAnsiTheme="minorHAnsi"/>
                  </w:rPr>
                  <w:delText xml:space="preserve">: </w:delText>
                </w:r>
                <w:r w:rsidRPr="00450208" w:rsidDel="00726D11">
                  <w:rPr>
                    <w:rFonts w:asciiTheme="minorHAnsi" w:hAnsiTheme="minorHAnsi"/>
                    <w:color w:val="000000"/>
                    <w:shd w:val="clear" w:color="auto" w:fill="FFFFFF"/>
                  </w:rPr>
                  <w:delText>Younger miners will receive a redundancy payment of €10,000, as well as 35 days’ pay for every year of service.</w:delText>
                </w:r>
              </w:del>
            </w:ins>
          </w:p>
          <w:p w14:paraId="7B0DFB32" w14:textId="645CFF05" w:rsidR="00726D11" w:rsidRPr="00450208" w:rsidDel="00726D11" w:rsidRDefault="00726D11" w:rsidP="00116A87">
            <w:pPr>
              <w:pStyle w:val="NormalWeb"/>
              <w:shd w:val="clear" w:color="auto" w:fill="FFFFFF"/>
              <w:spacing w:beforeAutospacing="0" w:afterAutospacing="0"/>
              <w:textAlignment w:val="baseline"/>
              <w:rPr>
                <w:ins w:id="2519" w:author="Huguenot-Noel, Robin" w:date="2025-05-21T13:49:00Z" w16du:dateUtc="2025-05-21T11:49:00Z"/>
                <w:del w:id="2520" w:author="Huguenot-Noel, Robin [2]" w:date="2025-05-21T13:55:00Z" w16du:dateUtc="2025-05-21T11:55:00Z"/>
                <w:rFonts w:asciiTheme="minorHAnsi" w:hAnsiTheme="minorHAnsi"/>
                <w:color w:val="000000"/>
                <w:shd w:val="clear" w:color="auto" w:fill="FFFFFF"/>
              </w:rPr>
            </w:pPr>
            <w:ins w:id="2521" w:author="Huguenot-Noel, Robin" w:date="2025-05-21T13:49:00Z" w16du:dateUtc="2025-05-21T11:49:00Z">
              <w:del w:id="2522" w:author="Huguenot-Noel, Robin [2]" w:date="2025-05-21T13:55:00Z" w16du:dateUtc="2025-05-21T11:55:00Z">
                <w:r w:rsidRPr="00450208" w:rsidDel="00726D11">
                  <w:rPr>
                    <w:rFonts w:asciiTheme="minorHAnsi" w:hAnsiTheme="minorHAnsi"/>
                    <w:color w:val="000000"/>
                    <w:shd w:val="clear" w:color="auto" w:fill="FFFFFF"/>
                  </w:rPr>
                  <w:delText xml:space="preserve">Miners with asbestosis will receive an additional payment of €26,000. (See also: </w:delText>
                </w:r>
                <w:r w:rsidRPr="00450208" w:rsidDel="00726D11">
                  <w:rPr>
                    <w:rFonts w:asciiTheme="minorHAnsi" w:hAnsiTheme="minorHAnsi"/>
                    <w:color w:val="000000"/>
                    <w:shd w:val="clear" w:color="auto" w:fill="FFFFFF"/>
                  </w:rPr>
                  <w:fldChar w:fldCharType="begin"/>
                </w:r>
                <w:r w:rsidRPr="00450208" w:rsidDel="00726D11">
                  <w:rPr>
                    <w:rFonts w:asciiTheme="minorHAnsi" w:hAnsiTheme="minorHAnsi"/>
                    <w:color w:val="000000"/>
                    <w:shd w:val="clear" w:color="auto" w:fill="FFFFFF"/>
                  </w:rPr>
                  <w:delInstrText>HYPERLINK "https://www.industriall-union.org/sites/default/files/uploads/documents/2018/SPAIN/spanish_plan_for_coal_eng_oct_2018.pdf"</w:delInstrText>
                </w:r>
                <w:r w:rsidRPr="00450208" w:rsidDel="00726D11">
                  <w:rPr>
                    <w:rFonts w:asciiTheme="minorHAnsi" w:hAnsiTheme="minorHAnsi"/>
                    <w:color w:val="000000"/>
                    <w:shd w:val="clear" w:color="auto" w:fill="FFFFFF"/>
                  </w:rPr>
                  <w:fldChar w:fldCharType="separate"/>
                </w:r>
                <w:r w:rsidRPr="00450208" w:rsidDel="00726D11">
                  <w:rPr>
                    <w:rStyle w:val="Hyperlink"/>
                    <w:rFonts w:asciiTheme="minorHAnsi" w:hAnsiTheme="minorHAnsi"/>
                    <w:shd w:val="clear" w:color="auto" w:fill="FFFFFF"/>
                  </w:rPr>
                  <w:delText>https://www.industriall-union.org/sites/default/files/uploads/documents/2018/SPAIN/spanish_plan_for_coal_eng_oct_2018.pdf</w:delText>
                </w:r>
                <w:r w:rsidRPr="00450208" w:rsidDel="00726D11">
                  <w:rPr>
                    <w:rFonts w:asciiTheme="minorHAnsi" w:hAnsiTheme="minorHAnsi"/>
                    <w:color w:val="000000"/>
                    <w:shd w:val="clear" w:color="auto" w:fill="FFFFFF"/>
                  </w:rPr>
                  <w:fldChar w:fldCharType="end"/>
                </w:r>
                <w:r w:rsidRPr="00450208" w:rsidDel="00726D11">
                  <w:rPr>
                    <w:rFonts w:asciiTheme="minorHAnsi" w:hAnsiTheme="minorHAnsi"/>
                    <w:color w:val="000000"/>
                    <w:shd w:val="clear" w:color="auto" w:fill="FFFFFF"/>
                  </w:rPr>
                  <w:delText xml:space="preserve">) </w:delText>
                </w:r>
              </w:del>
            </w:ins>
          </w:p>
          <w:p w14:paraId="626AB6F5" w14:textId="77777777" w:rsidR="00726D11" w:rsidRPr="00450208" w:rsidRDefault="00726D11" w:rsidP="00726D11">
            <w:pPr>
              <w:pStyle w:val="NormalWeb"/>
              <w:shd w:val="clear" w:color="auto" w:fill="FFFFFF"/>
              <w:spacing w:beforeAutospacing="0" w:afterAutospacing="0"/>
              <w:textAlignment w:val="baseline"/>
              <w:rPr>
                <w:ins w:id="2523" w:author="Huguenot-Noel, Robin" w:date="2025-05-21T13:49:00Z" w16du:dateUtc="2025-05-21T11:49:00Z"/>
                <w:rFonts w:asciiTheme="minorHAnsi" w:hAnsiTheme="minorHAnsi"/>
                <w:color w:val="000000"/>
                <w:lang w:val="en-GB"/>
                <w:rPrChange w:id="2524" w:author="Huguenot-Noel, Robin" w:date="2025-05-21T16:18:00Z" w16du:dateUtc="2025-05-21T14:18:00Z">
                  <w:rPr>
                    <w:ins w:id="2525" w:author="Huguenot-Noel, Robin" w:date="2025-05-21T13:49:00Z" w16du:dateUtc="2025-05-21T11:49:00Z"/>
                    <w:rFonts w:asciiTheme="minorHAnsi" w:hAnsiTheme="minorHAnsi"/>
                    <w:color w:val="000000"/>
                    <w:lang w:val="en-US"/>
                  </w:rPr>
                </w:rPrChange>
              </w:rPr>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386AD3" w:rsidRPr="00450208" w:rsidDel="00386AD3" w14:paraId="6D0378AA" w14:textId="77777777" w:rsidTr="00400076">
        <w:trPr>
          <w:tblCellSpacing w:w="15" w:type="dxa"/>
          <w:ins w:id="2526" w:author="Huguenot-Noel, Robin [2]" w:date="2025-05-21T14:02:00Z" w16du:dateUtc="2025-05-21T12:02:00Z"/>
          <w:del w:id="2527" w:author="Huguenot-Noel, Robin" w:date="2025-05-21T15:46:00Z" w16du:dateUtc="2025-05-21T13:46:00Z"/>
        </w:trPr>
        <w:tc>
          <w:tcPr>
            <w:tcW w:w="36" w:type="dxa"/>
            <w:vAlign w:val="center"/>
            <w:hideMark/>
          </w:tcPr>
          <w:p w14:paraId="3C482EA8" w14:textId="76818FC1" w:rsidR="00386AD3" w:rsidRPr="00450208" w:rsidDel="00386AD3" w:rsidRDefault="00400076" w:rsidP="00386AD3">
            <w:pPr>
              <w:rPr>
                <w:ins w:id="2528" w:author="Huguenot-Noel, Robin [2]" w:date="2025-05-21T14:02:00Z" w16du:dateUtc="2025-05-21T12:02:00Z"/>
                <w:del w:id="2529" w:author="Huguenot-Noel, Robin" w:date="2025-05-21T15:46:00Z" w16du:dateUtc="2025-05-21T13:46:00Z"/>
                <w:rFonts w:asciiTheme="minorHAnsi" w:hAnsiTheme="minorHAnsi"/>
                <w:i/>
                <w:iCs/>
                <w:rPrChange w:id="2530" w:author="Huguenot-Noel, Robin" w:date="2025-05-21T16:18:00Z" w16du:dateUtc="2025-05-21T14:18:00Z">
                  <w:rPr>
                    <w:ins w:id="2531" w:author="Huguenot-Noel, Robin [2]" w:date="2025-05-21T14:02:00Z" w16du:dateUtc="2025-05-21T12:02:00Z"/>
                    <w:del w:id="2532" w:author="Huguenot-Noel, Robin" w:date="2025-05-21T15:46:00Z" w16du:dateUtc="2025-05-21T13:46:00Z"/>
                  </w:rPr>
                </w:rPrChange>
              </w:rPr>
            </w:pPr>
            <w:ins w:id="2533" w:author="Huguenot-Noel, Robin [2]" w:date="2025-05-21T14:02:00Z" w16du:dateUtc="2025-05-21T12:02:00Z">
              <w:del w:id="2534" w:author="Huguenot-Noel, Robin" w:date="2025-05-21T16:28:00Z" w16du:dateUtc="2025-05-21T14:28:00Z">
                <w:r w:rsidRPr="00450208" w:rsidDel="00F63056">
                  <w:rPr>
                    <w:rFonts w:asciiTheme="minorHAnsi" w:hAnsiTheme="minorHAnsi"/>
                    <w:rPrChange w:id="2535" w:author="Huguenot-Noel, Robin" w:date="2025-05-21T16:18:00Z" w16du:dateUtc="2025-05-21T14:18:00Z">
                      <w:rPr/>
                    </w:rPrChange>
                  </w:rPr>
                  <w:delText>Personalized job</w:delText>
                </w:r>
              </w:del>
            </w:ins>
            <w:ins w:id="2536" w:author="Huguenot-Noel, Robin [2]" w:date="2025-05-21T14:10:00Z" w16du:dateUtc="2025-05-21T12:10:00Z">
              <w:del w:id="2537" w:author="Huguenot-Noel, Robin" w:date="2025-05-21T16:28:00Z" w16du:dateUtc="2025-05-21T14:28:00Z">
                <w:r w:rsidR="009116B1" w:rsidRPr="00450208" w:rsidDel="00F63056">
                  <w:rPr>
                    <w:rFonts w:asciiTheme="minorHAnsi" w:hAnsiTheme="minorHAnsi"/>
                    <w:rPrChange w:id="2538" w:author="Huguenot-Noel, Robin" w:date="2025-05-21T16:18:00Z" w16du:dateUtc="2025-05-21T14:18:00Z">
                      <w:rPr/>
                    </w:rPrChange>
                  </w:rPr>
                  <w:delText xml:space="preserve"> support</w:delText>
                </w:r>
              </w:del>
            </w:ins>
            <w:ins w:id="2539" w:author="Huguenot-Noel, Robin [2]" w:date="2025-05-21T14:09:00Z" w16du:dateUtc="2025-05-21T12:09:00Z">
              <w:del w:id="2540" w:author="Huguenot-Noel, Robin" w:date="2025-05-21T16:28:00Z" w16du:dateUtc="2025-05-21T14:28:00Z">
                <w:r w:rsidR="009116B1" w:rsidRPr="00450208" w:rsidDel="00F63056">
                  <w:rPr>
                    <w:rFonts w:asciiTheme="minorHAnsi" w:hAnsiTheme="minorHAnsi"/>
                    <w:i/>
                    <w:iCs/>
                    <w:rPrChange w:id="2541" w:author="Huguenot-Noel, Robin" w:date="2025-05-21T16:18:00Z" w16du:dateUtc="2025-05-21T14:18:00Z">
                      <w:rPr/>
                    </w:rPrChange>
                  </w:rPr>
                  <w:delText>You receive individualised support from a personal employment advisor or career coach.</w:delText>
                </w:r>
                <w:r w:rsidRPr="00450208" w:rsidDel="00F63056">
                  <w:rPr>
                    <w:rFonts w:asciiTheme="minorHAnsi" w:hAnsiTheme="minorHAnsi"/>
                    <w:rPrChange w:id="2542" w:author="Huguenot-Noel, Robin" w:date="2025-05-21T16:18:00Z" w16du:dateUtc="2025-05-21T14:18:00Z">
                      <w:rPr/>
                    </w:rPrChange>
                  </w:rPr>
                  <w:delText xml:space="preserve">Spain's approach to the coal phase-out involved </w:delText>
                </w:r>
              </w:del>
            </w:ins>
            <w:ins w:id="2543" w:author="Huguenot-Noel, Robin [2]" w:date="2025-05-21T14:35:00Z" w16du:dateUtc="2025-05-21T12:35:00Z">
              <w:del w:id="2544" w:author="Huguenot-Noel, Robin" w:date="2025-05-21T16:28:00Z" w16du:dateUtc="2025-05-21T14:28:00Z">
                <w:r w:rsidR="00ED158F" w:rsidRPr="00450208" w:rsidDel="00F63056">
                  <w:rPr>
                    <w:rFonts w:asciiTheme="minorHAnsi" w:hAnsiTheme="minorHAnsi"/>
                    <w:rPrChange w:id="2545" w:author="Huguenot-Noel, Robin" w:date="2025-05-21T16:18:00Z" w16du:dateUtc="2025-05-21T14:18:00Z">
                      <w:rPr>
                        <w:rFonts w:asciiTheme="minorHAnsi" w:hAnsiTheme="minorHAnsi"/>
                        <w:i/>
                        <w:iCs/>
                      </w:rPr>
                    </w:rPrChange>
                  </w:rPr>
                  <w:delText xml:space="preserve">individualised support </w:delText>
                </w:r>
                <w:r w:rsidR="00ED158F" w:rsidRPr="00450208" w:rsidDel="00F63056">
                  <w:rPr>
                    <w:rFonts w:asciiTheme="minorHAnsi" w:hAnsiTheme="minorHAnsi"/>
                    <w:rPrChange w:id="2546" w:author="Huguenot-Noel, Robin" w:date="2025-05-21T16:18:00Z" w16du:dateUtc="2025-05-21T14:18:00Z">
                      <w:rPr>
                        <w:rFonts w:asciiTheme="minorHAnsi" w:hAnsiTheme="minorHAnsi"/>
                        <w:i/>
                        <w:iCs/>
                      </w:rPr>
                    </w:rPrChange>
                  </w:rPr>
                  <w:delText xml:space="preserve">for </w:delText>
                </w:r>
              </w:del>
            </w:ins>
            <w:ins w:id="2547" w:author="Huguenot-Noel, Robin [2]" w:date="2025-05-21T14:36:00Z" w16du:dateUtc="2025-05-21T12:36:00Z">
              <w:del w:id="2548" w:author="Huguenot-Noel, Robin" w:date="2025-05-21T16:28:00Z" w16du:dateUtc="2025-05-21T14:28:00Z">
                <w:r w:rsidR="00ED158F" w:rsidRPr="00450208" w:rsidDel="00F63056">
                  <w:rPr>
                    <w:rFonts w:asciiTheme="minorHAnsi" w:hAnsiTheme="minorHAnsi"/>
                    <w:rPrChange w:id="2549" w:author="Huguenot-Noel, Robin" w:date="2025-05-21T16:18:00Z" w16du:dateUtc="2025-05-21T14:18:00Z">
                      <w:rPr>
                        <w:rFonts w:asciiTheme="minorHAnsi" w:hAnsiTheme="minorHAnsi"/>
                        <w:i/>
                        <w:iCs/>
                      </w:rPr>
                    </w:rPrChange>
                  </w:rPr>
                  <w:delText xml:space="preserve">workers as part of </w:delText>
                </w:r>
                <w:r w:rsidR="00ED158F" w:rsidRPr="00450208" w:rsidDel="00F63056">
                  <w:rPr>
                    <w:rFonts w:asciiTheme="minorHAnsi" w:hAnsiTheme="minorHAnsi"/>
                  </w:rPr>
                  <w:delText xml:space="preserve">the </w:delText>
                </w:r>
                <w:r w:rsidR="00ED158F" w:rsidRPr="00450208" w:rsidDel="00F63056">
                  <w:rPr>
                    <w:rFonts w:asciiTheme="minorHAnsi" w:hAnsiTheme="minorHAnsi"/>
                    <w:rPrChange w:id="2550" w:author="Huguenot-Noel, Robin" w:date="2025-05-21T16:18:00Z" w16du:dateUtc="2025-05-21T14:18:00Z">
                      <w:rPr>
                        <w:rFonts w:asciiTheme="minorHAnsi" w:hAnsiTheme="minorHAnsi"/>
                        <w:i/>
                        <w:iCs/>
                      </w:rPr>
                    </w:rPrChange>
                  </w:rPr>
                  <w:delText xml:space="preserve">so-called </w:delText>
                </w:r>
                <w:r w:rsidR="00ED158F" w:rsidRPr="00450208" w:rsidDel="00F63056">
                  <w:rPr>
                    <w:rFonts w:asciiTheme="minorHAnsi" w:hAnsiTheme="minorHAnsi"/>
                  </w:rPr>
                  <w:delText>‘</w:delText>
                </w:r>
              </w:del>
            </w:ins>
            <w:ins w:id="2551" w:author="Huguenot-Noel, Robin [2]" w:date="2025-05-21T14:09:00Z" w16du:dateUtc="2025-05-21T12:09:00Z">
              <w:del w:id="2552" w:author="Huguenot-Noel, Robin" w:date="2025-05-21T16:28:00Z" w16du:dateUtc="2025-05-21T14:28:00Z">
                <w:r w:rsidRPr="00450208" w:rsidDel="00F63056">
                  <w:rPr>
                    <w:rStyle w:val="Strong"/>
                    <w:rFonts w:asciiTheme="minorHAnsi" w:eastAsiaTheme="majorEastAsia" w:hAnsiTheme="minorHAnsi"/>
                    <w:b w:val="0"/>
                    <w:bCs w:val="0"/>
                    <w:rPrChange w:id="2553" w:author="Huguenot-Noel, Robin" w:date="2025-05-21T16:18:00Z" w16du:dateUtc="2025-05-21T14:18:00Z">
                      <w:rPr>
                        <w:rStyle w:val="Strong"/>
                        <w:rFonts w:eastAsiaTheme="majorEastAsia"/>
                      </w:rPr>
                    </w:rPrChange>
                  </w:rPr>
                  <w:delText>Just Transition Agreements</w:delText>
                </w:r>
              </w:del>
            </w:ins>
            <w:ins w:id="2554" w:author="Huguenot-Noel, Robin [2]" w:date="2025-05-21T14:36:00Z" w16du:dateUtc="2025-05-21T12:36:00Z">
              <w:del w:id="2555" w:author="Huguenot-Noel, Robin" w:date="2025-05-21T16:28:00Z" w16du:dateUtc="2025-05-21T14:28:00Z">
                <w:r w:rsidR="00ED158F" w:rsidRPr="00450208" w:rsidDel="00F63056">
                  <w:rPr>
                    <w:rStyle w:val="Strong"/>
                    <w:rFonts w:asciiTheme="minorHAnsi" w:hAnsiTheme="minorHAnsi"/>
                    <w:b w:val="0"/>
                    <w:bCs w:val="0"/>
                    <w:rPrChange w:id="2556" w:author="Huguenot-Noel, Robin" w:date="2025-05-21T16:18:00Z" w16du:dateUtc="2025-05-21T14:18:00Z">
                      <w:rPr>
                        <w:rStyle w:val="Strong"/>
                        <w:b w:val="0"/>
                        <w:bCs w:val="0"/>
                      </w:rPr>
                    </w:rPrChange>
                  </w:rPr>
                  <w:delText>’</w:delText>
                </w:r>
              </w:del>
            </w:ins>
            <w:ins w:id="2557" w:author="Huguenot-Noel, Robin [2]" w:date="2025-05-21T14:09:00Z" w16du:dateUtc="2025-05-21T12:09:00Z">
              <w:del w:id="2558" w:author="Huguenot-Noel, Robin" w:date="2025-05-21T15:46:00Z" w16du:dateUtc="2025-05-21T13:46:00Z">
                <w:r w:rsidR="00386AD3" w:rsidRPr="00450208" w:rsidDel="00386AD3">
                  <w:rPr>
                    <w:rFonts w:asciiTheme="minorHAnsi" w:hAnsiTheme="minorHAnsi"/>
                  </w:rPr>
                  <w:delText xml:space="preserve">Job transition </w:delText>
                </w:r>
                <w:r w:rsidR="00386AD3" w:rsidRPr="00450208" w:rsidDel="00386AD3">
                  <w:rPr>
                    <w:rFonts w:asciiTheme="minorHAnsi" w:hAnsiTheme="minorHAnsi"/>
                    <w:rPrChange w:id="2559" w:author="Huguenot-Noel, Robin" w:date="2025-05-21T16:18:00Z" w16du:dateUtc="2025-05-21T14:18:00Z">
                      <w:rPr/>
                    </w:rPrChange>
                  </w:rPr>
                  <w:delText>g</w:delText>
                </w:r>
              </w:del>
            </w:ins>
            <w:ins w:id="2560" w:author="Huguenot-Noel, Robin [2]" w:date="2025-05-21T14:02:00Z" w16du:dateUtc="2025-05-21T12:02:00Z">
              <w:del w:id="2561" w:author="Huguenot-Noel, Robin" w:date="2025-05-21T15:46:00Z" w16du:dateUtc="2025-05-21T13:46:00Z">
                <w:r w:rsidR="00386AD3" w:rsidRPr="00450208" w:rsidDel="00386AD3">
                  <w:rPr>
                    <w:rFonts w:asciiTheme="minorHAnsi" w:hAnsiTheme="minorHAnsi"/>
                    <w:rPrChange w:id="2562" w:author="Huguenot-Noel, Robin" w:date="2025-05-21T16:18:00Z" w16du:dateUtc="2025-05-21T14:18:00Z">
                      <w:rPr/>
                    </w:rPrChange>
                  </w:rPr>
                  <w:delText xml:space="preserve">uarantee </w:delText>
                </w:r>
              </w:del>
            </w:ins>
          </w:p>
        </w:tc>
      </w:tr>
    </w:tbl>
    <w:p w14:paraId="38E2DA9B" w14:textId="792481DD" w:rsidR="00400076" w:rsidRPr="00450208" w:rsidDel="00386AD3" w:rsidRDefault="00386AD3" w:rsidP="008C6A71">
      <w:pPr>
        <w:pStyle w:val="NormalWeb"/>
        <w:spacing w:beforeAutospacing="0" w:afterAutospacing="0"/>
        <w:rPr>
          <w:ins w:id="2563" w:author="Huguenot-Noel, Robin [2]" w:date="2025-05-21T14:02:00Z" w16du:dateUtc="2025-05-21T12:02:00Z"/>
          <w:del w:id="2564" w:author="Huguenot-Noel, Robin" w:date="2025-05-21T15:46:00Z" w16du:dateUtc="2025-05-21T13:46:00Z"/>
          <w:rFonts w:asciiTheme="minorHAnsi" w:hAnsiTheme="minorHAnsi"/>
          <w:i/>
          <w:iCs/>
          <w:rPrChange w:id="2565" w:author="Huguenot-Noel, Robin" w:date="2025-05-21T16:18:00Z" w16du:dateUtc="2025-05-21T14:18:00Z">
            <w:rPr>
              <w:ins w:id="2566" w:author="Huguenot-Noel, Robin [2]" w:date="2025-05-21T14:02:00Z" w16du:dateUtc="2025-05-21T12:02:00Z"/>
              <w:del w:id="2567" w:author="Huguenot-Noel, Robin" w:date="2025-05-21T15:46:00Z" w16du:dateUtc="2025-05-21T13:46:00Z"/>
            </w:rPr>
          </w:rPrChange>
        </w:rPr>
        <w:pPrChange w:id="2568" w:author="Huguenot-Noel, Robin [2]" w:date="2025-05-21T14:34:00Z" w16du:dateUtc="2025-05-21T12:34:00Z">
          <w:pPr>
            <w:pStyle w:val="NormalWeb"/>
          </w:pPr>
        </w:pPrChange>
      </w:pPr>
      <w:ins w:id="2569" w:author="Huguenot-Noel, Robin [2]" w:date="2025-05-21T14:02:00Z" w16du:dateUtc="2025-05-21T12:02:00Z">
        <w:del w:id="2570" w:author="Huguenot-Noel, Robin" w:date="2025-05-21T15:46:00Z" w16du:dateUtc="2025-05-21T13:46:00Z">
          <w:r w:rsidRPr="00450208" w:rsidDel="00386AD3">
            <w:rPr>
              <w:rFonts w:asciiTheme="minorHAnsi" w:hAnsiTheme="minorHAnsi"/>
              <w:i/>
              <w:iCs/>
              <w:rPrChange w:id="2571" w:author="Huguenot-Noel, Robin" w:date="2025-05-21T16:18:00Z" w16du:dateUtc="2025-05-21T14:18:00Z">
                <w:rPr/>
              </w:rPrChange>
            </w:rPr>
            <w:delText>You are guaranteed an employment opportunity</w:delText>
          </w:r>
        </w:del>
      </w:ins>
      <w:ins w:id="2572" w:author="Huguenot-Noel, Robin [2]" w:date="2025-05-21T14:35:00Z" w16du:dateUtc="2025-05-21T12:35:00Z">
        <w:del w:id="2573" w:author="Huguenot-Noel, Robin" w:date="2025-05-21T15:46:00Z" w16du:dateUtc="2025-05-21T13:46:00Z">
          <w:r w:rsidRPr="00450208" w:rsidDel="00386AD3">
            <w:rPr>
              <w:rFonts w:asciiTheme="minorHAnsi" w:hAnsiTheme="minorHAnsi"/>
              <w:i/>
              <w:iCs/>
            </w:rPr>
            <w:delText xml:space="preserve"> for a tran</w:delText>
          </w:r>
          <w:r w:rsidR="00ED158F" w:rsidRPr="00450208" w:rsidDel="00386AD3">
            <w:rPr>
              <w:rFonts w:asciiTheme="minorHAnsi" w:hAnsiTheme="minorHAnsi"/>
              <w:i/>
              <w:iCs/>
            </w:rPr>
            <w:delText>ition period</w:delText>
          </w:r>
        </w:del>
      </w:ins>
      <w:ins w:id="2574" w:author="Huguenot-Noel, Robin [2]" w:date="2025-05-21T14:02:00Z" w16du:dateUtc="2025-05-21T12:02:00Z">
        <w:del w:id="2575" w:author="Huguenot-Noel, Robin" w:date="2025-05-21T15:46:00Z" w16du:dateUtc="2025-05-21T13:46:00Z">
          <w:r w:rsidR="00400076" w:rsidRPr="00450208" w:rsidDel="00386AD3">
            <w:rPr>
              <w:rFonts w:asciiTheme="minorHAnsi" w:hAnsiTheme="minorHAnsi"/>
              <w:i/>
              <w:iCs/>
              <w:rPrChange w:id="2576" w:author="Huguenot-Noel, Robin" w:date="2025-05-21T16:18:00Z" w16du:dateUtc="2025-05-21T14:18:00Z">
                <w:rPr/>
              </w:rPrChange>
            </w:rPr>
            <w:delText>, either in the public or private sector</w:delText>
          </w:r>
        </w:del>
      </w:ins>
      <w:ins w:id="2577" w:author="Huguenot-Noel, Robin [2]" w:date="2025-05-21T14:09:00Z" w16du:dateUtc="2025-05-21T12:09:00Z">
        <w:del w:id="2578" w:author="Huguenot-Noel, Robin" w:date="2025-05-21T15:46:00Z" w16du:dateUtc="2025-05-21T13:46:00Z">
          <w:r w:rsidR="00400076" w:rsidRPr="00450208" w:rsidDel="00386AD3">
            <w:rPr>
              <w:rFonts w:asciiTheme="minorHAnsi" w:hAnsiTheme="minorHAnsi"/>
              <w:i/>
              <w:iCs/>
              <w:rPrChange w:id="2579" w:author="Huguenot-Noel, Robin" w:date="2025-05-21T16:18:00Z" w16du:dateUtc="2025-05-21T14:18:00Z">
                <w:rPr/>
              </w:rPrChange>
            </w:rPr>
            <w:delText xml:space="preserve">. </w:delText>
          </w:r>
        </w:del>
      </w:ins>
    </w:p>
    <w:p w14:paraId="730D59F5" w14:textId="6374CA8F" w:rsidR="0096104E" w:rsidRDefault="00ED158F" w:rsidP="006654FF">
      <w:pPr>
        <w:spacing w:line="276" w:lineRule="auto"/>
        <w:rPr>
          <w:ins w:id="2580" w:author="Huguenot-Noel, Robin" w:date="2025-05-21T16:27:00Z" w16du:dateUtc="2025-05-21T14:27:00Z"/>
          <w:rFonts w:asciiTheme="minorHAnsi" w:eastAsiaTheme="minorEastAsia" w:hAnsiTheme="minorHAnsi" w:cstheme="minorBidi"/>
          <w:lang w:eastAsia="ja-JP"/>
        </w:rPr>
      </w:pPr>
      <w:ins w:id="2581" w:author="Huguenot-Noel, Robin [2]" w:date="2025-05-21T14:36:00Z" w16du:dateUtc="2025-05-21T12:36:00Z">
        <w:del w:id="2582" w:author="Huguenot-Noel, Robin" w:date="2025-05-21T15:46:00Z" w16du:dateUtc="2025-05-21T13:46:00Z">
          <w:r w:rsidRPr="00450208" w:rsidDel="00386AD3">
            <w:rPr>
              <w:rFonts w:asciiTheme="minorHAnsi" w:hAnsiTheme="minorHAnsi"/>
              <w:color w:val="000000"/>
            </w:rPr>
            <w:fldChar w:fldCharType="begin"/>
          </w:r>
          <w:r w:rsidRPr="00450208" w:rsidDel="00386AD3">
            <w:rPr>
              <w:rFonts w:asciiTheme="minorHAnsi" w:hAnsiTheme="minorHAnsi"/>
              <w:color w:val="000000"/>
            </w:rPr>
            <w:delInstrText>HYPERLINK "https://de.wikipedia.org/wiki/Transfergesellschaft?utm_source=chatgpt.com"</w:delInstrText>
          </w:r>
          <w:r w:rsidRPr="00450208" w:rsidDel="00386AD3">
            <w:rPr>
              <w:rFonts w:asciiTheme="minorHAnsi" w:hAnsiTheme="minorHAnsi"/>
              <w:color w:val="000000"/>
            </w:rPr>
          </w:r>
          <w:r w:rsidRPr="00450208" w:rsidDel="00386AD3">
            <w:rPr>
              <w:rFonts w:asciiTheme="minorHAnsi" w:hAnsiTheme="minorHAnsi"/>
              <w:color w:val="000000"/>
            </w:rPr>
            <w:fldChar w:fldCharType="separate"/>
          </w:r>
          <w:r w:rsidR="00400076" w:rsidRPr="00450208" w:rsidDel="00386AD3">
            <w:rPr>
              <w:rStyle w:val="Hyperlink"/>
              <w:rFonts w:asciiTheme="minorHAnsi" w:hAnsiTheme="minorHAnsi"/>
              <w:rPrChange w:id="2583" w:author="Huguenot-Noel, Robin" w:date="2025-05-21T16:18:00Z" w16du:dateUtc="2025-05-21T14:18:00Z">
                <w:rPr>
                  <w:rFonts w:asciiTheme="minorHAnsi" w:hAnsiTheme="minorHAnsi"/>
                  <w:b/>
                  <w:bCs/>
                  <w:color w:val="000000"/>
                </w:rPr>
              </w:rPrChange>
            </w:rPr>
            <w:delText>Transition companies</w:delText>
          </w:r>
          <w:r w:rsidRPr="00450208" w:rsidDel="00386AD3">
            <w:rPr>
              <w:rFonts w:asciiTheme="minorHAnsi" w:hAnsiTheme="minorHAnsi"/>
              <w:color w:val="000000"/>
            </w:rPr>
            <w:fldChar w:fldCharType="end"/>
          </w:r>
        </w:del>
      </w:ins>
      <w:ins w:id="2584" w:author="Huguenot-Noel, Robin [2]" w:date="2025-05-21T14:08:00Z" w16du:dateUtc="2025-05-21T12:08:00Z">
        <w:del w:id="2585" w:author="Huguenot-Noel, Robin" w:date="2025-05-21T15:46:00Z" w16du:dateUtc="2025-05-21T13:46:00Z">
          <w:r w:rsidR="00400076" w:rsidRPr="00450208" w:rsidDel="00386AD3">
            <w:rPr>
              <w:rFonts w:asciiTheme="minorHAnsi" w:hAnsiTheme="minorHAnsi"/>
              <w:color w:val="000000"/>
              <w:rPrChange w:id="2586" w:author="Huguenot-Noel, Robin" w:date="2025-05-21T16:18:00Z" w16du:dateUtc="2025-05-21T14:18:00Z">
                <w:rPr>
                  <w:rFonts w:asciiTheme="minorHAnsi" w:hAnsiTheme="minorHAnsi"/>
                  <w:b/>
                  <w:bCs/>
                  <w:color w:val="000000"/>
                </w:rPr>
              </w:rPrChange>
            </w:rPr>
            <w:delText xml:space="preserve"> in Germany</w:delText>
          </w:r>
          <w:r w:rsidR="00400076" w:rsidRPr="00450208" w:rsidDel="00386AD3">
            <w:rPr>
              <w:rStyle w:val="Strong"/>
              <w:rFonts w:asciiTheme="minorHAnsi" w:eastAsiaTheme="majorEastAsia" w:hAnsiTheme="minorHAnsi"/>
              <w:b w:val="0"/>
              <w:bCs w:val="0"/>
              <w:rPrChange w:id="2587" w:author="Huguenot-Noel, Robin" w:date="2025-05-21T16:18:00Z" w16du:dateUtc="2025-05-21T14:18:00Z">
                <w:rPr>
                  <w:rStyle w:val="Strong"/>
                  <w:rFonts w:asciiTheme="minorHAnsi" w:eastAsiaTheme="majorEastAsia" w:hAnsiTheme="minorHAnsi"/>
                </w:rPr>
              </w:rPrChange>
            </w:rPr>
            <w:delText xml:space="preserve"> </w:delText>
          </w:r>
        </w:del>
      </w:ins>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5770"/>
        <w:gridCol w:w="2267"/>
        <w:tblGridChange w:id="2588">
          <w:tblGrid>
            <w:gridCol w:w="1825"/>
            <w:gridCol w:w="5770"/>
            <w:gridCol w:w="2267"/>
          </w:tblGrid>
        </w:tblGridChange>
      </w:tblGrid>
      <w:tr w:rsidR="00F63056" w:rsidRPr="00450208" w14:paraId="7EF993DD" w14:textId="77777777" w:rsidTr="00116A87">
        <w:trPr>
          <w:trHeight w:val="332"/>
          <w:ins w:id="2589" w:author="Huguenot-Noel, Robin" w:date="2025-05-21T16:27:00Z" w16du:dateUtc="2025-05-21T14:27:00Z"/>
        </w:trPr>
        <w:tc>
          <w:tcPr>
            <w:tcW w:w="1825" w:type="dxa"/>
            <w:tcBorders>
              <w:top w:val="single" w:sz="4" w:space="0" w:color="000000"/>
              <w:left w:val="single" w:sz="4" w:space="0" w:color="000000"/>
              <w:bottom w:val="single" w:sz="4" w:space="0" w:color="000000"/>
            </w:tcBorders>
          </w:tcPr>
          <w:p w14:paraId="4D577A31" w14:textId="77777777" w:rsidR="00F63056" w:rsidRPr="00450208" w:rsidRDefault="00F63056" w:rsidP="00F63056">
            <w:pPr>
              <w:pStyle w:val="Standard"/>
              <w:spacing w:after="0" w:line="240" w:lineRule="auto"/>
              <w:rPr>
                <w:ins w:id="2590" w:author="Huguenot-Noel, Robin" w:date="2025-05-21T16:27:00Z" w16du:dateUtc="2025-05-21T14:27:00Z"/>
                <w:rFonts w:asciiTheme="minorHAnsi" w:hAnsiTheme="minorHAnsi"/>
              </w:rPr>
              <w:pPrChange w:id="2591" w:author="Huguenot-Noel, Robin" w:date="2025-05-21T16:28:00Z" w16du:dateUtc="2025-05-21T14:28:00Z">
                <w:pPr>
                  <w:pStyle w:val="Standard"/>
                  <w:spacing w:after="0"/>
                </w:pPr>
              </w:pPrChange>
            </w:pPr>
            <w:ins w:id="2592" w:author="Huguenot-Noel, Robin" w:date="2025-05-21T16:27:00Z" w16du:dateUtc="2025-05-21T14:27:00Z">
              <w:r w:rsidRPr="00450208">
                <w:rPr>
                  <w:rFonts w:asciiTheme="minorHAnsi" w:eastAsiaTheme="minorEastAsia" w:hAnsiTheme="minorHAnsi" w:cstheme="minorBidi"/>
                  <w:b/>
                  <w:bCs/>
                </w:rPr>
                <w:t>Levels</w:t>
              </w:r>
            </w:ins>
          </w:p>
        </w:tc>
        <w:tc>
          <w:tcPr>
            <w:tcW w:w="5770" w:type="dxa"/>
            <w:tcBorders>
              <w:top w:val="single" w:sz="4" w:space="0" w:color="000000"/>
              <w:left w:val="single" w:sz="4" w:space="0" w:color="000000"/>
              <w:bottom w:val="single" w:sz="4" w:space="0" w:color="000000"/>
            </w:tcBorders>
          </w:tcPr>
          <w:p w14:paraId="2FF791E1" w14:textId="77777777" w:rsidR="00F63056" w:rsidRPr="00450208" w:rsidRDefault="00F63056" w:rsidP="00F63056">
            <w:pPr>
              <w:pStyle w:val="Standard"/>
              <w:spacing w:after="0" w:line="240" w:lineRule="auto"/>
              <w:rPr>
                <w:ins w:id="2593" w:author="Huguenot-Noel, Robin" w:date="2025-05-21T16:27:00Z" w16du:dateUtc="2025-05-21T14:27:00Z"/>
                <w:rFonts w:asciiTheme="minorHAnsi" w:hAnsiTheme="minorHAnsi"/>
              </w:rPr>
              <w:pPrChange w:id="2594" w:author="Huguenot-Noel, Robin" w:date="2025-05-21T16:28:00Z" w16du:dateUtc="2025-05-21T14:28:00Z">
                <w:pPr>
                  <w:pStyle w:val="Standard"/>
                  <w:spacing w:after="0"/>
                </w:pPr>
              </w:pPrChange>
            </w:pPr>
            <w:ins w:id="2595" w:author="Huguenot-Noel, Robin" w:date="2025-05-21T16:27:00Z" w16du:dateUtc="2025-05-21T14:27:00Z">
              <w:r w:rsidRPr="00450208">
                <w:rPr>
                  <w:rFonts w:asciiTheme="minorHAnsi" w:eastAsiaTheme="minorEastAsia" w:hAnsiTheme="minorHAnsi" w:cstheme="minorBidi"/>
                  <w:b/>
                  <w:bCs/>
                </w:rPr>
                <w:t>Label</w:t>
              </w:r>
            </w:ins>
          </w:p>
        </w:tc>
        <w:tc>
          <w:tcPr>
            <w:tcW w:w="2267" w:type="dxa"/>
            <w:tcBorders>
              <w:top w:val="single" w:sz="4" w:space="0" w:color="000000"/>
              <w:left w:val="single" w:sz="4" w:space="0" w:color="000000"/>
              <w:bottom w:val="single" w:sz="4" w:space="0" w:color="000000"/>
              <w:right w:val="single" w:sz="4" w:space="0" w:color="000000"/>
            </w:tcBorders>
          </w:tcPr>
          <w:p w14:paraId="47A423AE" w14:textId="77777777" w:rsidR="00F63056" w:rsidRPr="00450208" w:rsidRDefault="00F63056" w:rsidP="00F63056">
            <w:pPr>
              <w:pStyle w:val="Standard"/>
              <w:spacing w:after="0" w:line="240" w:lineRule="auto"/>
              <w:rPr>
                <w:ins w:id="2596" w:author="Huguenot-Noel, Robin" w:date="2025-05-21T16:27:00Z" w16du:dateUtc="2025-05-21T14:27:00Z"/>
                <w:rFonts w:asciiTheme="minorHAnsi" w:eastAsiaTheme="minorEastAsia" w:hAnsiTheme="minorHAnsi" w:cstheme="minorBidi"/>
                <w:b/>
                <w:bCs/>
              </w:rPr>
              <w:pPrChange w:id="2597" w:author="Huguenot-Noel, Robin" w:date="2025-05-21T16:28:00Z" w16du:dateUtc="2025-05-21T14:28:00Z">
                <w:pPr>
                  <w:pStyle w:val="Standard"/>
                  <w:spacing w:after="0"/>
                </w:pPr>
              </w:pPrChange>
            </w:pPr>
            <w:ins w:id="2598" w:author="Huguenot-Noel, Robin" w:date="2025-05-21T16:27:00Z" w16du:dateUtc="2025-05-21T14:27:00Z">
              <w:r w:rsidRPr="00450208">
                <w:rPr>
                  <w:rFonts w:asciiTheme="minorHAnsi" w:eastAsiaTheme="minorEastAsia" w:hAnsiTheme="minorHAnsi" w:cstheme="minorBidi"/>
                  <w:b/>
                  <w:bCs/>
                </w:rPr>
                <w:t>Source / Real-world examples</w:t>
              </w:r>
            </w:ins>
          </w:p>
        </w:tc>
      </w:tr>
      <w:tr w:rsidR="00F63056" w:rsidRPr="00450208" w14:paraId="0F8C0A3B" w14:textId="77777777" w:rsidTr="00116A87">
        <w:trPr>
          <w:trHeight w:val="1074"/>
          <w:ins w:id="2599" w:author="Huguenot-Noel, Robin" w:date="2025-05-21T16:27:00Z" w16du:dateUtc="2025-05-21T14:27:00Z"/>
        </w:trPr>
        <w:tc>
          <w:tcPr>
            <w:tcW w:w="1825" w:type="dxa"/>
            <w:tcBorders>
              <w:left w:val="single" w:sz="4" w:space="0" w:color="000000"/>
              <w:bottom w:val="single" w:sz="4" w:space="0" w:color="000000"/>
            </w:tcBorders>
          </w:tcPr>
          <w:p w14:paraId="47AA7454" w14:textId="724329AC" w:rsidR="00F63056" w:rsidRPr="00450208" w:rsidRDefault="00F63056" w:rsidP="00F63056">
            <w:pPr>
              <w:pStyle w:val="Standard"/>
              <w:spacing w:after="0" w:line="240" w:lineRule="auto"/>
              <w:rPr>
                <w:ins w:id="2600" w:author="Huguenot-Noel, Robin" w:date="2025-05-21T16:27:00Z" w16du:dateUtc="2025-05-21T14:27:00Z"/>
                <w:rFonts w:asciiTheme="minorHAnsi" w:hAnsiTheme="minorHAnsi"/>
              </w:rPr>
              <w:pPrChange w:id="2601" w:author="Huguenot-Noel, Robin" w:date="2025-05-21T16:28:00Z" w16du:dateUtc="2025-05-21T14:28:00Z">
                <w:pPr>
                  <w:pStyle w:val="Standard"/>
                  <w:spacing w:after="0"/>
                </w:pPr>
              </w:pPrChange>
            </w:pPr>
            <w:ins w:id="2602" w:author="Huguenot-Noel, Robin" w:date="2025-05-21T16:27:00Z" w16du:dateUtc="2025-05-21T14:27:00Z">
              <w:r w:rsidRPr="00450208">
                <w:rPr>
                  <w:rFonts w:asciiTheme="minorHAnsi" w:hAnsiTheme="minorHAnsi"/>
                </w:rPr>
                <w:lastRenderedPageBreak/>
                <w:t>a) No additional support</w:t>
              </w:r>
            </w:ins>
          </w:p>
        </w:tc>
        <w:tc>
          <w:tcPr>
            <w:tcW w:w="5770" w:type="dxa"/>
            <w:tcBorders>
              <w:left w:val="single" w:sz="4" w:space="0" w:color="000000"/>
              <w:bottom w:val="single" w:sz="4" w:space="0" w:color="000000"/>
            </w:tcBorders>
          </w:tcPr>
          <w:p w14:paraId="1AF503E2" w14:textId="77777777" w:rsidR="00F63056" w:rsidRPr="00116A87" w:rsidRDefault="00F63056" w:rsidP="00F63056">
            <w:pPr>
              <w:rPr>
                <w:ins w:id="2603" w:author="Huguenot-Noel, Robin" w:date="2025-05-21T16:27:00Z" w16du:dateUtc="2025-05-21T14:27:00Z"/>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116A87" w14:paraId="562BD794" w14:textId="77777777" w:rsidTr="00116A87">
              <w:trPr>
                <w:trHeight w:val="12"/>
                <w:tblCellSpacing w:w="15" w:type="dxa"/>
                <w:ins w:id="2604" w:author="Huguenot-Noel, Robin" w:date="2025-05-21T16:27:00Z" w16du:dateUtc="2025-05-21T14:27:00Z"/>
              </w:trPr>
              <w:tc>
                <w:tcPr>
                  <w:tcW w:w="39" w:type="dxa"/>
                  <w:vAlign w:val="center"/>
                  <w:hideMark/>
                </w:tcPr>
                <w:p w14:paraId="44A2A85A" w14:textId="77777777" w:rsidR="00F63056" w:rsidRPr="00116A87" w:rsidRDefault="00F63056" w:rsidP="00F63056">
                  <w:pPr>
                    <w:rPr>
                      <w:ins w:id="2605" w:author="Huguenot-Noel, Robin" w:date="2025-05-21T16:27:00Z" w16du:dateUtc="2025-05-21T14:27:00Z"/>
                      <w:rFonts w:asciiTheme="minorHAnsi" w:hAnsiTheme="minorHAnsi"/>
                      <w:i/>
                      <w:iCs/>
                    </w:rPr>
                  </w:pPr>
                </w:p>
              </w:tc>
            </w:tr>
          </w:tbl>
          <w:p w14:paraId="2F98EF68" w14:textId="77777777" w:rsidR="00F63056" w:rsidRPr="00116A87" w:rsidRDefault="00F63056" w:rsidP="00F63056">
            <w:pPr>
              <w:pStyle w:val="NormalWeb"/>
              <w:spacing w:beforeAutospacing="0" w:afterAutospacing="0"/>
              <w:rPr>
                <w:ins w:id="2606" w:author="Huguenot-Noel, Robin" w:date="2025-05-21T16:27:00Z" w16du:dateUtc="2025-05-21T14:27:00Z"/>
                <w:rFonts w:asciiTheme="minorHAnsi" w:hAnsiTheme="minorHAnsi"/>
                <w:i/>
                <w:iCs/>
              </w:rPr>
            </w:pPr>
            <w:ins w:id="2607" w:author="Huguenot-Noel, Robin" w:date="2025-05-21T16:27:00Z" w16du:dateUtc="2025-05-21T14:27:00Z">
              <w:r w:rsidRPr="00116A87">
                <w:rPr>
                  <w:rFonts w:asciiTheme="minorHAnsi" w:hAnsiTheme="minorHAnsi"/>
                  <w:i/>
                  <w:iCs/>
                </w:rPr>
                <w:t xml:space="preserve">You have access to the standard public employment services available in your country. </w:t>
              </w:r>
            </w:ins>
          </w:p>
          <w:p w14:paraId="638EC09B" w14:textId="77777777" w:rsidR="00F63056" w:rsidRPr="00450208" w:rsidRDefault="00F63056" w:rsidP="00F63056">
            <w:pPr>
              <w:pStyle w:val="Standard"/>
              <w:spacing w:after="0" w:line="240" w:lineRule="auto"/>
              <w:rPr>
                <w:ins w:id="2608" w:author="Huguenot-Noel, Robin" w:date="2025-05-21T16:27:00Z" w16du:dateUtc="2025-05-21T14:27:00Z"/>
                <w:rFonts w:asciiTheme="minorHAnsi" w:hAnsiTheme="minorHAnsi"/>
                <w:i/>
                <w:iCs/>
              </w:rPr>
            </w:pPr>
          </w:p>
        </w:tc>
        <w:tc>
          <w:tcPr>
            <w:tcW w:w="2267" w:type="dxa"/>
            <w:tcBorders>
              <w:left w:val="single" w:sz="4" w:space="0" w:color="000000"/>
              <w:bottom w:val="single" w:sz="4" w:space="0" w:color="000000"/>
              <w:right w:val="single" w:sz="4" w:space="0" w:color="000000"/>
            </w:tcBorders>
          </w:tcPr>
          <w:p w14:paraId="1C537E3D" w14:textId="77777777" w:rsidR="00F63056" w:rsidRPr="00116A87" w:rsidRDefault="00F63056" w:rsidP="00F63056">
            <w:pPr>
              <w:rPr>
                <w:ins w:id="2609" w:author="Huguenot-Noel, Robin" w:date="2025-05-21T16:27:00Z" w16du:dateUtc="2025-05-21T14:27:00Z"/>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Change w:id="2610">
                <w:tblGrid>
                  <w:gridCol w:w="110"/>
                </w:tblGrid>
              </w:tblGridChange>
            </w:tblGrid>
            <w:tr w:rsidR="00F63056" w:rsidRPr="00450208" w14:paraId="14F0F81D" w14:textId="77777777" w:rsidTr="00116A87">
              <w:trPr>
                <w:trHeight w:val="12"/>
                <w:tblCellSpacing w:w="15" w:type="dxa"/>
                <w:ins w:id="2611" w:author="Huguenot-Noel, Robin" w:date="2025-05-21T16:27:00Z" w16du:dateUtc="2025-05-21T14:27:00Z"/>
              </w:trPr>
              <w:tc>
                <w:tcPr>
                  <w:tcW w:w="39" w:type="dxa"/>
                  <w:vAlign w:val="center"/>
                  <w:hideMark/>
                </w:tcPr>
                <w:p w14:paraId="4A1EA6C7" w14:textId="77777777" w:rsidR="00F63056" w:rsidRPr="00116A87" w:rsidRDefault="00F63056" w:rsidP="00F63056">
                  <w:pPr>
                    <w:rPr>
                      <w:ins w:id="2612" w:author="Huguenot-Noel, Robin" w:date="2025-05-21T16:27:00Z" w16du:dateUtc="2025-05-21T14:27:00Z"/>
                      <w:rFonts w:asciiTheme="minorHAnsi" w:hAnsiTheme="minorHAnsi"/>
                    </w:rPr>
                  </w:pPr>
                </w:p>
              </w:tc>
            </w:tr>
          </w:tbl>
          <w:p w14:paraId="7B6B1F83" w14:textId="77777777" w:rsidR="00F63056" w:rsidRPr="00450208" w:rsidRDefault="00F63056" w:rsidP="00F63056">
            <w:pPr>
              <w:pStyle w:val="Standard"/>
              <w:spacing w:after="0" w:line="240" w:lineRule="auto"/>
              <w:rPr>
                <w:ins w:id="2613" w:author="Huguenot-Noel, Robin" w:date="2025-05-21T16:27:00Z" w16du:dateUtc="2025-05-21T14:27:00Z"/>
                <w:rStyle w:val="relative"/>
                <w:rFonts w:asciiTheme="minorHAnsi" w:hAnsiTheme="minorHAnsi"/>
              </w:rPr>
              <w:pPrChange w:id="2614" w:author="Huguenot-Noel, Robin" w:date="2025-05-21T16:28:00Z" w16du:dateUtc="2025-05-21T14:28:00Z">
                <w:pPr>
                  <w:pStyle w:val="Standard"/>
                  <w:spacing w:after="0"/>
                </w:pPr>
              </w:pPrChange>
            </w:pPr>
            <w:ins w:id="2615" w:author="Huguenot-Noel, Robin" w:date="2025-05-21T16:27:00Z" w16du:dateUtc="2025-05-21T14:27:00Z">
              <w:r w:rsidRPr="00116A87">
                <w:rPr>
                  <w:rStyle w:val="Strong"/>
                  <w:rFonts w:asciiTheme="minorHAnsi" w:hAnsiTheme="minorHAnsi"/>
                </w:rPr>
                <w:t>Baseline condition</w:t>
              </w:r>
              <w:r w:rsidRPr="00116A87">
                <w:rPr>
                  <w:rStyle w:val="Strong"/>
                  <w:rFonts w:asciiTheme="minorHAnsi" w:hAnsiTheme="minorHAnsi"/>
                  <w:b w:val="0"/>
                  <w:bCs w:val="0"/>
                </w:rPr>
                <w:t xml:space="preserve"> most EU countries</w:t>
              </w:r>
              <w:r w:rsidRPr="00116A87">
                <w:rPr>
                  <w:rFonts w:asciiTheme="minorHAnsi" w:hAnsiTheme="minorHAnsi"/>
                </w:rPr>
                <w:t xml:space="preserve"> where PES (Public Employment Services) are available to all citizens.</w:t>
              </w:r>
            </w:ins>
          </w:p>
          <w:p w14:paraId="789BE423" w14:textId="2B23ED4D" w:rsidR="00F63056" w:rsidRPr="00450208" w:rsidRDefault="00F63056" w:rsidP="00F63056">
            <w:pPr>
              <w:pStyle w:val="Standard"/>
              <w:spacing w:after="0" w:line="240" w:lineRule="auto"/>
              <w:rPr>
                <w:ins w:id="2616" w:author="Huguenot-Noel, Robin" w:date="2025-05-21T16:27:00Z" w16du:dateUtc="2025-05-21T14:27:00Z"/>
                <w:rFonts w:asciiTheme="minorHAnsi" w:hAnsiTheme="minorHAnsi"/>
              </w:rPr>
              <w:pPrChange w:id="2617" w:author="Huguenot-Noel, Robin" w:date="2025-05-21T16:28:00Z" w16du:dateUtc="2025-05-21T14:28:00Z">
                <w:pPr>
                  <w:pStyle w:val="Standard"/>
                  <w:spacing w:after="0"/>
                </w:pPr>
              </w:pPrChange>
            </w:pPr>
          </w:p>
        </w:tc>
      </w:tr>
      <w:tr w:rsidR="00F63056" w:rsidRPr="00450208" w14:paraId="28BD4E57" w14:textId="77777777" w:rsidTr="00116A87">
        <w:trPr>
          <w:trHeight w:val="498"/>
          <w:ins w:id="2618" w:author="Huguenot-Noel, Robin" w:date="2025-05-21T16:27:00Z" w16du:dateUtc="2025-05-21T14:27:00Z"/>
        </w:trPr>
        <w:tc>
          <w:tcPr>
            <w:tcW w:w="1825" w:type="dxa"/>
            <w:tcBorders>
              <w:left w:val="single" w:sz="4" w:space="0" w:color="000000"/>
              <w:bottom w:val="single" w:sz="4" w:space="0" w:color="000000"/>
            </w:tcBorders>
          </w:tcPr>
          <w:p w14:paraId="0A712220" w14:textId="19495C37" w:rsidR="00F63056" w:rsidRPr="00450208" w:rsidRDefault="00F63056" w:rsidP="00F63056">
            <w:pPr>
              <w:pStyle w:val="Standard"/>
              <w:spacing w:after="0" w:line="240" w:lineRule="auto"/>
              <w:rPr>
                <w:ins w:id="2619" w:author="Huguenot-Noel, Robin" w:date="2025-05-21T16:27:00Z" w16du:dateUtc="2025-05-21T14:27:00Z"/>
                <w:rFonts w:asciiTheme="minorHAnsi" w:hAnsiTheme="minorHAnsi"/>
              </w:rPr>
              <w:pPrChange w:id="2620" w:author="Huguenot-Noel, Robin" w:date="2025-05-21T16:28:00Z" w16du:dateUtc="2025-05-21T14:28:00Z">
                <w:pPr>
                  <w:pStyle w:val="Standard"/>
                  <w:spacing w:after="0"/>
                </w:pPr>
              </w:pPrChange>
            </w:pPr>
            <w:ins w:id="2621" w:author="Huguenot-Noel, Robin" w:date="2025-05-21T16:27:00Z" w16du:dateUtc="2025-05-21T14:27:00Z">
              <w:r w:rsidRPr="00450208">
                <w:rPr>
                  <w:rFonts w:asciiTheme="minorHAnsi" w:hAnsiTheme="minorHAnsi"/>
                </w:rPr>
                <w:t xml:space="preserve">b) </w:t>
              </w:r>
              <w:r w:rsidRPr="00116A87">
                <w:rPr>
                  <w:rFonts w:asciiTheme="minorHAnsi" w:hAnsiTheme="minorHAnsi"/>
                </w:rPr>
                <w:t>Job matching assistance</w:t>
              </w:r>
            </w:ins>
          </w:p>
        </w:tc>
        <w:tc>
          <w:tcPr>
            <w:tcW w:w="5770" w:type="dxa"/>
            <w:tcBorders>
              <w:left w:val="single" w:sz="4" w:space="0" w:color="000000"/>
              <w:bottom w:val="single" w:sz="4" w:space="0" w:color="000000"/>
            </w:tcBorders>
          </w:tcPr>
          <w:p w14:paraId="3136CAF1" w14:textId="77777777" w:rsidR="00F63056" w:rsidRPr="00450208" w:rsidRDefault="00F63056" w:rsidP="00F63056">
            <w:pPr>
              <w:rPr>
                <w:ins w:id="2622" w:author="Huguenot-Noel, Robin" w:date="2025-05-21T16:27:00Z" w16du:dateUtc="2025-05-21T14:27:00Z"/>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450208" w14:paraId="0A9706F5" w14:textId="77777777" w:rsidTr="00116A87">
              <w:trPr>
                <w:tblCellSpacing w:w="15" w:type="dxa"/>
                <w:ins w:id="2623" w:author="Huguenot-Noel, Robin" w:date="2025-05-21T16:27:00Z" w16du:dateUtc="2025-05-21T14:27:00Z"/>
              </w:trPr>
              <w:tc>
                <w:tcPr>
                  <w:tcW w:w="36" w:type="dxa"/>
                  <w:vAlign w:val="center"/>
                  <w:hideMark/>
                </w:tcPr>
                <w:p w14:paraId="1E144490" w14:textId="77777777" w:rsidR="00F63056" w:rsidRPr="00450208" w:rsidRDefault="00F63056" w:rsidP="00F63056">
                  <w:pPr>
                    <w:rPr>
                      <w:ins w:id="2624" w:author="Huguenot-Noel, Robin" w:date="2025-05-21T16:27:00Z" w16du:dateUtc="2025-05-21T14:27:00Z"/>
                      <w:rFonts w:asciiTheme="minorHAnsi" w:hAnsiTheme="minorHAnsi"/>
                      <w:i/>
                      <w:iCs/>
                    </w:rPr>
                  </w:pPr>
                </w:p>
              </w:tc>
            </w:tr>
          </w:tbl>
          <w:p w14:paraId="14B9E124" w14:textId="77777777" w:rsidR="00F63056" w:rsidRPr="00116A87" w:rsidRDefault="00F63056" w:rsidP="00F63056">
            <w:pPr>
              <w:pStyle w:val="NormalWeb"/>
              <w:spacing w:beforeAutospacing="0" w:afterAutospacing="0"/>
              <w:rPr>
                <w:ins w:id="2625" w:author="Huguenot-Noel, Robin" w:date="2025-05-21T16:27:00Z" w16du:dateUtc="2025-05-21T14:27:00Z"/>
                <w:rFonts w:asciiTheme="minorHAnsi" w:hAnsiTheme="minorHAnsi"/>
                <w:i/>
                <w:iCs/>
              </w:rPr>
              <w:pPrChange w:id="2626" w:author="Huguenot-Noel, Robin" w:date="2025-05-21T16:28:00Z" w16du:dateUtc="2025-05-21T14:28:00Z">
                <w:pPr>
                  <w:pStyle w:val="NormalWeb"/>
                </w:pPr>
              </w:pPrChange>
            </w:pPr>
            <w:ins w:id="2627" w:author="Huguenot-Noel, Robin" w:date="2025-05-21T16:27:00Z" w16du:dateUtc="2025-05-21T14:27:00Z">
              <w:r w:rsidRPr="00116A87">
                <w:rPr>
                  <w:rFonts w:asciiTheme="minorHAnsi" w:hAnsiTheme="minorHAnsi"/>
                  <w:i/>
                  <w:iCs/>
                </w:rPr>
                <w:t xml:space="preserve">You receive tailored job offers based on your qualifications and previous experience. </w:t>
              </w:r>
            </w:ins>
          </w:p>
          <w:p w14:paraId="1AF60230" w14:textId="77777777" w:rsidR="00F63056" w:rsidRPr="00450208" w:rsidRDefault="00F63056" w:rsidP="00F63056">
            <w:pPr>
              <w:rPr>
                <w:ins w:id="2628" w:author="Huguenot-Noel, Robin" w:date="2025-05-21T16:27:00Z" w16du:dateUtc="2025-05-21T14:27:00Z"/>
                <w:rFonts w:asciiTheme="minorHAnsi" w:hAnsiTheme="minorHAnsi"/>
                <w:i/>
                <w:iCs/>
                <w:vanish/>
              </w:rPr>
            </w:pPr>
          </w:p>
          <w:p w14:paraId="6ABEA4C1" w14:textId="77777777" w:rsidR="00F63056" w:rsidRPr="00450208" w:rsidRDefault="00F63056" w:rsidP="00F63056">
            <w:pPr>
              <w:pStyle w:val="NormalWeb"/>
              <w:spacing w:beforeAutospacing="0" w:afterAutospacing="0"/>
              <w:rPr>
                <w:ins w:id="2629" w:author="Huguenot-Noel, Robin" w:date="2025-05-21T16:27:00Z" w16du:dateUtc="2025-05-21T14:27:00Z"/>
                <w:rFonts w:asciiTheme="minorHAnsi" w:hAnsiTheme="minorHAnsi"/>
                <w:i/>
                <w:iCs/>
              </w:rPr>
            </w:pPr>
          </w:p>
        </w:tc>
        <w:tc>
          <w:tcPr>
            <w:tcW w:w="2267" w:type="dxa"/>
            <w:tcBorders>
              <w:left w:val="single" w:sz="4" w:space="0" w:color="000000"/>
              <w:bottom w:val="single" w:sz="4" w:space="0" w:color="000000"/>
              <w:right w:val="single" w:sz="4" w:space="0" w:color="000000"/>
            </w:tcBorders>
          </w:tcPr>
          <w:p w14:paraId="2EC37E98" w14:textId="77777777" w:rsidR="00F63056" w:rsidRPr="00450208" w:rsidRDefault="00F63056" w:rsidP="00F63056">
            <w:pPr>
              <w:rPr>
                <w:ins w:id="2630" w:author="Huguenot-Noel, Robin" w:date="2025-05-21T16:27:00Z" w16du:dateUtc="2025-05-21T14:27:00Z"/>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63056" w:rsidRPr="00450208" w14:paraId="4C2B95FC" w14:textId="77777777" w:rsidTr="00116A87">
              <w:trPr>
                <w:tblCellSpacing w:w="15" w:type="dxa"/>
                <w:ins w:id="2631" w:author="Huguenot-Noel, Robin" w:date="2025-05-21T16:27:00Z" w16du:dateUtc="2025-05-21T14:27:00Z"/>
              </w:trPr>
              <w:tc>
                <w:tcPr>
                  <w:tcW w:w="36" w:type="dxa"/>
                  <w:vAlign w:val="center"/>
                  <w:hideMark/>
                </w:tcPr>
                <w:p w14:paraId="1CDC5813" w14:textId="77777777" w:rsidR="00F63056" w:rsidRPr="00450208" w:rsidRDefault="00F63056" w:rsidP="00F63056">
                  <w:pPr>
                    <w:rPr>
                      <w:ins w:id="2632" w:author="Huguenot-Noel, Robin" w:date="2025-05-21T16:27:00Z" w16du:dateUtc="2025-05-21T14:27:00Z"/>
                      <w:rFonts w:asciiTheme="minorHAnsi" w:hAnsiTheme="minorHAnsi"/>
                    </w:rPr>
                  </w:pPr>
                </w:p>
              </w:tc>
            </w:tr>
          </w:tbl>
          <w:p w14:paraId="3F25D085" w14:textId="722D1610" w:rsidR="00F63056" w:rsidRPr="00450208" w:rsidRDefault="00F63056" w:rsidP="00F63056">
            <w:pPr>
              <w:pStyle w:val="NormalWeb"/>
              <w:shd w:val="clear" w:color="auto" w:fill="FFFFFF"/>
              <w:spacing w:beforeAutospacing="0" w:afterAutospacing="0"/>
              <w:textAlignment w:val="baseline"/>
              <w:rPr>
                <w:ins w:id="2633" w:author="Huguenot-Noel, Robin" w:date="2025-05-21T16:27:00Z" w16du:dateUtc="2025-05-21T14:27:00Z"/>
                <w:rFonts w:asciiTheme="minorHAnsi" w:hAnsiTheme="minorHAnsi"/>
                <w:color w:val="000000"/>
                <w:lang w:val="en-US"/>
              </w:rPr>
            </w:pPr>
            <w:ins w:id="2634" w:author="Huguenot-Noel, Robin" w:date="2025-05-21T16:27:00Z" w16du:dateUtc="2025-05-21T14:27:00Z">
              <w:r w:rsidRPr="00450208">
                <w:rPr>
                  <w:rStyle w:val="Emphasis"/>
                  <w:rFonts w:asciiTheme="minorHAnsi" w:eastAsiaTheme="majorEastAsia" w:hAnsiTheme="minorHAnsi"/>
                </w:rPr>
                <w:t>France Travail growing practices</w:t>
              </w:r>
            </w:ins>
          </w:p>
        </w:tc>
      </w:tr>
      <w:tr w:rsidR="00F63056" w:rsidRPr="00450208" w14:paraId="29F78182" w14:textId="77777777" w:rsidTr="00116A87">
        <w:trPr>
          <w:trHeight w:val="346"/>
          <w:ins w:id="2635" w:author="Huguenot-Noel, Robin" w:date="2025-05-21T16:27:00Z" w16du:dateUtc="2025-05-21T14:27:00Z"/>
        </w:trPr>
        <w:tc>
          <w:tcPr>
            <w:tcW w:w="1825" w:type="dxa"/>
            <w:tcBorders>
              <w:left w:val="single" w:sz="4" w:space="0" w:color="000000"/>
              <w:bottom w:val="single" w:sz="4" w:space="0" w:color="000000"/>
            </w:tcBorders>
          </w:tcPr>
          <w:p w14:paraId="01733926" w14:textId="33EBDD8E" w:rsidR="00F63056" w:rsidRPr="00450208" w:rsidRDefault="00F63056" w:rsidP="00F63056">
            <w:pPr>
              <w:pStyle w:val="Standard"/>
              <w:spacing w:after="0" w:line="240" w:lineRule="auto"/>
              <w:rPr>
                <w:ins w:id="2636" w:author="Huguenot-Noel, Robin" w:date="2025-05-21T16:27:00Z" w16du:dateUtc="2025-05-21T14:27:00Z"/>
                <w:rFonts w:asciiTheme="minorHAnsi" w:hAnsiTheme="minorHAnsi"/>
              </w:rPr>
              <w:pPrChange w:id="2637" w:author="Huguenot-Noel, Robin" w:date="2025-05-21T16:28:00Z" w16du:dateUtc="2025-05-21T14:28:00Z">
                <w:pPr>
                  <w:pStyle w:val="Standard"/>
                  <w:spacing w:after="0"/>
                </w:pPr>
              </w:pPrChange>
            </w:pPr>
            <w:ins w:id="2638" w:author="Huguenot-Noel, Robin" w:date="2025-05-21T16:27:00Z" w16du:dateUtc="2025-05-21T14:27:00Z">
              <w:r w:rsidRPr="00450208">
                <w:rPr>
                  <w:rFonts w:asciiTheme="minorHAnsi" w:hAnsiTheme="minorHAnsi"/>
                </w:rPr>
                <w:t xml:space="preserve">c) </w:t>
              </w:r>
              <w:r w:rsidRPr="00116A87">
                <w:rPr>
                  <w:rFonts w:asciiTheme="minorHAnsi" w:hAnsiTheme="minorHAnsi"/>
                </w:rPr>
                <w:t>Personalized job support</w:t>
              </w:r>
            </w:ins>
          </w:p>
        </w:tc>
        <w:tc>
          <w:tcPr>
            <w:tcW w:w="5770" w:type="dxa"/>
            <w:tcBorders>
              <w:left w:val="single" w:sz="4" w:space="0" w:color="000000"/>
              <w:bottom w:val="single" w:sz="4" w:space="0" w:color="000000"/>
            </w:tcBorders>
          </w:tcPr>
          <w:p w14:paraId="5B405000" w14:textId="77777777" w:rsidR="00F63056" w:rsidRPr="00116A87" w:rsidRDefault="00F63056" w:rsidP="00F63056">
            <w:pPr>
              <w:rPr>
                <w:ins w:id="2639" w:author="Huguenot-Noel, Robin" w:date="2025-05-21T16:27:00Z" w16du:dateUtc="2025-05-21T14:27:00Z"/>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Change w:id="2640">
                <w:tblGrid>
                  <w:gridCol w:w="110"/>
                </w:tblGrid>
              </w:tblGridChange>
            </w:tblGrid>
            <w:tr w:rsidR="00F63056" w:rsidRPr="00450208" w14:paraId="28E73FE8" w14:textId="77777777" w:rsidTr="00116A87">
              <w:trPr>
                <w:trHeight w:val="12"/>
                <w:tblCellSpacing w:w="15" w:type="dxa"/>
                <w:ins w:id="2641" w:author="Huguenot-Noel, Robin" w:date="2025-05-21T16:27:00Z" w16du:dateUtc="2025-05-21T14:27:00Z"/>
              </w:trPr>
              <w:tc>
                <w:tcPr>
                  <w:tcW w:w="39" w:type="dxa"/>
                  <w:vAlign w:val="center"/>
                  <w:hideMark/>
                </w:tcPr>
                <w:p w14:paraId="4D49F275" w14:textId="77777777" w:rsidR="00F63056" w:rsidRPr="00116A87" w:rsidRDefault="00F63056" w:rsidP="00F63056">
                  <w:pPr>
                    <w:rPr>
                      <w:ins w:id="2642" w:author="Huguenot-Noel, Robin" w:date="2025-05-21T16:27:00Z" w16du:dateUtc="2025-05-21T14:27:00Z"/>
                      <w:rFonts w:asciiTheme="minorHAnsi" w:hAnsiTheme="minorHAnsi"/>
                      <w:i/>
                      <w:iCs/>
                    </w:rPr>
                  </w:pPr>
                </w:p>
              </w:tc>
            </w:tr>
          </w:tbl>
          <w:p w14:paraId="67AA29D1" w14:textId="4A8B731C" w:rsidR="00F63056" w:rsidRPr="00116A87" w:rsidRDefault="00F63056" w:rsidP="00F63056">
            <w:pPr>
              <w:pStyle w:val="NormalWeb"/>
              <w:spacing w:beforeAutospacing="0" w:afterAutospacing="0"/>
              <w:rPr>
                <w:ins w:id="2643" w:author="Huguenot-Noel, Robin" w:date="2025-05-21T16:27:00Z" w16du:dateUtc="2025-05-21T14:27:00Z"/>
                <w:rFonts w:asciiTheme="minorHAnsi" w:hAnsiTheme="minorHAnsi"/>
              </w:rPr>
              <w:pPrChange w:id="2644" w:author="Huguenot-Noel, Robin" w:date="2025-05-21T16:28:00Z" w16du:dateUtc="2025-05-21T14:28:00Z">
                <w:pPr>
                  <w:pStyle w:val="NormalWeb"/>
                </w:pPr>
              </w:pPrChange>
            </w:pPr>
            <w:ins w:id="2645" w:author="Huguenot-Noel, Robin" w:date="2025-05-21T16:27:00Z" w16du:dateUtc="2025-05-21T14:27:00Z">
              <w:r w:rsidRPr="00116A87">
                <w:rPr>
                  <w:rFonts w:asciiTheme="minorHAnsi" w:hAnsiTheme="minorHAnsi"/>
                  <w:i/>
                  <w:iCs/>
                </w:rPr>
                <w:t>You receive individualised support from a personal employment advisor or career coach.</w:t>
              </w:r>
            </w:ins>
          </w:p>
        </w:tc>
        <w:tc>
          <w:tcPr>
            <w:tcW w:w="2267" w:type="dxa"/>
            <w:tcBorders>
              <w:left w:val="single" w:sz="4" w:space="0" w:color="000000"/>
              <w:bottom w:val="single" w:sz="4" w:space="0" w:color="000000"/>
              <w:right w:val="single" w:sz="4" w:space="0" w:color="000000"/>
            </w:tcBorders>
          </w:tcPr>
          <w:p w14:paraId="0613357C" w14:textId="3F95634A" w:rsidR="00F63056" w:rsidRPr="00450208" w:rsidRDefault="00F63056" w:rsidP="00F63056">
            <w:pPr>
              <w:pStyle w:val="Standard"/>
              <w:spacing w:after="0" w:line="240" w:lineRule="auto"/>
              <w:rPr>
                <w:ins w:id="2646" w:author="Huguenot-Noel, Robin" w:date="2025-05-21T16:27:00Z" w16du:dateUtc="2025-05-21T14:27:00Z"/>
                <w:rFonts w:asciiTheme="minorHAnsi" w:hAnsiTheme="minorHAnsi"/>
              </w:rPr>
              <w:pPrChange w:id="2647" w:author="Huguenot-Noel, Robin" w:date="2025-05-21T16:28:00Z" w16du:dateUtc="2025-05-21T14:28:00Z">
                <w:pPr>
                  <w:pStyle w:val="Standard"/>
                  <w:spacing w:after="0"/>
                </w:pPr>
              </w:pPrChange>
            </w:pPr>
            <w:ins w:id="2648" w:author="Huguenot-Noel, Robin" w:date="2025-05-21T16:27:00Z" w16du:dateUtc="2025-05-21T14:27:00Z">
              <w:r w:rsidRPr="00116A87">
                <w:rPr>
                  <w:rFonts w:asciiTheme="minorHAnsi" w:hAnsiTheme="minorHAnsi"/>
                </w:rPr>
                <w:t xml:space="preserve">Spain's approach to the coal phase-out involved </w:t>
              </w:r>
              <w:proofErr w:type="spellStart"/>
              <w:r w:rsidRPr="00116A87">
                <w:rPr>
                  <w:rFonts w:asciiTheme="minorHAnsi" w:hAnsiTheme="minorHAnsi"/>
                </w:rPr>
                <w:t>individualised</w:t>
              </w:r>
              <w:proofErr w:type="spellEnd"/>
              <w:r w:rsidRPr="00116A87">
                <w:rPr>
                  <w:rFonts w:asciiTheme="minorHAnsi" w:hAnsiTheme="minorHAnsi"/>
                </w:rPr>
                <w:t xml:space="preserve"> support for workers as part of </w:t>
              </w:r>
              <w:r w:rsidRPr="00450208">
                <w:rPr>
                  <w:rFonts w:asciiTheme="minorHAnsi" w:hAnsiTheme="minorHAnsi"/>
                </w:rPr>
                <w:t xml:space="preserve">the </w:t>
              </w:r>
              <w:r w:rsidRPr="00116A87">
                <w:rPr>
                  <w:rFonts w:asciiTheme="minorHAnsi" w:hAnsiTheme="minorHAnsi"/>
                </w:rPr>
                <w:t xml:space="preserve">so-called </w:t>
              </w:r>
              <w:r w:rsidRPr="00450208">
                <w:rPr>
                  <w:rFonts w:asciiTheme="minorHAnsi" w:hAnsiTheme="minorHAnsi"/>
                </w:rPr>
                <w:t>‘</w:t>
              </w:r>
              <w:r w:rsidRPr="00116A87">
                <w:rPr>
                  <w:rStyle w:val="Strong"/>
                  <w:rFonts w:asciiTheme="minorHAnsi" w:hAnsiTheme="minorHAnsi"/>
                  <w:b w:val="0"/>
                  <w:bCs w:val="0"/>
                </w:rPr>
                <w:t>Just Transition Agreements’</w:t>
              </w:r>
            </w:ins>
          </w:p>
        </w:tc>
      </w:tr>
      <w:tr w:rsidR="00F63056" w:rsidRPr="00450208" w14:paraId="3A467A9D" w14:textId="77777777" w:rsidTr="00116A87">
        <w:trPr>
          <w:trHeight w:val="998"/>
          <w:ins w:id="2649" w:author="Huguenot-Noel, Robin" w:date="2025-05-21T16:27:00Z" w16du:dateUtc="2025-05-21T14:27:00Z"/>
        </w:trPr>
        <w:tc>
          <w:tcPr>
            <w:tcW w:w="1825" w:type="dxa"/>
            <w:tcBorders>
              <w:left w:val="single" w:sz="4" w:space="0" w:color="000000"/>
              <w:bottom w:val="single" w:sz="4" w:space="0" w:color="000000"/>
            </w:tcBorders>
          </w:tcPr>
          <w:p w14:paraId="17301931" w14:textId="257A783A" w:rsidR="00F63056" w:rsidRPr="00450208" w:rsidRDefault="00F63056" w:rsidP="00F63056">
            <w:pPr>
              <w:pStyle w:val="Standard"/>
              <w:spacing w:after="0" w:line="240" w:lineRule="auto"/>
              <w:rPr>
                <w:ins w:id="2650" w:author="Huguenot-Noel, Robin" w:date="2025-05-21T16:27:00Z" w16du:dateUtc="2025-05-21T14:27:00Z"/>
                <w:rFonts w:asciiTheme="minorHAnsi" w:eastAsiaTheme="minorEastAsia" w:hAnsiTheme="minorHAnsi" w:cstheme="minorBidi"/>
              </w:rPr>
              <w:pPrChange w:id="2651" w:author="Huguenot-Noel, Robin" w:date="2025-05-21T16:28:00Z" w16du:dateUtc="2025-05-21T14:28:00Z">
                <w:pPr>
                  <w:pStyle w:val="Standard"/>
                  <w:spacing w:after="0"/>
                </w:pPr>
              </w:pPrChange>
            </w:pPr>
            <w:ins w:id="2652" w:author="Huguenot-Noel, Robin" w:date="2025-05-21T16:27:00Z" w16du:dateUtc="2025-05-21T14:27:00Z">
              <w:r w:rsidRPr="00450208">
                <w:rPr>
                  <w:rFonts w:asciiTheme="minorHAnsi" w:hAnsiTheme="minorHAnsi"/>
                </w:rPr>
                <w:t>d) Job transition guarantee</w:t>
              </w:r>
            </w:ins>
          </w:p>
        </w:tc>
        <w:tc>
          <w:tcPr>
            <w:tcW w:w="5770" w:type="dxa"/>
            <w:tcBorders>
              <w:left w:val="single" w:sz="4" w:space="0" w:color="000000"/>
              <w:bottom w:val="single" w:sz="4" w:space="0" w:color="000000"/>
            </w:tcBorders>
          </w:tcPr>
          <w:p w14:paraId="20ABF125" w14:textId="77777777" w:rsidR="00F63056" w:rsidRPr="00450208" w:rsidRDefault="00F63056" w:rsidP="00F63056">
            <w:pPr>
              <w:pStyle w:val="NormalWeb"/>
              <w:spacing w:beforeAutospacing="0" w:afterAutospacing="0"/>
              <w:rPr>
                <w:ins w:id="2653" w:author="Huguenot-Noel, Robin" w:date="2025-05-21T16:27:00Z" w16du:dateUtc="2025-05-21T14:27:00Z"/>
                <w:rFonts w:asciiTheme="minorHAnsi" w:hAnsiTheme="minorHAnsi"/>
                <w:i/>
                <w:iCs/>
              </w:rPr>
            </w:pPr>
            <w:ins w:id="2654" w:author="Huguenot-Noel, Robin" w:date="2025-05-21T16:27:00Z" w16du:dateUtc="2025-05-21T14:27:00Z">
              <w:r w:rsidRPr="00450208">
                <w:rPr>
                  <w:rFonts w:asciiTheme="minorHAnsi" w:hAnsiTheme="minorHAnsi"/>
                  <w:i/>
                  <w:iCs/>
                </w:rPr>
                <w:t xml:space="preserve">You receive a job guarantee for a limited duration period, either in the public or private sector. </w:t>
              </w:r>
            </w:ins>
          </w:p>
          <w:p w14:paraId="2B4332C9" w14:textId="75E3010B" w:rsidR="00F63056" w:rsidRPr="00116A87" w:rsidRDefault="00F63056" w:rsidP="00F63056">
            <w:pPr>
              <w:pStyle w:val="NormalWeb"/>
              <w:spacing w:beforeAutospacing="0" w:afterAutospacing="0"/>
              <w:rPr>
                <w:ins w:id="2655" w:author="Huguenot-Noel, Robin" w:date="2025-05-21T16:27:00Z" w16du:dateUtc="2025-05-21T14:27:00Z"/>
                <w:rFonts w:asciiTheme="minorHAnsi" w:hAnsiTheme="minorHAnsi"/>
              </w:rPr>
              <w:pPrChange w:id="2656" w:author="Huguenot-Noel, Robin" w:date="2025-05-21T16:28:00Z" w16du:dateUtc="2025-05-21T14:28:00Z">
                <w:pPr>
                  <w:pStyle w:val="NormalWeb"/>
                </w:pPr>
              </w:pPrChange>
            </w:pPr>
          </w:p>
        </w:tc>
        <w:tc>
          <w:tcPr>
            <w:tcW w:w="2267" w:type="dxa"/>
            <w:tcBorders>
              <w:left w:val="single" w:sz="4" w:space="0" w:color="000000"/>
              <w:bottom w:val="single" w:sz="4" w:space="0" w:color="000000"/>
              <w:right w:val="single" w:sz="4" w:space="0" w:color="000000"/>
            </w:tcBorders>
          </w:tcPr>
          <w:p w14:paraId="4C001585" w14:textId="483AA2BB" w:rsidR="00F63056" w:rsidRPr="00450208" w:rsidRDefault="00F63056" w:rsidP="00F63056">
            <w:pPr>
              <w:rPr>
                <w:ins w:id="2657" w:author="Huguenot-Noel, Robin" w:date="2025-05-21T16:27:00Z" w16du:dateUtc="2025-05-21T14:27:00Z"/>
                <w:rFonts w:asciiTheme="minorHAnsi" w:eastAsiaTheme="majorEastAsia" w:hAnsiTheme="minorHAnsi"/>
              </w:rPr>
            </w:pPr>
            <w:ins w:id="2658" w:author="Huguenot-Noel, Robin" w:date="2025-05-21T16:27:00Z" w16du:dateUtc="2025-05-21T14:27:00Z">
              <w:r w:rsidRPr="00450208">
                <w:rPr>
                  <w:rFonts w:asciiTheme="minorHAnsi" w:hAnsiTheme="minorHAnsi"/>
                  <w:color w:val="000000"/>
                </w:rPr>
                <w:fldChar w:fldCharType="begin"/>
              </w:r>
              <w:r w:rsidRPr="00450208">
                <w:rPr>
                  <w:rFonts w:asciiTheme="minorHAnsi" w:hAnsiTheme="minorHAnsi"/>
                  <w:color w:val="000000"/>
                </w:rPr>
                <w:instrText>HYPERLINK "https://de.wikipedia.org/wiki/Transfergesellschaft?utm_source=chatgpt.com"</w:instrText>
              </w:r>
              <w:r w:rsidRPr="00450208">
                <w:rPr>
                  <w:rFonts w:asciiTheme="minorHAnsi" w:hAnsiTheme="minorHAnsi"/>
                  <w:color w:val="000000"/>
                </w:rPr>
              </w:r>
              <w:r w:rsidRPr="00450208">
                <w:rPr>
                  <w:rFonts w:asciiTheme="minorHAnsi" w:hAnsiTheme="minorHAnsi"/>
                  <w:color w:val="000000"/>
                </w:rPr>
                <w:fldChar w:fldCharType="separate"/>
              </w:r>
              <w:r w:rsidRPr="00450208">
                <w:rPr>
                  <w:rStyle w:val="Hyperlink"/>
                  <w:rFonts w:asciiTheme="minorHAnsi" w:hAnsiTheme="minorHAnsi"/>
                </w:rPr>
                <w:t>Transition companies</w:t>
              </w:r>
              <w:r w:rsidRPr="00450208">
                <w:rPr>
                  <w:rFonts w:asciiTheme="minorHAnsi" w:hAnsiTheme="minorHAnsi"/>
                  <w:color w:val="000000"/>
                </w:rPr>
                <w:fldChar w:fldCharType="end"/>
              </w:r>
              <w:r w:rsidRPr="00450208">
                <w:rPr>
                  <w:rFonts w:asciiTheme="minorHAnsi" w:hAnsiTheme="minorHAnsi"/>
                  <w:color w:val="000000"/>
                </w:rPr>
                <w:t xml:space="preserve"> in Germany</w:t>
              </w:r>
            </w:ins>
          </w:p>
        </w:tc>
      </w:tr>
    </w:tbl>
    <w:p w14:paraId="3E55AFE9" w14:textId="77777777" w:rsidR="00F63056" w:rsidRDefault="00F63056" w:rsidP="006654FF">
      <w:pPr>
        <w:spacing w:line="276" w:lineRule="auto"/>
        <w:rPr>
          <w:ins w:id="2659" w:author="Huguenot-Noel, Robin" w:date="2025-05-21T16:27:00Z" w16du:dateUtc="2025-05-21T14:27:00Z"/>
          <w:rFonts w:asciiTheme="minorHAnsi" w:eastAsiaTheme="minorEastAsia" w:hAnsiTheme="minorHAnsi" w:cstheme="minorBidi"/>
          <w:lang w:eastAsia="ja-JP"/>
        </w:rPr>
      </w:pPr>
    </w:p>
    <w:p w14:paraId="63F2D444" w14:textId="77777777" w:rsidR="00F63056" w:rsidRPr="00450208" w:rsidRDefault="00F63056" w:rsidP="006654FF">
      <w:pPr>
        <w:spacing w:line="276" w:lineRule="auto"/>
        <w:rPr>
          <w:ins w:id="2660" w:author="Huguenot-Noel, Robin [2]" w:date="2025-05-21T13:55:00Z" w16du:dateUtc="2025-05-21T11:55:00Z"/>
          <w:rFonts w:asciiTheme="minorHAnsi" w:eastAsiaTheme="minorEastAsia" w:hAnsiTheme="minorHAnsi" w:cstheme="minorBidi"/>
          <w:lang w:eastAsia="ja-JP"/>
        </w:rPr>
      </w:pPr>
    </w:p>
    <w:p w14:paraId="66B54E20" w14:textId="0F4ADE67" w:rsidR="00ED158F" w:rsidRPr="00450208" w:rsidRDefault="00D64CEE" w:rsidP="00ED158F">
      <w:pPr>
        <w:pStyle w:val="ListParagraph"/>
        <w:numPr>
          <w:ilvl w:val="3"/>
          <w:numId w:val="8"/>
        </w:numPr>
        <w:rPr>
          <w:ins w:id="2661" w:author="Huguenot-Noel, Robin [2]" w:date="2025-05-21T14:45:00Z" w16du:dateUtc="2025-05-21T12:45:00Z"/>
          <w:u w:val="single"/>
        </w:rPr>
      </w:pPr>
      <w:ins w:id="2662" w:author="Huguenot-Noel, Robin [2]" w:date="2025-05-21T14:55:00Z" w16du:dateUtc="2025-05-21T12:55:00Z">
        <w:r w:rsidRPr="00450208">
          <w:rPr>
            <w:u w:val="single"/>
          </w:rPr>
          <w:t>(Re-)t</w:t>
        </w:r>
      </w:ins>
      <w:ins w:id="2663" w:author="Huguenot-Noel, Robin [2]" w:date="2025-05-21T14:45:00Z" w16du:dateUtc="2025-05-21T12:45:00Z">
        <w:r w:rsidR="00ED158F" w:rsidRPr="00450208">
          <w:rPr>
            <w:u w:val="single"/>
          </w:rPr>
          <w:t>raining support</w:t>
        </w:r>
      </w:ins>
    </w:p>
    <w:p w14:paraId="2081B5F1" w14:textId="77777777" w:rsidR="00ED158F" w:rsidRPr="00450208" w:rsidRDefault="00ED158F" w:rsidP="00ED158F">
      <w:pPr>
        <w:rPr>
          <w:ins w:id="2664" w:author="Huguenot-Noel, Robin [2]" w:date="2025-05-21T14:45:00Z" w16du:dateUtc="2025-05-21T12:45:00Z"/>
          <w:rFonts w:asciiTheme="minorHAnsi" w:hAnsiTheme="minorHAnsi"/>
          <w:u w:val="single"/>
          <w:rPrChange w:id="2665" w:author="Huguenot-Noel, Robin" w:date="2025-05-21T16:18:00Z" w16du:dateUtc="2025-05-21T14:18:00Z">
            <w:rPr>
              <w:ins w:id="2666" w:author="Huguenot-Noel, Robin [2]" w:date="2025-05-21T14:45:00Z" w16du:dateUtc="2025-05-21T12:45:00Z"/>
              <w:u w:val="single"/>
            </w:rPr>
          </w:rPrChange>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
      <w:tblGrid>
        <w:gridCol w:w="1825"/>
        <w:gridCol w:w="5770"/>
        <w:gridCol w:w="2267"/>
        <w:tblGridChange w:id="2667">
          <w:tblGrid>
            <w:gridCol w:w="1825"/>
            <w:gridCol w:w="4111"/>
            <w:gridCol w:w="1659"/>
            <w:gridCol w:w="2267"/>
          </w:tblGrid>
        </w:tblGridChange>
      </w:tblGrid>
      <w:tr w:rsidR="00860C71" w:rsidRPr="00450208" w14:paraId="207B034B" w14:textId="77777777" w:rsidTr="00860C71">
        <w:trPr>
          <w:trHeight w:val="332"/>
          <w:ins w:id="2668" w:author="Huguenot-Noel, Robin [2]" w:date="2025-05-21T14:51:00Z" w16du:dateUtc="2025-05-21T12:51:00Z"/>
        </w:trPr>
        <w:tc>
          <w:tcPr>
            <w:tcW w:w="1825" w:type="dxa"/>
            <w:tcBorders>
              <w:top w:val="single" w:sz="4" w:space="0" w:color="000000"/>
              <w:left w:val="single" w:sz="4" w:space="0" w:color="000000"/>
              <w:bottom w:val="single" w:sz="4" w:space="0" w:color="000000"/>
            </w:tcBorders>
          </w:tcPr>
          <w:p w14:paraId="3F6CD082" w14:textId="77777777" w:rsidR="00D64CEE" w:rsidRPr="00450208" w:rsidRDefault="00D64CEE" w:rsidP="00116A87">
            <w:pPr>
              <w:pStyle w:val="Standard"/>
              <w:spacing w:after="0"/>
              <w:rPr>
                <w:ins w:id="2669" w:author="Huguenot-Noel, Robin [2]" w:date="2025-05-21T14:51:00Z" w16du:dateUtc="2025-05-21T12:51:00Z"/>
                <w:rFonts w:asciiTheme="minorHAnsi" w:hAnsiTheme="minorHAnsi"/>
              </w:rPr>
            </w:pPr>
            <w:ins w:id="2670" w:author="Huguenot-Noel, Robin [2]" w:date="2025-05-21T14:51:00Z" w16du:dateUtc="2025-05-21T12:51:00Z">
              <w:r w:rsidRPr="00450208">
                <w:rPr>
                  <w:rFonts w:asciiTheme="minorHAnsi" w:eastAsiaTheme="minorEastAsia" w:hAnsiTheme="minorHAnsi" w:cstheme="minorBidi"/>
                  <w:b/>
                  <w:bCs/>
                </w:rPr>
                <w:t>Levels</w:t>
              </w:r>
            </w:ins>
          </w:p>
        </w:tc>
        <w:tc>
          <w:tcPr>
            <w:tcW w:w="5770" w:type="dxa"/>
            <w:tcBorders>
              <w:top w:val="single" w:sz="4" w:space="0" w:color="000000"/>
              <w:left w:val="single" w:sz="4" w:space="0" w:color="000000"/>
              <w:bottom w:val="single" w:sz="4" w:space="0" w:color="000000"/>
            </w:tcBorders>
          </w:tcPr>
          <w:p w14:paraId="4C87F1A7" w14:textId="77777777" w:rsidR="00D64CEE" w:rsidRPr="00450208" w:rsidRDefault="00D64CEE" w:rsidP="00116A87">
            <w:pPr>
              <w:pStyle w:val="Standard"/>
              <w:spacing w:after="0"/>
              <w:rPr>
                <w:ins w:id="2671" w:author="Huguenot-Noel, Robin [2]" w:date="2025-05-21T14:51:00Z" w16du:dateUtc="2025-05-21T12:51:00Z"/>
                <w:rFonts w:asciiTheme="minorHAnsi" w:hAnsiTheme="minorHAnsi"/>
              </w:rPr>
            </w:pPr>
            <w:ins w:id="2672" w:author="Huguenot-Noel, Robin [2]" w:date="2025-05-21T14:51:00Z" w16du:dateUtc="2025-05-21T12:51:00Z">
              <w:r w:rsidRPr="00450208">
                <w:rPr>
                  <w:rFonts w:asciiTheme="minorHAnsi" w:eastAsiaTheme="minorEastAsia" w:hAnsiTheme="minorHAnsi" w:cstheme="minorBidi"/>
                  <w:b/>
                  <w:bCs/>
                </w:rPr>
                <w:t>Label</w:t>
              </w:r>
            </w:ins>
          </w:p>
        </w:tc>
        <w:tc>
          <w:tcPr>
            <w:tcW w:w="2267" w:type="dxa"/>
            <w:tcBorders>
              <w:top w:val="single" w:sz="4" w:space="0" w:color="000000"/>
              <w:left w:val="single" w:sz="4" w:space="0" w:color="000000"/>
              <w:bottom w:val="single" w:sz="4" w:space="0" w:color="000000"/>
              <w:right w:val="single" w:sz="4" w:space="0" w:color="000000"/>
            </w:tcBorders>
          </w:tcPr>
          <w:p w14:paraId="164E7920" w14:textId="77777777" w:rsidR="00D64CEE" w:rsidRPr="00450208" w:rsidRDefault="00D64CEE" w:rsidP="00116A87">
            <w:pPr>
              <w:pStyle w:val="Standard"/>
              <w:spacing w:after="0"/>
              <w:rPr>
                <w:ins w:id="2673" w:author="Huguenot-Noel, Robin [2]" w:date="2025-05-21T14:51:00Z" w16du:dateUtc="2025-05-21T12:51:00Z"/>
                <w:rFonts w:asciiTheme="minorHAnsi" w:eastAsiaTheme="minorEastAsia" w:hAnsiTheme="minorHAnsi" w:cstheme="minorBidi"/>
                <w:b/>
                <w:bCs/>
              </w:rPr>
            </w:pPr>
            <w:ins w:id="2674" w:author="Huguenot-Noel, Robin [2]" w:date="2025-05-21T14:51:00Z" w16du:dateUtc="2025-05-21T12:51:00Z">
              <w:r w:rsidRPr="00450208">
                <w:rPr>
                  <w:rFonts w:asciiTheme="minorHAnsi" w:eastAsiaTheme="minorEastAsia" w:hAnsiTheme="minorHAnsi" w:cstheme="minorBidi"/>
                  <w:b/>
                  <w:bCs/>
                </w:rPr>
                <w:t>Source / Real-world examples</w:t>
              </w:r>
            </w:ins>
          </w:p>
        </w:tc>
      </w:tr>
      <w:tr w:rsidR="00860C71" w:rsidRPr="00450208" w14:paraId="1B481366" w14:textId="77777777" w:rsidTr="00860C71">
        <w:trPr>
          <w:trHeight w:val="1074"/>
          <w:ins w:id="2675" w:author="Huguenot-Noel, Robin [2]" w:date="2025-05-21T14:51:00Z" w16du:dateUtc="2025-05-21T12:51:00Z"/>
        </w:trPr>
        <w:tc>
          <w:tcPr>
            <w:tcW w:w="1825" w:type="dxa"/>
            <w:tcBorders>
              <w:left w:val="single" w:sz="4" w:space="0" w:color="000000"/>
              <w:bottom w:val="single" w:sz="4" w:space="0" w:color="000000"/>
            </w:tcBorders>
          </w:tcPr>
          <w:p w14:paraId="42E19EFF" w14:textId="3EEB6067" w:rsidR="00D64CEE" w:rsidRPr="00450208" w:rsidRDefault="00D64CEE" w:rsidP="00116A87">
            <w:pPr>
              <w:pStyle w:val="Standard"/>
              <w:spacing w:after="0"/>
              <w:rPr>
                <w:ins w:id="2676" w:author="Huguenot-Noel, Robin [2]" w:date="2025-05-21T14:51:00Z" w16du:dateUtc="2025-05-21T12:51:00Z"/>
                <w:rFonts w:asciiTheme="minorHAnsi" w:hAnsiTheme="minorHAnsi"/>
              </w:rPr>
            </w:pPr>
            <w:ins w:id="2677" w:author="Huguenot-Noel, Robin [2]" w:date="2025-05-21T14:51:00Z" w16du:dateUtc="2025-05-21T12:51:00Z">
              <w:r w:rsidRPr="00450208">
                <w:rPr>
                  <w:rFonts w:asciiTheme="minorHAnsi" w:hAnsiTheme="minorHAnsi"/>
                </w:rPr>
                <w:t xml:space="preserve">a) </w:t>
              </w:r>
            </w:ins>
            <w:ins w:id="2678" w:author="Huguenot-Noel, Robin [2]" w:date="2025-05-21T15:02:00Z" w16du:dateUtc="2025-05-21T13:02:00Z">
              <w:r w:rsidR="00CA4FBC" w:rsidRPr="00450208">
                <w:rPr>
                  <w:rFonts w:asciiTheme="minorHAnsi" w:hAnsiTheme="minorHAnsi"/>
                  <w:rPrChange w:id="2679" w:author="Huguenot-Noel, Robin" w:date="2025-05-21T16:18:00Z" w16du:dateUtc="2025-05-21T14:18:00Z">
                    <w:rPr/>
                  </w:rPrChange>
                </w:rPr>
                <w:t>No training offered</w:t>
              </w:r>
            </w:ins>
          </w:p>
        </w:tc>
        <w:tc>
          <w:tcPr>
            <w:tcW w:w="5770" w:type="dxa"/>
            <w:tcBorders>
              <w:left w:val="single" w:sz="4" w:space="0" w:color="000000"/>
              <w:bottom w:val="single" w:sz="4" w:space="0" w:color="000000"/>
            </w:tcBorders>
          </w:tcPr>
          <w:p w14:paraId="0C9B0C6E" w14:textId="77777777" w:rsidR="00CA4FBC" w:rsidRPr="00450208" w:rsidRDefault="00CA4FBC" w:rsidP="00CA4FBC">
            <w:pPr>
              <w:pStyle w:val="NormalWeb"/>
              <w:rPr>
                <w:ins w:id="2680" w:author="Huguenot-Noel, Robin [2]" w:date="2025-05-21T15:02:00Z" w16du:dateUtc="2025-05-21T13:02:00Z"/>
                <w:rFonts w:asciiTheme="minorHAnsi" w:hAnsiTheme="minorHAnsi"/>
                <w:rPrChange w:id="2681" w:author="Huguenot-Noel, Robin" w:date="2025-05-21T16:18:00Z" w16du:dateUtc="2025-05-21T14:18:00Z">
                  <w:rPr>
                    <w:ins w:id="2682" w:author="Huguenot-Noel, Robin [2]" w:date="2025-05-21T15:02:00Z" w16du:dateUtc="2025-05-21T13:02:00Z"/>
                  </w:rPr>
                </w:rPrChange>
              </w:rPr>
            </w:pPr>
            <w:ins w:id="2683" w:author="Huguenot-Noel, Robin [2]" w:date="2025-05-21T15:02:00Z" w16du:dateUtc="2025-05-21T13:02:00Z">
              <w:r w:rsidRPr="00450208">
                <w:rPr>
                  <w:rFonts w:asciiTheme="minorHAnsi" w:hAnsiTheme="minorHAnsi"/>
                  <w:rPrChange w:id="2684" w:author="Huguenot-Noel, Robin" w:date="2025-05-21T16:18:00Z" w16du:dateUtc="2025-05-21T14:18:00Z">
                    <w:rPr/>
                  </w:rPrChange>
                </w:rPr>
                <w:t xml:space="preserve">You are not offered any (re-)training program as part of the transition. </w:t>
              </w:r>
            </w:ins>
          </w:p>
          <w:p w14:paraId="649D7E91" w14:textId="77777777" w:rsidR="00D64CEE" w:rsidRPr="00450208" w:rsidRDefault="00D64CEE" w:rsidP="00116A87">
            <w:pPr>
              <w:rPr>
                <w:ins w:id="2685" w:author="Huguenot-Noel, Robin [2]" w:date="2025-05-21T14:51:00Z" w16du:dateUtc="2025-05-21T12:51:00Z"/>
                <w:rFonts w:asciiTheme="minorHAnsi" w:hAnsiTheme="minorHAnsi"/>
                <w:i/>
                <w:iCs/>
                <w:vanish/>
              </w:rPr>
            </w:pPr>
          </w:p>
          <w:p w14:paraId="67A7FA26" w14:textId="77777777" w:rsidR="00D64CEE" w:rsidRPr="00450208" w:rsidRDefault="00D64CEE" w:rsidP="00116A87">
            <w:pPr>
              <w:pStyle w:val="Standard"/>
              <w:spacing w:after="0" w:line="240" w:lineRule="auto"/>
              <w:rPr>
                <w:ins w:id="2686" w:author="Huguenot-Noel, Robin [2]" w:date="2025-05-21T14:51:00Z" w16du:dateUtc="2025-05-21T12:51:00Z"/>
                <w:rFonts w:asciiTheme="minorHAnsi" w:hAnsiTheme="minorHAnsi"/>
                <w:i/>
                <w:iCs/>
              </w:rPr>
            </w:pPr>
          </w:p>
        </w:tc>
        <w:tc>
          <w:tcPr>
            <w:tcW w:w="2267" w:type="dxa"/>
            <w:tcBorders>
              <w:left w:val="single" w:sz="4" w:space="0" w:color="000000"/>
              <w:bottom w:val="single" w:sz="4" w:space="0" w:color="000000"/>
              <w:right w:val="single" w:sz="4" w:space="0" w:color="000000"/>
            </w:tcBorders>
          </w:tcPr>
          <w:p w14:paraId="323475D9" w14:textId="77777777" w:rsidR="00D64CEE" w:rsidRPr="00450208" w:rsidRDefault="00D64CEE" w:rsidP="00116A87">
            <w:pPr>
              <w:rPr>
                <w:ins w:id="2687" w:author="Huguenot-Noel, Robin [2]" w:date="2025-05-21T14:51:00Z" w16du:dateUtc="2025-05-21T12:51:00Z"/>
                <w:rFonts w:asciiTheme="minorHAnsi" w:hAnsiTheme="minorHAnsi"/>
                <w:vanish/>
                <w:rPrChange w:id="2688" w:author="Huguenot-Noel, Robin" w:date="2025-05-21T16:18:00Z" w16du:dateUtc="2025-05-21T14:18:00Z">
                  <w:rPr>
                    <w:ins w:id="2689" w:author="Huguenot-Noel, Robin [2]" w:date="2025-05-21T14:51:00Z" w16du:dateUtc="2025-05-21T12:51:00Z"/>
                    <w:vanish/>
                  </w:rPr>
                </w:rPrChang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450208" w14:paraId="24077F1C" w14:textId="77777777" w:rsidTr="00116A87">
              <w:trPr>
                <w:tblCellSpacing w:w="15" w:type="dxa"/>
                <w:ins w:id="2690" w:author="Huguenot-Noel, Robin [2]" w:date="2025-05-21T14:51:00Z" w16du:dateUtc="2025-05-21T12:51:00Z"/>
              </w:trPr>
              <w:tc>
                <w:tcPr>
                  <w:tcW w:w="36" w:type="dxa"/>
                  <w:vAlign w:val="center"/>
                  <w:hideMark/>
                </w:tcPr>
                <w:p w14:paraId="2199CAD8" w14:textId="77777777" w:rsidR="00D64CEE" w:rsidRPr="00450208" w:rsidRDefault="00D64CEE" w:rsidP="00116A87">
                  <w:pPr>
                    <w:rPr>
                      <w:ins w:id="2691" w:author="Huguenot-Noel, Robin [2]" w:date="2025-05-21T14:51:00Z" w16du:dateUtc="2025-05-21T12:51:00Z"/>
                      <w:rFonts w:asciiTheme="minorHAnsi" w:hAnsiTheme="minorHAnsi"/>
                      <w:rPrChange w:id="2692" w:author="Huguenot-Noel, Robin" w:date="2025-05-21T16:18:00Z" w16du:dateUtc="2025-05-21T14:18:00Z">
                        <w:rPr>
                          <w:ins w:id="2693" w:author="Huguenot-Noel, Robin [2]" w:date="2025-05-21T14:51:00Z" w16du:dateUtc="2025-05-21T12:51:00Z"/>
                        </w:rPr>
                      </w:rPrChange>
                    </w:rPr>
                  </w:pPr>
                </w:p>
              </w:tc>
            </w:tr>
          </w:tbl>
          <w:p w14:paraId="4EA42951" w14:textId="734F9066" w:rsidR="00D64CEE" w:rsidRPr="00450208" w:rsidRDefault="00D64CEE" w:rsidP="00116A87">
            <w:pPr>
              <w:pStyle w:val="Standard"/>
              <w:spacing w:after="0"/>
              <w:rPr>
                <w:ins w:id="2694" w:author="Huguenot-Noel, Robin [2]" w:date="2025-05-21T14:51:00Z" w16du:dateUtc="2025-05-21T12:51:00Z"/>
                <w:rFonts w:asciiTheme="minorHAnsi" w:hAnsiTheme="minorHAnsi"/>
              </w:rPr>
            </w:pPr>
            <w:ins w:id="2695" w:author="Huguenot-Noel, Robin [2]" w:date="2025-05-21T14:51:00Z" w16du:dateUtc="2025-05-21T12:51:00Z">
              <w:r w:rsidRPr="00450208">
                <w:rPr>
                  <w:rStyle w:val="Strong"/>
                  <w:rFonts w:asciiTheme="minorHAnsi" w:hAnsiTheme="minorHAnsi"/>
                  <w:rPrChange w:id="2696" w:author="Huguenot-Noel, Robin" w:date="2025-05-21T16:18:00Z" w16du:dateUtc="2025-05-21T14:18:00Z">
                    <w:rPr>
                      <w:rStyle w:val="Strong"/>
                    </w:rPr>
                  </w:rPrChange>
                </w:rPr>
                <w:t>Baseline condition</w:t>
              </w:r>
              <w:r w:rsidRPr="00450208">
                <w:rPr>
                  <w:rStyle w:val="Strong"/>
                  <w:rFonts w:asciiTheme="minorHAnsi" w:hAnsiTheme="minorHAnsi"/>
                  <w:b w:val="0"/>
                  <w:bCs w:val="0"/>
                  <w:rPrChange w:id="2697" w:author="Huguenot-Noel, Robin" w:date="2025-05-21T16:18:00Z" w16du:dateUtc="2025-05-21T14:18:00Z">
                    <w:rPr>
                      <w:rStyle w:val="Strong"/>
                      <w:b w:val="0"/>
                      <w:bCs w:val="0"/>
                    </w:rPr>
                  </w:rPrChange>
                </w:rPr>
                <w:t xml:space="preserve"> </w:t>
              </w:r>
            </w:ins>
          </w:p>
        </w:tc>
      </w:tr>
      <w:tr w:rsidR="00860C71" w:rsidRPr="00450208" w14:paraId="36951008" w14:textId="77777777" w:rsidTr="00860C71">
        <w:trPr>
          <w:trHeight w:val="498"/>
          <w:ins w:id="2698" w:author="Huguenot-Noel, Robin [2]" w:date="2025-05-21T14:51:00Z" w16du:dateUtc="2025-05-21T12:51:00Z"/>
        </w:trPr>
        <w:tc>
          <w:tcPr>
            <w:tcW w:w="1825" w:type="dxa"/>
            <w:tcBorders>
              <w:left w:val="single" w:sz="4" w:space="0" w:color="000000"/>
              <w:bottom w:val="single" w:sz="4" w:space="0" w:color="000000"/>
            </w:tcBorders>
          </w:tcPr>
          <w:p w14:paraId="30C83D8A" w14:textId="4E1E638A" w:rsidR="00D64CEE" w:rsidRPr="00450208" w:rsidRDefault="00D64CEE" w:rsidP="00116A87">
            <w:pPr>
              <w:pStyle w:val="Standard"/>
              <w:spacing w:after="0"/>
              <w:rPr>
                <w:ins w:id="2699" w:author="Huguenot-Noel, Robin [2]" w:date="2025-05-21T14:51:00Z" w16du:dateUtc="2025-05-21T12:51:00Z"/>
                <w:rFonts w:asciiTheme="minorHAnsi" w:hAnsiTheme="minorHAnsi"/>
              </w:rPr>
            </w:pPr>
            <w:ins w:id="2700" w:author="Huguenot-Noel, Robin [2]" w:date="2025-05-21T14:51:00Z" w16du:dateUtc="2025-05-21T12:51:00Z">
              <w:r w:rsidRPr="00450208">
                <w:rPr>
                  <w:rFonts w:asciiTheme="minorHAnsi" w:hAnsiTheme="minorHAnsi"/>
                </w:rPr>
                <w:t xml:space="preserve">b) </w:t>
              </w:r>
            </w:ins>
            <w:ins w:id="2701" w:author="Huguenot-Noel, Robin [2]" w:date="2025-05-21T15:04:00Z" w16du:dateUtc="2025-05-21T13:04:00Z">
              <w:r w:rsidR="00CA4FBC" w:rsidRPr="00450208">
                <w:rPr>
                  <w:rFonts w:asciiTheme="minorHAnsi" w:hAnsiTheme="minorHAnsi"/>
                  <w:rPrChange w:id="2702" w:author="Huguenot-Noel, Robin" w:date="2025-05-21T16:18:00Z" w16du:dateUtc="2025-05-21T14:18:00Z">
                    <w:rPr/>
                  </w:rPrChange>
                </w:rPr>
                <w:t>Basic training (entry-level)</w:t>
              </w:r>
            </w:ins>
          </w:p>
        </w:tc>
        <w:tc>
          <w:tcPr>
            <w:tcW w:w="5770" w:type="dxa"/>
            <w:tcBorders>
              <w:left w:val="single" w:sz="4" w:space="0" w:color="000000"/>
              <w:bottom w:val="single" w:sz="4" w:space="0" w:color="000000"/>
            </w:tcBorders>
          </w:tcPr>
          <w:p w14:paraId="0CEDAF40" w14:textId="77777777" w:rsidR="00D64CEE" w:rsidRPr="00450208" w:rsidRDefault="00D64CEE" w:rsidP="00116A87">
            <w:pPr>
              <w:rPr>
                <w:ins w:id="2703" w:author="Huguenot-Noel, Robin [2]" w:date="2025-05-21T14:51:00Z" w16du:dateUtc="2025-05-21T12:51:00Z"/>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450208" w14:paraId="768FD1E4" w14:textId="77777777" w:rsidTr="00116A87">
              <w:trPr>
                <w:tblCellSpacing w:w="15" w:type="dxa"/>
                <w:ins w:id="2704" w:author="Huguenot-Noel, Robin [2]" w:date="2025-05-21T14:51:00Z" w16du:dateUtc="2025-05-21T12:51:00Z"/>
              </w:trPr>
              <w:tc>
                <w:tcPr>
                  <w:tcW w:w="36" w:type="dxa"/>
                  <w:vAlign w:val="center"/>
                  <w:hideMark/>
                </w:tcPr>
                <w:p w14:paraId="1568F51B" w14:textId="77777777" w:rsidR="00D64CEE" w:rsidRPr="00450208" w:rsidRDefault="00D64CEE" w:rsidP="00116A87">
                  <w:pPr>
                    <w:rPr>
                      <w:ins w:id="2705" w:author="Huguenot-Noel, Robin [2]" w:date="2025-05-21T14:51:00Z" w16du:dateUtc="2025-05-21T12:51:00Z"/>
                      <w:rFonts w:asciiTheme="minorHAnsi" w:hAnsiTheme="minorHAnsi"/>
                      <w:i/>
                      <w:iCs/>
                    </w:rPr>
                  </w:pPr>
                </w:p>
              </w:tc>
            </w:tr>
          </w:tbl>
          <w:p w14:paraId="5F51C5EB" w14:textId="77777777" w:rsidR="00CA4FBC" w:rsidRPr="00450208" w:rsidRDefault="00CA4FBC" w:rsidP="00CA4FBC">
            <w:pPr>
              <w:pStyle w:val="NormalWeb"/>
              <w:rPr>
                <w:ins w:id="2706" w:author="Huguenot-Noel, Robin [2]" w:date="2025-05-21T15:02:00Z" w16du:dateUtc="2025-05-21T13:02:00Z"/>
                <w:rFonts w:asciiTheme="minorHAnsi" w:hAnsiTheme="minorHAnsi"/>
                <w:rPrChange w:id="2707" w:author="Huguenot-Noel, Robin" w:date="2025-05-21T16:18:00Z" w16du:dateUtc="2025-05-21T14:18:00Z">
                  <w:rPr>
                    <w:ins w:id="2708" w:author="Huguenot-Noel, Robin [2]" w:date="2025-05-21T15:02:00Z" w16du:dateUtc="2025-05-21T13:02:00Z"/>
                  </w:rPr>
                </w:rPrChange>
              </w:rPr>
            </w:pPr>
            <w:ins w:id="2709" w:author="Huguenot-Noel, Robin [2]" w:date="2025-05-21T15:02:00Z" w16du:dateUtc="2025-05-21T13:02:00Z">
              <w:r w:rsidRPr="00450208">
                <w:rPr>
                  <w:rFonts w:asciiTheme="minorHAnsi" w:hAnsiTheme="minorHAnsi"/>
                  <w:rPrChange w:id="2710" w:author="Huguenot-Noel, Robin" w:date="2025-05-21T16:18:00Z" w16du:dateUtc="2025-05-21T14:18:00Z">
                    <w:rPr/>
                  </w:rPrChange>
                </w:rPr>
                <w:t xml:space="preserve">You receive short-term training or apprenticeship to help you secure a job in low-skilled services (e.g., logistics, care work). </w:t>
              </w:r>
            </w:ins>
          </w:p>
          <w:p w14:paraId="067403CE" w14:textId="77777777" w:rsidR="00D64CEE" w:rsidRPr="00450208" w:rsidRDefault="00D64CEE" w:rsidP="00116A87">
            <w:pPr>
              <w:rPr>
                <w:ins w:id="2711" w:author="Huguenot-Noel, Robin [2]" w:date="2025-05-21T14:51:00Z" w16du:dateUtc="2025-05-21T12:51:00Z"/>
                <w:rFonts w:asciiTheme="minorHAnsi" w:hAnsiTheme="minorHAnsi"/>
                <w:i/>
                <w:iCs/>
                <w:vanish/>
              </w:rPr>
            </w:pPr>
          </w:p>
          <w:p w14:paraId="4B99C6E6" w14:textId="77777777" w:rsidR="00D64CEE" w:rsidRPr="00450208" w:rsidRDefault="00D64CEE" w:rsidP="00116A87">
            <w:pPr>
              <w:pStyle w:val="NormalWeb"/>
              <w:spacing w:beforeAutospacing="0" w:afterAutospacing="0"/>
              <w:rPr>
                <w:ins w:id="2712" w:author="Huguenot-Noel, Robin [2]" w:date="2025-05-21T14:51:00Z" w16du:dateUtc="2025-05-21T12:51:00Z"/>
                <w:rFonts w:asciiTheme="minorHAnsi" w:hAnsiTheme="minorHAnsi"/>
                <w:i/>
                <w:iCs/>
              </w:rPr>
            </w:pPr>
          </w:p>
        </w:tc>
        <w:tc>
          <w:tcPr>
            <w:tcW w:w="2267" w:type="dxa"/>
            <w:tcBorders>
              <w:left w:val="single" w:sz="4" w:space="0" w:color="000000"/>
              <w:bottom w:val="single" w:sz="4" w:space="0" w:color="000000"/>
              <w:right w:val="single" w:sz="4" w:space="0" w:color="000000"/>
            </w:tcBorders>
          </w:tcPr>
          <w:p w14:paraId="65704FCD" w14:textId="77777777" w:rsidR="00D64CEE" w:rsidRPr="00450208" w:rsidRDefault="00D64CEE" w:rsidP="00116A87">
            <w:pPr>
              <w:rPr>
                <w:ins w:id="2713" w:author="Huguenot-Noel, Robin [2]" w:date="2025-05-21T14:51:00Z" w16du:dateUtc="2025-05-21T12:51:00Z"/>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450208" w14:paraId="755B7A3A" w14:textId="77777777" w:rsidTr="00116A87">
              <w:trPr>
                <w:tblCellSpacing w:w="15" w:type="dxa"/>
                <w:ins w:id="2714" w:author="Huguenot-Noel, Robin [2]" w:date="2025-05-21T14:51:00Z" w16du:dateUtc="2025-05-21T12:51:00Z"/>
              </w:trPr>
              <w:tc>
                <w:tcPr>
                  <w:tcW w:w="36" w:type="dxa"/>
                  <w:vAlign w:val="center"/>
                  <w:hideMark/>
                </w:tcPr>
                <w:p w14:paraId="20B25B0B" w14:textId="77777777" w:rsidR="00D64CEE" w:rsidRPr="00450208" w:rsidRDefault="00D64CEE" w:rsidP="00116A87">
                  <w:pPr>
                    <w:rPr>
                      <w:ins w:id="2715" w:author="Huguenot-Noel, Robin [2]" w:date="2025-05-21T14:51:00Z" w16du:dateUtc="2025-05-21T12:51:00Z"/>
                      <w:rFonts w:asciiTheme="minorHAnsi" w:hAnsiTheme="minorHAnsi"/>
                    </w:rPr>
                  </w:pPr>
                </w:p>
              </w:tc>
            </w:tr>
          </w:tbl>
          <w:p w14:paraId="516CFCFA" w14:textId="28106B2E" w:rsidR="00D64CEE" w:rsidRPr="00450208" w:rsidRDefault="00860C71" w:rsidP="00116A87">
            <w:pPr>
              <w:pStyle w:val="NormalWeb"/>
              <w:shd w:val="clear" w:color="auto" w:fill="FFFFFF"/>
              <w:spacing w:beforeAutospacing="0" w:afterAutospacing="0"/>
              <w:textAlignment w:val="baseline"/>
              <w:rPr>
                <w:ins w:id="2716" w:author="Huguenot-Noel, Robin [2]" w:date="2025-05-21T14:51:00Z" w16du:dateUtc="2025-05-21T12:51:00Z"/>
                <w:rFonts w:asciiTheme="minorHAnsi" w:hAnsiTheme="minorHAnsi"/>
                <w:color w:val="000000"/>
                <w:lang w:val="en-US"/>
              </w:rPr>
            </w:pPr>
            <w:ins w:id="2717" w:author="Huguenot-Noel, Robin [2]" w:date="2025-05-21T15:08:00Z" w16du:dateUtc="2025-05-21T13:08:00Z">
              <w:r w:rsidRPr="00450208">
                <w:rPr>
                  <w:rFonts w:asciiTheme="minorHAnsi" w:hAnsiTheme="minorHAnsi"/>
                  <w:color w:val="000000"/>
                  <w:lang w:val="en-US"/>
                </w:rPr>
                <w:t>TBD</w:t>
              </w:r>
            </w:ins>
          </w:p>
        </w:tc>
      </w:tr>
      <w:tr w:rsidR="00D64CEE" w:rsidRPr="00450208" w14:paraId="0847295B" w14:textId="77777777" w:rsidTr="00860C71">
        <w:tblPrEx>
          <w:tblW w:w="5274" w:type="pct"/>
          <w:tblInd w:w="55" w:type="dxa"/>
          <w:tblLayout w:type="fixed"/>
          <w:tblCellMar>
            <w:top w:w="55" w:type="dxa"/>
            <w:left w:w="55" w:type="dxa"/>
            <w:bottom w:w="55" w:type="dxa"/>
            <w:right w:w="55" w:type="dxa"/>
          </w:tblCellMar>
          <w:tblPrExChange w:id="2718" w:author="Huguenot-Noel, Robin [2]" w:date="2025-05-21T15:07:00Z" w16du:dateUtc="2025-05-21T13:07:00Z">
            <w:tblPrEx>
              <w:tblW w:w="5274" w:type="pct"/>
              <w:tblInd w:w="55" w:type="dxa"/>
              <w:tblLayout w:type="fixed"/>
              <w:tblCellMar>
                <w:top w:w="55" w:type="dxa"/>
                <w:left w:w="55" w:type="dxa"/>
                <w:bottom w:w="55" w:type="dxa"/>
                <w:right w:w="55" w:type="dxa"/>
              </w:tblCellMar>
            </w:tblPrEx>
          </w:tblPrExChange>
        </w:tblPrEx>
        <w:trPr>
          <w:trHeight w:val="346"/>
          <w:ins w:id="2719" w:author="Huguenot-Noel, Robin [2]" w:date="2025-05-21T14:51:00Z" w16du:dateUtc="2025-05-21T12:51:00Z"/>
          <w:trPrChange w:id="2720" w:author="Huguenot-Noel, Robin [2]" w:date="2025-05-21T15:07:00Z" w16du:dateUtc="2025-05-21T13:07:00Z">
            <w:trPr>
              <w:trHeight w:val="346"/>
            </w:trPr>
          </w:trPrChange>
        </w:trPr>
        <w:tc>
          <w:tcPr>
            <w:tcW w:w="1825" w:type="dxa"/>
            <w:tcBorders>
              <w:left w:val="single" w:sz="4" w:space="0" w:color="000000"/>
              <w:bottom w:val="single" w:sz="4" w:space="0" w:color="000000"/>
            </w:tcBorders>
            <w:tcPrChange w:id="2721" w:author="Huguenot-Noel, Robin [2]" w:date="2025-05-21T15:07:00Z" w16du:dateUtc="2025-05-21T13:07:00Z">
              <w:tcPr>
                <w:tcW w:w="1825" w:type="dxa"/>
                <w:tcBorders>
                  <w:left w:val="single" w:sz="4" w:space="0" w:color="000000"/>
                  <w:bottom w:val="single" w:sz="4" w:space="0" w:color="000000"/>
                </w:tcBorders>
              </w:tcPr>
            </w:tcPrChange>
          </w:tcPr>
          <w:p w14:paraId="5FF8EDE3" w14:textId="275B0320" w:rsidR="00D64CEE" w:rsidRPr="00450208" w:rsidRDefault="00D64CEE" w:rsidP="00116A87">
            <w:pPr>
              <w:pStyle w:val="Standard"/>
              <w:spacing w:after="0"/>
              <w:rPr>
                <w:ins w:id="2722" w:author="Huguenot-Noel, Robin [2]" w:date="2025-05-21T14:51:00Z" w16du:dateUtc="2025-05-21T12:51:00Z"/>
                <w:rFonts w:asciiTheme="minorHAnsi" w:hAnsiTheme="minorHAnsi"/>
              </w:rPr>
            </w:pPr>
            <w:ins w:id="2723" w:author="Huguenot-Noel, Robin [2]" w:date="2025-05-21T14:51:00Z" w16du:dateUtc="2025-05-21T12:51:00Z">
              <w:r w:rsidRPr="00450208">
                <w:rPr>
                  <w:rFonts w:asciiTheme="minorHAnsi" w:hAnsiTheme="minorHAnsi"/>
                </w:rPr>
                <w:lastRenderedPageBreak/>
                <w:t xml:space="preserve">c) </w:t>
              </w:r>
            </w:ins>
            <w:ins w:id="2724" w:author="Huguenot-Noel, Robin [2]" w:date="2025-05-21T15:05:00Z" w16du:dateUtc="2025-05-21T13:05:00Z">
              <w:r w:rsidR="00CA4FBC" w:rsidRPr="00450208">
                <w:rPr>
                  <w:rFonts w:asciiTheme="minorHAnsi" w:hAnsiTheme="minorHAnsi"/>
                  <w:rPrChange w:id="2725" w:author="Huguenot-Noel, Robin" w:date="2025-05-21T16:18:00Z" w16du:dateUtc="2025-05-21T14:18:00Z">
                    <w:rPr/>
                  </w:rPrChange>
                </w:rPr>
                <w:t>Intermediate training</w:t>
              </w:r>
            </w:ins>
          </w:p>
        </w:tc>
        <w:tc>
          <w:tcPr>
            <w:tcW w:w="5770" w:type="dxa"/>
            <w:tcBorders>
              <w:left w:val="single" w:sz="4" w:space="0" w:color="000000"/>
              <w:bottom w:val="single" w:sz="4" w:space="0" w:color="000000"/>
            </w:tcBorders>
            <w:tcPrChange w:id="2726" w:author="Huguenot-Noel, Robin [2]" w:date="2025-05-21T15:07:00Z" w16du:dateUtc="2025-05-21T13:07:00Z">
              <w:tcPr>
                <w:tcW w:w="4111" w:type="dxa"/>
                <w:tcBorders>
                  <w:left w:val="single" w:sz="4" w:space="0" w:color="000000"/>
                  <w:bottom w:val="single" w:sz="4" w:space="0" w:color="000000"/>
                </w:tcBorders>
              </w:tcPr>
            </w:tcPrChange>
          </w:tcPr>
          <w:p w14:paraId="6BCB14D3" w14:textId="77777777" w:rsidR="00D64CEE" w:rsidRPr="00450208" w:rsidRDefault="00D64CEE" w:rsidP="00116A87">
            <w:pPr>
              <w:rPr>
                <w:ins w:id="2727" w:author="Huguenot-Noel, Robin [2]" w:date="2025-05-21T14:51:00Z" w16du:dateUtc="2025-05-21T12:51:00Z"/>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450208" w:rsidDel="00386AD3" w14:paraId="1256480A" w14:textId="68765A30" w:rsidTr="00116A87">
              <w:trPr>
                <w:tblCellSpacing w:w="15" w:type="dxa"/>
                <w:ins w:id="2728" w:author="Huguenot-Noel, Robin [2]" w:date="2025-05-21T14:51:00Z" w16du:dateUtc="2025-05-21T12:51:00Z"/>
                <w:del w:id="2729" w:author="Huguenot-Noel, Robin" w:date="2025-05-21T15:50:00Z" w16du:dateUtc="2025-05-21T13:50:00Z"/>
              </w:trPr>
              <w:tc>
                <w:tcPr>
                  <w:tcW w:w="50" w:type="dxa"/>
                  <w:vAlign w:val="center"/>
                  <w:hideMark/>
                </w:tcPr>
                <w:p w14:paraId="68EACA0D" w14:textId="2DEC9755" w:rsidR="00D64CEE" w:rsidRPr="00450208" w:rsidDel="00386AD3" w:rsidRDefault="00D64CEE" w:rsidP="00116A87">
                  <w:pPr>
                    <w:rPr>
                      <w:ins w:id="2730" w:author="Huguenot-Noel, Robin [2]" w:date="2025-05-21T14:51:00Z" w16du:dateUtc="2025-05-21T12:51:00Z"/>
                      <w:del w:id="2731" w:author="Huguenot-Noel, Robin" w:date="2025-05-21T15:50:00Z" w16du:dateUtc="2025-05-21T13:50:00Z"/>
                      <w:rFonts w:asciiTheme="minorHAnsi" w:hAnsiTheme="minorHAnsi"/>
                      <w:i/>
                      <w:iCs/>
                    </w:rPr>
                  </w:pPr>
                </w:p>
              </w:tc>
            </w:tr>
          </w:tbl>
          <w:p w14:paraId="4CAFAB8D" w14:textId="69F31941" w:rsidR="00CA4FBC" w:rsidRPr="00450208" w:rsidDel="00386AD3" w:rsidRDefault="00CA4FBC" w:rsidP="00CA4FBC">
            <w:pPr>
              <w:pStyle w:val="NormalWeb"/>
              <w:rPr>
                <w:ins w:id="2732" w:author="Huguenot-Noel, Robin [2]" w:date="2025-05-21T15:04:00Z" w16du:dateUtc="2025-05-21T13:04:00Z"/>
                <w:del w:id="2733" w:author="Huguenot-Noel, Robin" w:date="2025-05-21T15:50:00Z" w16du:dateUtc="2025-05-21T13:50:00Z"/>
                <w:rFonts w:asciiTheme="minorHAnsi" w:hAnsiTheme="minorHAnsi"/>
                <w:rPrChange w:id="2734" w:author="Huguenot-Noel, Robin" w:date="2025-05-21T16:18:00Z" w16du:dateUtc="2025-05-21T14:18:00Z">
                  <w:rPr>
                    <w:ins w:id="2735" w:author="Huguenot-Noel, Robin [2]" w:date="2025-05-21T15:04:00Z" w16du:dateUtc="2025-05-21T13:04:00Z"/>
                    <w:del w:id="2736" w:author="Huguenot-Noel, Robin" w:date="2025-05-21T15:50:00Z" w16du:dateUtc="2025-05-21T13:50:00Z"/>
                  </w:rPr>
                </w:rPrChange>
              </w:rPr>
            </w:pPr>
            <w:ins w:id="2737" w:author="Huguenot-Noel, Robin [2]" w:date="2025-05-21T15:04:00Z" w16du:dateUtc="2025-05-21T13:04:00Z">
              <w:r w:rsidRPr="00450208">
                <w:rPr>
                  <w:rFonts w:asciiTheme="minorHAnsi" w:hAnsiTheme="minorHAnsi"/>
                  <w:rPrChange w:id="2738" w:author="Huguenot-Noel, Robin" w:date="2025-05-21T16:18:00Z" w16du:dateUtc="2025-05-21T14:18:00Z">
                    <w:rPr/>
                  </w:rPrChange>
                </w:rPr>
                <w:t xml:space="preserve">You receive </w:t>
              </w:r>
            </w:ins>
            <w:ins w:id="2739" w:author="Huguenot-Noel, Robin [2]" w:date="2025-05-21T15:05:00Z" w16du:dateUtc="2025-05-21T13:05:00Z">
              <w:r w:rsidRPr="00450208">
                <w:rPr>
                  <w:rFonts w:asciiTheme="minorHAnsi" w:hAnsiTheme="minorHAnsi"/>
                  <w:rPrChange w:id="2740" w:author="Huguenot-Noel, Robin" w:date="2025-05-21T16:18:00Z" w16du:dateUtc="2025-05-21T14:18:00Z">
                    <w:rPr/>
                  </w:rPrChange>
                </w:rPr>
                <w:t>vocational-style upskilling</w:t>
              </w:r>
            </w:ins>
            <w:ins w:id="2741" w:author="Huguenot-Noel, Robin [2]" w:date="2025-05-21T15:04:00Z" w16du:dateUtc="2025-05-21T13:04:00Z">
              <w:r w:rsidRPr="00450208">
                <w:rPr>
                  <w:rFonts w:asciiTheme="minorHAnsi" w:hAnsiTheme="minorHAnsi"/>
                  <w:rPrChange w:id="2742" w:author="Huguenot-Noel, Robin" w:date="2025-05-21T16:18:00Z" w16du:dateUtc="2025-05-21T14:18:00Z">
                    <w:rPr/>
                  </w:rPrChange>
                </w:rPr>
                <w:t xml:space="preserve"> that builds on your existing skills to help you shift to a lower-carbon industrial or technical sector. </w:t>
              </w:r>
            </w:ins>
          </w:p>
          <w:p w14:paraId="13167004" w14:textId="77777777" w:rsidR="00D64CEE" w:rsidRPr="00450208" w:rsidRDefault="00D64CEE" w:rsidP="00386AD3">
            <w:pPr>
              <w:pStyle w:val="NormalWeb"/>
              <w:rPr>
                <w:ins w:id="2743" w:author="Huguenot-Noel, Robin [2]" w:date="2025-05-21T14:51:00Z" w16du:dateUtc="2025-05-21T12:51:00Z"/>
                <w:rFonts w:asciiTheme="minorHAnsi" w:hAnsiTheme="minorHAnsi"/>
                <w:rPrChange w:id="2744" w:author="Huguenot-Noel, Robin" w:date="2025-05-21T16:18:00Z" w16du:dateUtc="2025-05-21T14:18:00Z">
                  <w:rPr>
                    <w:ins w:id="2745" w:author="Huguenot-Noel, Robin [2]" w:date="2025-05-21T14:51:00Z" w16du:dateUtc="2025-05-21T12:51:00Z"/>
                  </w:rPr>
                </w:rPrChange>
              </w:rPr>
              <w:pPrChange w:id="2746" w:author="Huguenot-Noel, Robin" w:date="2025-05-21T15:50:00Z" w16du:dateUtc="2025-05-21T13:50:00Z">
                <w:pPr>
                  <w:pStyle w:val="Standard"/>
                  <w:spacing w:after="0" w:line="240" w:lineRule="auto"/>
                </w:pPr>
              </w:pPrChange>
            </w:pPr>
          </w:p>
        </w:tc>
        <w:tc>
          <w:tcPr>
            <w:tcW w:w="2267" w:type="dxa"/>
            <w:tcBorders>
              <w:left w:val="single" w:sz="4" w:space="0" w:color="000000"/>
              <w:bottom w:val="single" w:sz="4" w:space="0" w:color="000000"/>
              <w:right w:val="single" w:sz="4" w:space="0" w:color="000000"/>
            </w:tcBorders>
            <w:tcPrChange w:id="2747" w:author="Huguenot-Noel, Robin [2]" w:date="2025-05-21T15:07:00Z" w16du:dateUtc="2025-05-21T13:07:00Z">
              <w:tcPr>
                <w:tcW w:w="3926" w:type="dxa"/>
                <w:gridSpan w:val="2"/>
                <w:tcBorders>
                  <w:left w:val="single" w:sz="4" w:space="0" w:color="000000"/>
                  <w:bottom w:val="single" w:sz="4" w:space="0" w:color="000000"/>
                  <w:right w:val="single" w:sz="4" w:space="0" w:color="000000"/>
                </w:tcBorders>
              </w:tcPr>
            </w:tcPrChange>
          </w:tcPr>
          <w:p w14:paraId="5ED40EC3" w14:textId="74B3C4A4" w:rsidR="00D64CEE" w:rsidRPr="00450208" w:rsidRDefault="00860C71" w:rsidP="00116A87">
            <w:pPr>
              <w:pStyle w:val="Standard"/>
              <w:spacing w:after="0"/>
              <w:rPr>
                <w:ins w:id="2748" w:author="Huguenot-Noel, Robin [2]" w:date="2025-05-21T14:51:00Z" w16du:dateUtc="2025-05-21T12:51:00Z"/>
                <w:rFonts w:asciiTheme="minorHAnsi" w:hAnsiTheme="minorHAnsi"/>
              </w:rPr>
            </w:pPr>
            <w:ins w:id="2749" w:author="Huguenot-Noel, Robin [2]" w:date="2025-05-21T15:08:00Z" w16du:dateUtc="2025-05-21T13:08:00Z">
              <w:r w:rsidRPr="00450208">
                <w:rPr>
                  <w:rFonts w:asciiTheme="minorHAnsi" w:hAnsiTheme="minorHAnsi"/>
                  <w:color w:val="000000"/>
                </w:rPr>
                <w:t>TBD</w:t>
              </w:r>
            </w:ins>
          </w:p>
        </w:tc>
      </w:tr>
      <w:tr w:rsidR="00860C71" w:rsidRPr="00450208" w14:paraId="2D9DB29A" w14:textId="77777777" w:rsidTr="00860C71">
        <w:trPr>
          <w:trHeight w:val="998"/>
          <w:ins w:id="2750" w:author="Huguenot-Noel, Robin [2]" w:date="2025-05-21T14:51:00Z" w16du:dateUtc="2025-05-21T12:51:00Z"/>
        </w:trPr>
        <w:tc>
          <w:tcPr>
            <w:tcW w:w="1825" w:type="dxa"/>
            <w:tcBorders>
              <w:left w:val="single" w:sz="4" w:space="0" w:color="000000"/>
              <w:bottom w:val="single" w:sz="4" w:space="0" w:color="000000"/>
            </w:tcBorders>
          </w:tcPr>
          <w:p w14:paraId="2D0A4BB8" w14:textId="7B7C2B75" w:rsidR="00D64CEE" w:rsidRPr="00450208" w:rsidRDefault="00D64CEE" w:rsidP="00116A87">
            <w:pPr>
              <w:pStyle w:val="Standard"/>
              <w:spacing w:after="0"/>
              <w:rPr>
                <w:ins w:id="2751" w:author="Huguenot-Noel, Robin [2]" w:date="2025-05-21T14:51:00Z" w16du:dateUtc="2025-05-21T12:51:00Z"/>
                <w:rFonts w:asciiTheme="minorHAnsi" w:eastAsiaTheme="minorEastAsia" w:hAnsiTheme="minorHAnsi" w:cstheme="minorBidi"/>
              </w:rPr>
            </w:pPr>
            <w:ins w:id="2752" w:author="Huguenot-Noel, Robin [2]" w:date="2025-05-21T14:51:00Z" w16du:dateUtc="2025-05-21T12:51:00Z">
              <w:r w:rsidRPr="00450208">
                <w:rPr>
                  <w:rFonts w:asciiTheme="minorHAnsi" w:hAnsiTheme="minorHAnsi"/>
                </w:rPr>
                <w:t xml:space="preserve">d) </w:t>
              </w:r>
            </w:ins>
            <w:ins w:id="2753" w:author="Huguenot-Noel, Robin [2]" w:date="2025-05-21T15:06:00Z" w16du:dateUtc="2025-05-21T13:06:00Z">
              <w:r w:rsidR="00860C71" w:rsidRPr="00450208">
                <w:rPr>
                  <w:rFonts w:asciiTheme="minorHAnsi" w:hAnsiTheme="minorHAnsi"/>
                  <w:rPrChange w:id="2754" w:author="Huguenot-Noel, Robin" w:date="2025-05-21T16:18:00Z" w16du:dateUtc="2025-05-21T14:18:00Z">
                    <w:rPr/>
                  </w:rPrChange>
                </w:rPr>
                <w:t>Advanced qualification</w:t>
              </w:r>
            </w:ins>
          </w:p>
        </w:tc>
        <w:tc>
          <w:tcPr>
            <w:tcW w:w="5770" w:type="dxa"/>
            <w:tcBorders>
              <w:left w:val="single" w:sz="4" w:space="0" w:color="000000"/>
              <w:bottom w:val="single" w:sz="4" w:space="0" w:color="000000"/>
            </w:tcBorders>
          </w:tcPr>
          <w:p w14:paraId="28FBA01F" w14:textId="1CF9B7B9" w:rsidR="00D64CEE" w:rsidRPr="00450208" w:rsidRDefault="00CA4FBC" w:rsidP="00116A87">
            <w:pPr>
              <w:pStyle w:val="NormalWeb"/>
              <w:rPr>
                <w:ins w:id="2755" w:author="Huguenot-Noel, Robin [2]" w:date="2025-05-21T14:51:00Z" w16du:dateUtc="2025-05-21T12:51:00Z"/>
                <w:rFonts w:asciiTheme="minorHAnsi" w:hAnsiTheme="minorHAnsi"/>
                <w:rPrChange w:id="2756" w:author="Huguenot-Noel, Robin" w:date="2025-05-21T16:18:00Z" w16du:dateUtc="2025-05-21T14:18:00Z">
                  <w:rPr>
                    <w:ins w:id="2757" w:author="Huguenot-Noel, Robin [2]" w:date="2025-05-21T14:51:00Z" w16du:dateUtc="2025-05-21T12:51:00Z"/>
                    <w:rFonts w:asciiTheme="minorHAnsi" w:hAnsiTheme="minorHAnsi"/>
                    <w:i/>
                    <w:iCs/>
                  </w:rPr>
                </w:rPrChange>
              </w:rPr>
            </w:pPr>
            <w:ins w:id="2758" w:author="Huguenot-Noel, Robin [2]" w:date="2025-05-21T15:05:00Z" w16du:dateUtc="2025-05-21T13:05:00Z">
              <w:r w:rsidRPr="00450208">
                <w:rPr>
                  <w:rFonts w:asciiTheme="minorHAnsi" w:hAnsiTheme="minorHAnsi"/>
                  <w:rPrChange w:id="2759" w:author="Huguenot-Noel, Robin" w:date="2025-05-21T16:18:00Z" w16du:dateUtc="2025-05-21T14:18:00Z">
                    <w:rPr/>
                  </w:rPrChange>
                </w:rPr>
                <w:t xml:space="preserve">You are </w:t>
              </w:r>
            </w:ins>
            <w:ins w:id="2760" w:author="Huguenot-Noel, Robin [2]" w:date="2025-05-21T15:06:00Z" w16du:dateUtc="2025-05-21T13:06:00Z">
              <w:r w:rsidRPr="00450208">
                <w:rPr>
                  <w:rFonts w:asciiTheme="minorHAnsi" w:hAnsiTheme="minorHAnsi"/>
                  <w:rPrChange w:id="2761" w:author="Huguenot-Noel, Robin" w:date="2025-05-21T16:18:00Z" w16du:dateUtc="2025-05-21T14:18:00Z">
                    <w:rPr/>
                  </w:rPrChange>
                </w:rPr>
                <w:t>provided with funding for</w:t>
              </w:r>
            </w:ins>
            <w:ins w:id="2762" w:author="Huguenot-Noel, Robin [2]" w:date="2025-05-21T15:05:00Z" w16du:dateUtc="2025-05-21T13:05:00Z">
              <w:r w:rsidRPr="00450208">
                <w:rPr>
                  <w:rFonts w:asciiTheme="minorHAnsi" w:hAnsiTheme="minorHAnsi"/>
                  <w:rPrChange w:id="2763" w:author="Huguenot-Noel, Robin" w:date="2025-05-21T16:18:00Z" w16du:dateUtc="2025-05-21T14:18:00Z">
                    <w:rPr/>
                  </w:rPrChange>
                </w:rPr>
                <w:t xml:space="preserve"> </w:t>
              </w:r>
            </w:ins>
            <w:ins w:id="2764" w:author="Huguenot-Noel, Robin [2]" w:date="2025-05-21T15:08:00Z" w16du:dateUtc="2025-05-21T13:08:00Z">
              <w:r w:rsidR="00860C71" w:rsidRPr="00450208">
                <w:rPr>
                  <w:rFonts w:asciiTheme="minorHAnsi" w:hAnsiTheme="minorHAnsi"/>
                  <w:rPrChange w:id="2765" w:author="Huguenot-Noel, Robin" w:date="2025-05-21T16:18:00Z" w16du:dateUtc="2025-05-21T14:18:00Z">
                    <w:rPr/>
                  </w:rPrChange>
                </w:rPr>
                <w:t>long-term education</w:t>
              </w:r>
            </w:ins>
            <w:ins w:id="2766" w:author="Huguenot-Noel, Robin [2]" w:date="2025-05-21T15:07:00Z" w16du:dateUtc="2025-05-21T13:07:00Z">
              <w:r w:rsidR="00860C71" w:rsidRPr="00450208">
                <w:rPr>
                  <w:rFonts w:asciiTheme="minorHAnsi" w:hAnsiTheme="minorHAnsi"/>
                  <w:rPrChange w:id="2767" w:author="Huguenot-Noel, Robin" w:date="2025-05-21T16:18:00Z" w16du:dateUtc="2025-05-21T14:18:00Z">
                    <w:rPr/>
                  </w:rPrChange>
                </w:rPr>
                <w:t xml:space="preserve"> </w:t>
              </w:r>
            </w:ins>
            <w:ins w:id="2768" w:author="Huguenot-Noel, Robin [2]" w:date="2025-05-21T15:05:00Z" w16du:dateUtc="2025-05-21T13:05:00Z">
              <w:r w:rsidRPr="00450208">
                <w:rPr>
                  <w:rFonts w:asciiTheme="minorHAnsi" w:hAnsiTheme="minorHAnsi"/>
                  <w:rPrChange w:id="2769" w:author="Huguenot-Noel, Robin" w:date="2025-05-21T16:18:00Z" w16du:dateUtc="2025-05-21T14:18:00Z">
                    <w:rPr/>
                  </w:rPrChange>
                </w:rPr>
                <w:t>to shift to a skilled profession (e.g., technician, engineer).</w:t>
              </w:r>
            </w:ins>
          </w:p>
        </w:tc>
        <w:tc>
          <w:tcPr>
            <w:tcW w:w="2267" w:type="dxa"/>
            <w:tcBorders>
              <w:left w:val="single" w:sz="4" w:space="0" w:color="000000"/>
              <w:bottom w:val="single" w:sz="4" w:space="0" w:color="000000"/>
              <w:right w:val="single" w:sz="4" w:space="0" w:color="000000"/>
            </w:tcBorders>
          </w:tcPr>
          <w:p w14:paraId="583A8C84" w14:textId="48E4D103" w:rsidR="00D64CEE" w:rsidRPr="00450208" w:rsidRDefault="00860C71" w:rsidP="00116A87">
            <w:pPr>
              <w:rPr>
                <w:ins w:id="2770" w:author="Huguenot-Noel, Robin [2]" w:date="2025-05-21T14:51:00Z" w16du:dateUtc="2025-05-21T12:51:00Z"/>
                <w:rFonts w:asciiTheme="minorHAnsi" w:eastAsiaTheme="majorEastAsia" w:hAnsiTheme="minorHAnsi"/>
              </w:rPr>
            </w:pPr>
            <w:ins w:id="2771" w:author="Huguenot-Noel, Robin [2]" w:date="2025-05-21T15:08:00Z" w16du:dateUtc="2025-05-21T13:08:00Z">
              <w:r w:rsidRPr="00450208">
                <w:rPr>
                  <w:rFonts w:asciiTheme="minorHAnsi" w:hAnsiTheme="minorHAnsi"/>
                  <w:color w:val="000000"/>
                  <w:lang w:val="en-US"/>
                </w:rPr>
                <w:t>TBD</w:t>
              </w:r>
            </w:ins>
          </w:p>
        </w:tc>
      </w:tr>
    </w:tbl>
    <w:p w14:paraId="61EA3BC8" w14:textId="77777777" w:rsidR="00ED158F" w:rsidRPr="00450208" w:rsidRDefault="00ED158F" w:rsidP="00ED158F">
      <w:pPr>
        <w:rPr>
          <w:ins w:id="2772" w:author="Huguenot-Noel, Robin [2]" w:date="2025-05-21T14:45:00Z" w16du:dateUtc="2025-05-21T12:45:00Z"/>
          <w:rFonts w:asciiTheme="minorHAnsi" w:hAnsiTheme="minorHAnsi"/>
          <w:u w:val="single"/>
          <w:rPrChange w:id="2773" w:author="Huguenot-Noel, Robin" w:date="2025-05-21T16:18:00Z" w16du:dateUtc="2025-05-21T14:18:00Z">
            <w:rPr>
              <w:ins w:id="2774" w:author="Huguenot-Noel, Robin [2]" w:date="2025-05-21T14:45:00Z" w16du:dateUtc="2025-05-21T12:45:00Z"/>
              <w:u w:val="single"/>
            </w:rPr>
          </w:rPrChange>
        </w:rPr>
      </w:pPr>
    </w:p>
    <w:p w14:paraId="2BF19049" w14:textId="77777777" w:rsidR="00ED158F" w:rsidRPr="00450208" w:rsidRDefault="00ED158F" w:rsidP="00ED158F">
      <w:pPr>
        <w:rPr>
          <w:ins w:id="2775" w:author="Huguenot-Noel, Robin [2]" w:date="2025-05-21T14:45:00Z" w16du:dateUtc="2025-05-21T12:45:00Z"/>
          <w:rFonts w:asciiTheme="minorHAnsi" w:hAnsiTheme="minorHAnsi"/>
          <w:u w:val="single"/>
          <w:rPrChange w:id="2776" w:author="Huguenot-Noel, Robin" w:date="2025-05-21T16:18:00Z" w16du:dateUtc="2025-05-21T14:18:00Z">
            <w:rPr>
              <w:ins w:id="2777" w:author="Huguenot-Noel, Robin [2]" w:date="2025-05-21T14:45:00Z" w16du:dateUtc="2025-05-21T12:45:00Z"/>
            </w:rPr>
          </w:rPrChange>
        </w:rPr>
        <w:pPrChange w:id="2778" w:author="Huguenot-Noel, Robin [2]" w:date="2025-05-21T14:45:00Z" w16du:dateUtc="2025-05-21T12:45:00Z">
          <w:pPr>
            <w:pStyle w:val="ListParagraph"/>
            <w:numPr>
              <w:ilvl w:val="3"/>
              <w:numId w:val="8"/>
            </w:numPr>
            <w:ind w:left="1080" w:hanging="1080"/>
          </w:pPr>
        </w:pPrChange>
      </w:pPr>
    </w:p>
    <w:p w14:paraId="67B8FF6A" w14:textId="041C6A3D" w:rsidR="00ED158F" w:rsidRPr="00450208" w:rsidRDefault="00D64CEE" w:rsidP="00ED158F">
      <w:pPr>
        <w:pStyle w:val="ListParagraph"/>
        <w:numPr>
          <w:ilvl w:val="3"/>
          <w:numId w:val="8"/>
        </w:numPr>
        <w:rPr>
          <w:ins w:id="2779" w:author="Huguenot-Noel, Robin" w:date="2025-05-21T11:56:00Z" w16du:dateUtc="2025-05-21T09:56:00Z"/>
          <w:u w:val="single"/>
          <w:rPrChange w:id="2780" w:author="Huguenot-Noel, Robin" w:date="2025-05-21T16:18:00Z" w16du:dateUtc="2025-05-21T14:18:00Z">
            <w:rPr>
              <w:ins w:id="2781" w:author="Huguenot-Noel, Robin" w:date="2025-05-21T11:56:00Z" w16du:dateUtc="2025-05-21T09:56:00Z"/>
              <w:rFonts w:eastAsiaTheme="minorEastAsia"/>
            </w:rPr>
          </w:rPrChange>
        </w:rPr>
        <w:pPrChange w:id="2782" w:author="Huguenot-Noel, Robin [2]" w:date="2025-05-21T14:39:00Z" w16du:dateUtc="2025-05-21T12:39:00Z">
          <w:pPr>
            <w:spacing w:line="276" w:lineRule="auto"/>
          </w:pPr>
        </w:pPrChange>
      </w:pPr>
      <w:ins w:id="2783" w:author="Huguenot-Noel, Robin [2]" w:date="2025-05-21T14:53:00Z" w16du:dateUtc="2025-05-21T12:53:00Z">
        <w:r w:rsidRPr="00450208">
          <w:rPr>
            <w:u w:val="single"/>
          </w:rPr>
          <w:t xml:space="preserve">Location of the new </w:t>
        </w:r>
      </w:ins>
      <w:ins w:id="2784" w:author="Huguenot-Noel, Robin [2]" w:date="2025-05-21T14:54:00Z" w16du:dateUtc="2025-05-21T12:54:00Z">
        <w:r w:rsidRPr="00450208">
          <w:rPr>
            <w:u w:val="single"/>
          </w:rPr>
          <w:t>a</w:t>
        </w:r>
      </w:ins>
      <w:ins w:id="2785" w:author="Huguenot-Noel, Robin [2]" w:date="2025-05-21T14:45:00Z" w16du:dateUtc="2025-05-21T12:45:00Z">
        <w:r w:rsidR="00ED158F" w:rsidRPr="00450208">
          <w:rPr>
            <w:u w:val="single"/>
          </w:rPr>
          <w:t>ctivity</w:t>
        </w:r>
      </w:ins>
    </w:p>
    <w:p w14:paraId="007E6EC3" w14:textId="77777777" w:rsidR="00E32E28" w:rsidRPr="00450208" w:rsidRDefault="00E32E28" w:rsidP="006654FF">
      <w:pPr>
        <w:spacing w:line="276" w:lineRule="auto"/>
        <w:rPr>
          <w:ins w:id="2786" w:author="Huguenot-Noel, Robin [2]" w:date="2025-05-21T14:42:00Z" w16du:dateUtc="2025-05-21T12:42:00Z"/>
          <w:rFonts w:asciiTheme="minorHAnsi" w:eastAsiaTheme="minorEastAsia" w:hAnsiTheme="minorHAnsi" w:cstheme="minorBidi"/>
          <w:lang w:eastAsia="ja-JP"/>
        </w:rPr>
      </w:pPr>
    </w:p>
    <w:tbl>
      <w:tblPr>
        <w:tblW w:w="5274" w:type="pct"/>
        <w:tblInd w:w="55" w:type="dxa"/>
        <w:tblLayout w:type="fixed"/>
        <w:tblCellMar>
          <w:top w:w="55" w:type="dxa"/>
          <w:left w:w="55" w:type="dxa"/>
          <w:bottom w:w="55" w:type="dxa"/>
          <w:right w:w="55" w:type="dxa"/>
        </w:tblCellMar>
        <w:tblLook w:val="04A0" w:firstRow="1" w:lastRow="0" w:firstColumn="1" w:lastColumn="0" w:noHBand="0" w:noVBand="1"/>
        <w:tblPrChange w:id="2787" w:author="Huguenot-Noel, Robin [2]" w:date="2025-05-21T15:09:00Z" w16du:dateUtc="2025-05-21T13:09:00Z">
          <w:tblPr>
            <w:tblW w:w="5274" w:type="pct"/>
            <w:tblInd w:w="55" w:type="dxa"/>
            <w:tblLayout w:type="fixed"/>
            <w:tblCellMar>
              <w:top w:w="55" w:type="dxa"/>
              <w:left w:w="55" w:type="dxa"/>
              <w:bottom w:w="55" w:type="dxa"/>
              <w:right w:w="55" w:type="dxa"/>
            </w:tblCellMar>
            <w:tblLook w:val="04A0" w:firstRow="1" w:lastRow="0" w:firstColumn="1" w:lastColumn="0" w:noHBand="0" w:noVBand="1"/>
          </w:tblPr>
        </w:tblPrChange>
      </w:tblPr>
      <w:tblGrid>
        <w:gridCol w:w="1825"/>
        <w:gridCol w:w="5203"/>
        <w:gridCol w:w="2834"/>
        <w:tblGridChange w:id="2788">
          <w:tblGrid>
            <w:gridCol w:w="1825"/>
            <w:gridCol w:w="4111"/>
            <w:gridCol w:w="1092"/>
            <w:gridCol w:w="709"/>
            <w:gridCol w:w="2125"/>
          </w:tblGrid>
        </w:tblGridChange>
      </w:tblGrid>
      <w:tr w:rsidR="00D64CEE" w:rsidRPr="00450208" w14:paraId="698D942A" w14:textId="77777777" w:rsidTr="00860C71">
        <w:trPr>
          <w:trHeight w:val="332"/>
          <w:ins w:id="2789" w:author="Huguenot-Noel, Robin [2]" w:date="2025-05-21T14:42:00Z" w16du:dateUtc="2025-05-21T12:42:00Z"/>
          <w:trPrChange w:id="2790" w:author="Huguenot-Noel, Robin [2]" w:date="2025-05-21T15:09:00Z" w16du:dateUtc="2025-05-21T13:09:00Z">
            <w:trPr>
              <w:trHeight w:val="332"/>
            </w:trPr>
          </w:trPrChange>
        </w:trPr>
        <w:tc>
          <w:tcPr>
            <w:tcW w:w="1825" w:type="dxa"/>
            <w:tcBorders>
              <w:top w:val="single" w:sz="4" w:space="0" w:color="000000"/>
              <w:left w:val="single" w:sz="4" w:space="0" w:color="000000"/>
              <w:bottom w:val="single" w:sz="4" w:space="0" w:color="000000"/>
            </w:tcBorders>
            <w:tcPrChange w:id="2791" w:author="Huguenot-Noel, Robin [2]" w:date="2025-05-21T15:09:00Z" w16du:dateUtc="2025-05-21T13:09:00Z">
              <w:tcPr>
                <w:tcW w:w="1825" w:type="dxa"/>
                <w:tcBorders>
                  <w:top w:val="single" w:sz="4" w:space="0" w:color="000000"/>
                  <w:left w:val="single" w:sz="4" w:space="0" w:color="000000"/>
                  <w:bottom w:val="single" w:sz="4" w:space="0" w:color="000000"/>
                </w:tcBorders>
              </w:tcPr>
            </w:tcPrChange>
          </w:tcPr>
          <w:p w14:paraId="00990A05" w14:textId="77777777" w:rsidR="00ED158F" w:rsidRPr="00450208" w:rsidRDefault="00ED158F" w:rsidP="00116A87">
            <w:pPr>
              <w:pStyle w:val="Standard"/>
              <w:spacing w:after="0"/>
              <w:rPr>
                <w:ins w:id="2792" w:author="Huguenot-Noel, Robin [2]" w:date="2025-05-21T14:42:00Z" w16du:dateUtc="2025-05-21T12:42:00Z"/>
                <w:rFonts w:asciiTheme="minorHAnsi" w:hAnsiTheme="minorHAnsi"/>
              </w:rPr>
            </w:pPr>
            <w:ins w:id="2793" w:author="Huguenot-Noel, Robin [2]" w:date="2025-05-21T14:42:00Z" w16du:dateUtc="2025-05-21T12:42:00Z">
              <w:r w:rsidRPr="00450208">
                <w:rPr>
                  <w:rFonts w:asciiTheme="minorHAnsi" w:eastAsiaTheme="minorEastAsia" w:hAnsiTheme="minorHAnsi" w:cstheme="minorBidi"/>
                  <w:b/>
                  <w:bCs/>
                </w:rPr>
                <w:t>Levels</w:t>
              </w:r>
            </w:ins>
          </w:p>
        </w:tc>
        <w:tc>
          <w:tcPr>
            <w:tcW w:w="5203" w:type="dxa"/>
            <w:tcBorders>
              <w:top w:val="single" w:sz="4" w:space="0" w:color="000000"/>
              <w:left w:val="single" w:sz="4" w:space="0" w:color="000000"/>
              <w:bottom w:val="single" w:sz="4" w:space="0" w:color="000000"/>
            </w:tcBorders>
            <w:tcPrChange w:id="2794" w:author="Huguenot-Noel, Robin [2]" w:date="2025-05-21T15:09:00Z" w16du:dateUtc="2025-05-21T13:09:00Z">
              <w:tcPr>
                <w:tcW w:w="5912" w:type="dxa"/>
                <w:gridSpan w:val="3"/>
                <w:tcBorders>
                  <w:top w:val="single" w:sz="4" w:space="0" w:color="000000"/>
                  <w:left w:val="single" w:sz="4" w:space="0" w:color="000000"/>
                  <w:bottom w:val="single" w:sz="4" w:space="0" w:color="000000"/>
                </w:tcBorders>
              </w:tcPr>
            </w:tcPrChange>
          </w:tcPr>
          <w:p w14:paraId="0A22257B" w14:textId="77777777" w:rsidR="00ED158F" w:rsidRPr="00450208" w:rsidRDefault="00ED158F" w:rsidP="00116A87">
            <w:pPr>
              <w:pStyle w:val="Standard"/>
              <w:spacing w:after="0"/>
              <w:rPr>
                <w:ins w:id="2795" w:author="Huguenot-Noel, Robin [2]" w:date="2025-05-21T14:42:00Z" w16du:dateUtc="2025-05-21T12:42:00Z"/>
                <w:rFonts w:asciiTheme="minorHAnsi" w:hAnsiTheme="minorHAnsi"/>
              </w:rPr>
            </w:pPr>
            <w:ins w:id="2796" w:author="Huguenot-Noel, Robin [2]" w:date="2025-05-21T14:42:00Z" w16du:dateUtc="2025-05-21T12:42:00Z">
              <w:r w:rsidRPr="00450208">
                <w:rPr>
                  <w:rFonts w:asciiTheme="minorHAnsi" w:eastAsiaTheme="minorEastAsia" w:hAnsiTheme="minorHAnsi" w:cstheme="minorBidi"/>
                  <w:b/>
                  <w:bCs/>
                </w:rPr>
                <w:t>Label</w:t>
              </w:r>
            </w:ins>
          </w:p>
        </w:tc>
        <w:tc>
          <w:tcPr>
            <w:tcW w:w="2834" w:type="dxa"/>
            <w:tcBorders>
              <w:top w:val="single" w:sz="4" w:space="0" w:color="000000"/>
              <w:left w:val="single" w:sz="4" w:space="0" w:color="000000"/>
              <w:bottom w:val="single" w:sz="4" w:space="0" w:color="000000"/>
              <w:right w:val="single" w:sz="4" w:space="0" w:color="000000"/>
            </w:tcBorders>
            <w:tcPrChange w:id="2797" w:author="Huguenot-Noel, Robin [2]" w:date="2025-05-21T15:09:00Z" w16du:dateUtc="2025-05-21T13:09:00Z">
              <w:tcPr>
                <w:tcW w:w="2125" w:type="dxa"/>
                <w:tcBorders>
                  <w:top w:val="single" w:sz="4" w:space="0" w:color="000000"/>
                  <w:left w:val="single" w:sz="4" w:space="0" w:color="000000"/>
                  <w:bottom w:val="single" w:sz="4" w:space="0" w:color="000000"/>
                  <w:right w:val="single" w:sz="4" w:space="0" w:color="000000"/>
                </w:tcBorders>
              </w:tcPr>
            </w:tcPrChange>
          </w:tcPr>
          <w:p w14:paraId="5B0493FC" w14:textId="77777777" w:rsidR="00ED158F" w:rsidRPr="00450208" w:rsidRDefault="00ED158F" w:rsidP="00116A87">
            <w:pPr>
              <w:pStyle w:val="Standard"/>
              <w:spacing w:after="0"/>
              <w:rPr>
                <w:ins w:id="2798" w:author="Huguenot-Noel, Robin [2]" w:date="2025-05-21T14:42:00Z" w16du:dateUtc="2025-05-21T12:42:00Z"/>
                <w:rFonts w:asciiTheme="minorHAnsi" w:eastAsiaTheme="minorEastAsia" w:hAnsiTheme="minorHAnsi" w:cstheme="minorBidi"/>
                <w:b/>
                <w:bCs/>
              </w:rPr>
            </w:pPr>
            <w:ins w:id="2799" w:author="Huguenot-Noel, Robin [2]" w:date="2025-05-21T14:42:00Z" w16du:dateUtc="2025-05-21T12:42:00Z">
              <w:r w:rsidRPr="00450208">
                <w:rPr>
                  <w:rFonts w:asciiTheme="minorHAnsi" w:eastAsiaTheme="minorEastAsia" w:hAnsiTheme="minorHAnsi" w:cstheme="minorBidi"/>
                  <w:b/>
                  <w:bCs/>
                </w:rPr>
                <w:t>Source / Real-world examples</w:t>
              </w:r>
            </w:ins>
          </w:p>
        </w:tc>
      </w:tr>
      <w:tr w:rsidR="00D64CEE" w:rsidRPr="00450208" w14:paraId="5C803AE1" w14:textId="77777777" w:rsidTr="00860C71">
        <w:trPr>
          <w:trHeight w:val="1074"/>
          <w:ins w:id="2800" w:author="Huguenot-Noel, Robin [2]" w:date="2025-05-21T14:42:00Z" w16du:dateUtc="2025-05-21T12:42:00Z"/>
          <w:trPrChange w:id="2801" w:author="Huguenot-Noel, Robin [2]" w:date="2025-05-21T15:09:00Z" w16du:dateUtc="2025-05-21T13:09:00Z">
            <w:trPr>
              <w:trHeight w:val="1074"/>
            </w:trPr>
          </w:trPrChange>
        </w:trPr>
        <w:tc>
          <w:tcPr>
            <w:tcW w:w="1825" w:type="dxa"/>
            <w:tcBorders>
              <w:left w:val="single" w:sz="4" w:space="0" w:color="000000"/>
              <w:bottom w:val="single" w:sz="4" w:space="0" w:color="000000"/>
            </w:tcBorders>
            <w:tcPrChange w:id="2802" w:author="Huguenot-Noel, Robin [2]" w:date="2025-05-21T15:09:00Z" w16du:dateUtc="2025-05-21T13:09:00Z">
              <w:tcPr>
                <w:tcW w:w="1825" w:type="dxa"/>
                <w:tcBorders>
                  <w:left w:val="single" w:sz="4" w:space="0" w:color="000000"/>
                  <w:bottom w:val="single" w:sz="4" w:space="0" w:color="000000"/>
                </w:tcBorders>
              </w:tcPr>
            </w:tcPrChange>
          </w:tcPr>
          <w:p w14:paraId="0468260D" w14:textId="3917C938" w:rsidR="00ED158F" w:rsidRPr="00450208" w:rsidRDefault="00ED158F" w:rsidP="00116A87">
            <w:pPr>
              <w:pStyle w:val="Standard"/>
              <w:spacing w:after="0"/>
              <w:rPr>
                <w:ins w:id="2803" w:author="Huguenot-Noel, Robin [2]" w:date="2025-05-21T14:42:00Z" w16du:dateUtc="2025-05-21T12:42:00Z"/>
                <w:rFonts w:asciiTheme="minorHAnsi" w:hAnsiTheme="minorHAnsi"/>
              </w:rPr>
            </w:pPr>
            <w:ins w:id="2804" w:author="Huguenot-Noel, Robin [2]" w:date="2025-05-21T14:42:00Z" w16du:dateUtc="2025-05-21T12:42:00Z">
              <w:r w:rsidRPr="00450208">
                <w:rPr>
                  <w:rFonts w:asciiTheme="minorHAnsi" w:hAnsiTheme="minorHAnsi"/>
                </w:rPr>
                <w:t xml:space="preserve">a) </w:t>
              </w:r>
            </w:ins>
            <w:ins w:id="2805" w:author="Huguenot-Noel, Robin [2]" w:date="2025-05-21T14:52:00Z" w16du:dateUtc="2025-05-21T12:52:00Z">
              <w:r w:rsidR="00D64CEE" w:rsidRPr="00450208">
                <w:rPr>
                  <w:rFonts w:asciiTheme="minorHAnsi" w:hAnsiTheme="minorHAnsi"/>
                  <w:rPrChange w:id="2806" w:author="Huguenot-Noel, Robin" w:date="2025-05-21T16:18:00Z" w16du:dateUtc="2025-05-21T14:18:00Z">
                    <w:rPr/>
                  </w:rPrChange>
                </w:rPr>
                <w:t>Same municipality</w:t>
              </w:r>
            </w:ins>
          </w:p>
        </w:tc>
        <w:tc>
          <w:tcPr>
            <w:tcW w:w="5203" w:type="dxa"/>
            <w:tcBorders>
              <w:left w:val="single" w:sz="4" w:space="0" w:color="000000"/>
              <w:bottom w:val="single" w:sz="4" w:space="0" w:color="000000"/>
            </w:tcBorders>
            <w:tcPrChange w:id="2807" w:author="Huguenot-Noel, Robin [2]" w:date="2025-05-21T15:09:00Z" w16du:dateUtc="2025-05-21T13:09:00Z">
              <w:tcPr>
                <w:tcW w:w="5912" w:type="dxa"/>
                <w:gridSpan w:val="3"/>
                <w:tcBorders>
                  <w:left w:val="single" w:sz="4" w:space="0" w:color="000000"/>
                  <w:bottom w:val="single" w:sz="4" w:space="0" w:color="000000"/>
                </w:tcBorders>
              </w:tcPr>
            </w:tcPrChange>
          </w:tcPr>
          <w:p w14:paraId="2A8883C9" w14:textId="77777777" w:rsidR="00ED158F" w:rsidRPr="00450208" w:rsidRDefault="00ED158F" w:rsidP="00116A87">
            <w:pPr>
              <w:rPr>
                <w:ins w:id="2808" w:author="Huguenot-Noel, Robin [2]" w:date="2025-05-21T14:42:00Z" w16du:dateUtc="2025-05-21T12:42:00Z"/>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450208" w14:paraId="4304792D" w14:textId="77777777" w:rsidTr="00116A87">
              <w:trPr>
                <w:tblCellSpacing w:w="15" w:type="dxa"/>
                <w:ins w:id="2809" w:author="Huguenot-Noel, Robin [2]" w:date="2025-05-21T14:42:00Z" w16du:dateUtc="2025-05-21T12:42:00Z"/>
              </w:trPr>
              <w:tc>
                <w:tcPr>
                  <w:tcW w:w="36" w:type="dxa"/>
                  <w:vAlign w:val="center"/>
                  <w:hideMark/>
                </w:tcPr>
                <w:p w14:paraId="52347F4C" w14:textId="77777777" w:rsidR="00ED158F" w:rsidRPr="00450208" w:rsidRDefault="00ED158F" w:rsidP="00116A87">
                  <w:pPr>
                    <w:rPr>
                      <w:ins w:id="2810" w:author="Huguenot-Noel, Robin [2]" w:date="2025-05-21T14:42:00Z" w16du:dateUtc="2025-05-21T12:42:00Z"/>
                      <w:rFonts w:asciiTheme="minorHAnsi" w:hAnsiTheme="minorHAnsi"/>
                      <w:i/>
                      <w:iCs/>
                    </w:rPr>
                  </w:pPr>
                </w:p>
              </w:tc>
            </w:tr>
          </w:tbl>
          <w:p w14:paraId="7EEC56F0" w14:textId="3FDB1989" w:rsidR="00EF1D13" w:rsidRPr="00450208" w:rsidRDefault="00EF1D13" w:rsidP="00EF1D13">
            <w:pPr>
              <w:pStyle w:val="NormalWeb"/>
              <w:rPr>
                <w:ins w:id="2811" w:author="Huguenot-Noel, Robin" w:date="2025-05-21T15:54:00Z" w16du:dateUtc="2025-05-21T13:54:00Z"/>
                <w:rFonts w:asciiTheme="minorHAnsi" w:hAnsiTheme="minorHAnsi"/>
              </w:rPr>
            </w:pPr>
            <w:ins w:id="2812" w:author="Huguenot-Noel, Robin" w:date="2025-05-21T15:54:00Z" w16du:dateUtc="2025-05-21T13:54:00Z">
              <w:r w:rsidRPr="00450208">
                <w:rPr>
                  <w:rFonts w:asciiTheme="minorHAnsi" w:hAnsiTheme="minorHAnsi"/>
                </w:rPr>
                <w:t xml:space="preserve">Your new activity is located </w:t>
              </w:r>
              <w:r w:rsidRPr="00450208">
                <w:rPr>
                  <w:rFonts w:asciiTheme="minorHAnsi" w:hAnsiTheme="minorHAnsi"/>
                </w:rPr>
                <w:t>at the same place as your previous employment</w:t>
              </w:r>
              <w:r w:rsidRPr="00450208">
                <w:rPr>
                  <w:rFonts w:asciiTheme="minorHAnsi" w:hAnsiTheme="minorHAnsi"/>
                </w:rPr>
                <w:t xml:space="preserve">. </w:t>
              </w:r>
            </w:ins>
          </w:p>
          <w:p w14:paraId="1DA982C6" w14:textId="0477B1CA" w:rsidR="00ED158F" w:rsidRPr="00450208" w:rsidDel="00EF1D13" w:rsidRDefault="00ED158F" w:rsidP="00116A87">
            <w:pPr>
              <w:pStyle w:val="NormalWeb"/>
              <w:spacing w:beforeAutospacing="0" w:afterAutospacing="0"/>
              <w:rPr>
                <w:ins w:id="2813" w:author="Huguenot-Noel, Robin [2]" w:date="2025-05-21T14:42:00Z" w16du:dateUtc="2025-05-21T12:42:00Z"/>
                <w:del w:id="2814" w:author="Huguenot-Noel, Robin" w:date="2025-05-21T15:54:00Z" w16du:dateUtc="2025-05-21T13:54:00Z"/>
                <w:rFonts w:asciiTheme="minorHAnsi" w:hAnsiTheme="minorHAnsi"/>
                <w:i/>
                <w:iCs/>
              </w:rPr>
            </w:pPr>
            <w:ins w:id="2815" w:author="Huguenot-Noel, Robin [2]" w:date="2025-05-21T14:42:00Z" w16du:dateUtc="2025-05-21T12:42:00Z">
              <w:del w:id="2816" w:author="Huguenot-Noel, Robin" w:date="2025-05-21T15:54:00Z" w16du:dateUtc="2025-05-21T13:54:00Z">
                <w:r w:rsidRPr="00450208" w:rsidDel="00EF1D13">
                  <w:rPr>
                    <w:rFonts w:asciiTheme="minorHAnsi" w:hAnsiTheme="minorHAnsi"/>
                    <w:i/>
                    <w:iCs/>
                  </w:rPr>
                  <w:delText xml:space="preserve">You </w:delText>
                </w:r>
              </w:del>
            </w:ins>
            <w:ins w:id="2817" w:author="Huguenot-Noel, Robin [2]" w:date="2025-05-21T14:43:00Z" w16du:dateUtc="2025-05-21T12:43:00Z">
              <w:del w:id="2818" w:author="Huguenot-Noel, Robin" w:date="2025-05-21T15:54:00Z" w16du:dateUtc="2025-05-21T13:54:00Z">
                <w:r w:rsidRPr="00450208" w:rsidDel="00EF1D13">
                  <w:rPr>
                    <w:rFonts w:asciiTheme="minorHAnsi" w:hAnsiTheme="minorHAnsi"/>
                    <w:i/>
                    <w:iCs/>
                  </w:rPr>
                  <w:delText xml:space="preserve">are free to chose where </w:delText>
                </w:r>
              </w:del>
            </w:ins>
            <w:ins w:id="2819" w:author="Huguenot-Noel, Robin [2]" w:date="2025-05-21T14:44:00Z" w16du:dateUtc="2025-05-21T12:44:00Z">
              <w:del w:id="2820" w:author="Huguenot-Noel, Robin" w:date="2025-05-21T15:54:00Z" w16du:dateUtc="2025-05-21T13:54:00Z">
                <w:r w:rsidRPr="00450208" w:rsidDel="00EF1D13">
                  <w:rPr>
                    <w:rFonts w:asciiTheme="minorHAnsi" w:hAnsiTheme="minorHAnsi"/>
                    <w:i/>
                    <w:iCs/>
                  </w:rPr>
                  <w:delText>reside</w:delText>
                </w:r>
              </w:del>
            </w:ins>
            <w:ins w:id="2821" w:author="Huguenot-Noel, Robin [2]" w:date="2025-05-21T14:42:00Z" w16du:dateUtc="2025-05-21T12:42:00Z">
              <w:del w:id="2822" w:author="Huguenot-Noel, Robin" w:date="2025-05-21T15:54:00Z" w16du:dateUtc="2025-05-21T13:54:00Z">
                <w:r w:rsidRPr="00450208" w:rsidDel="00EF1D13">
                  <w:rPr>
                    <w:rFonts w:asciiTheme="minorHAnsi" w:hAnsiTheme="minorHAnsi"/>
                    <w:i/>
                    <w:iCs/>
                  </w:rPr>
                  <w:delText xml:space="preserve">. </w:delText>
                </w:r>
              </w:del>
            </w:ins>
          </w:p>
          <w:p w14:paraId="0B0AAE17" w14:textId="77777777" w:rsidR="00ED158F" w:rsidRPr="00450208" w:rsidRDefault="00ED158F" w:rsidP="00116A87">
            <w:pPr>
              <w:pStyle w:val="Standard"/>
              <w:spacing w:after="0" w:line="240" w:lineRule="auto"/>
              <w:rPr>
                <w:ins w:id="2823" w:author="Huguenot-Noel, Robin [2]" w:date="2025-05-21T14:42:00Z" w16du:dateUtc="2025-05-21T12:42:00Z"/>
                <w:rFonts w:asciiTheme="minorHAnsi" w:hAnsiTheme="minorHAnsi"/>
                <w:i/>
                <w:iCs/>
              </w:rPr>
            </w:pPr>
          </w:p>
        </w:tc>
        <w:tc>
          <w:tcPr>
            <w:tcW w:w="2834" w:type="dxa"/>
            <w:tcBorders>
              <w:left w:val="single" w:sz="4" w:space="0" w:color="000000"/>
              <w:bottom w:val="single" w:sz="4" w:space="0" w:color="000000"/>
              <w:right w:val="single" w:sz="4" w:space="0" w:color="000000"/>
            </w:tcBorders>
            <w:tcPrChange w:id="2824" w:author="Huguenot-Noel, Robin [2]" w:date="2025-05-21T15:09:00Z" w16du:dateUtc="2025-05-21T13:09:00Z">
              <w:tcPr>
                <w:tcW w:w="2125" w:type="dxa"/>
                <w:tcBorders>
                  <w:left w:val="single" w:sz="4" w:space="0" w:color="000000"/>
                  <w:bottom w:val="single" w:sz="4" w:space="0" w:color="000000"/>
                  <w:right w:val="single" w:sz="4" w:space="0" w:color="000000"/>
                </w:tcBorders>
              </w:tcPr>
            </w:tcPrChange>
          </w:tcPr>
          <w:p w14:paraId="33C558C3" w14:textId="77777777" w:rsidR="00ED158F" w:rsidRPr="00450208" w:rsidRDefault="00ED158F" w:rsidP="00116A87">
            <w:pPr>
              <w:rPr>
                <w:ins w:id="2825" w:author="Huguenot-Noel, Robin [2]" w:date="2025-05-21T14:42:00Z" w16du:dateUtc="2025-05-21T12:42:00Z"/>
                <w:rFonts w:asciiTheme="minorHAnsi" w:hAnsiTheme="minorHAnsi"/>
                <w:vanish/>
                <w:rPrChange w:id="2826" w:author="Huguenot-Noel, Robin" w:date="2025-05-21T16:18:00Z" w16du:dateUtc="2025-05-21T14:18:00Z">
                  <w:rPr>
                    <w:ins w:id="2827" w:author="Huguenot-Noel, Robin [2]" w:date="2025-05-21T14:42:00Z" w16du:dateUtc="2025-05-21T12:42:00Z"/>
                    <w:vanish/>
                  </w:rPr>
                </w:rPrChang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450208" w14:paraId="3439F299" w14:textId="77777777" w:rsidTr="00116A87">
              <w:trPr>
                <w:tblCellSpacing w:w="15" w:type="dxa"/>
                <w:ins w:id="2828" w:author="Huguenot-Noel, Robin [2]" w:date="2025-05-21T14:42:00Z" w16du:dateUtc="2025-05-21T12:42:00Z"/>
              </w:trPr>
              <w:tc>
                <w:tcPr>
                  <w:tcW w:w="36" w:type="dxa"/>
                  <w:vAlign w:val="center"/>
                  <w:hideMark/>
                </w:tcPr>
                <w:p w14:paraId="34EAF15B" w14:textId="77777777" w:rsidR="00ED158F" w:rsidRPr="00450208" w:rsidRDefault="00ED158F" w:rsidP="00116A87">
                  <w:pPr>
                    <w:rPr>
                      <w:ins w:id="2829" w:author="Huguenot-Noel, Robin [2]" w:date="2025-05-21T14:42:00Z" w16du:dateUtc="2025-05-21T12:42:00Z"/>
                      <w:rFonts w:asciiTheme="minorHAnsi" w:hAnsiTheme="minorHAnsi"/>
                      <w:rPrChange w:id="2830" w:author="Huguenot-Noel, Robin" w:date="2025-05-21T16:18:00Z" w16du:dateUtc="2025-05-21T14:18:00Z">
                        <w:rPr>
                          <w:ins w:id="2831" w:author="Huguenot-Noel, Robin [2]" w:date="2025-05-21T14:42:00Z" w16du:dateUtc="2025-05-21T12:42:00Z"/>
                        </w:rPr>
                      </w:rPrChange>
                    </w:rPr>
                  </w:pPr>
                </w:p>
              </w:tc>
            </w:tr>
          </w:tbl>
          <w:p w14:paraId="0C5CDE83" w14:textId="77777777" w:rsidR="00D64CEE" w:rsidRPr="00450208" w:rsidRDefault="00ED158F" w:rsidP="00116A87">
            <w:pPr>
              <w:pStyle w:val="Standard"/>
              <w:spacing w:after="0"/>
              <w:rPr>
                <w:ins w:id="2832" w:author="Huguenot-Noel, Robin [2]" w:date="2025-05-21T14:54:00Z" w16du:dateUtc="2025-05-21T12:54:00Z"/>
                <w:rFonts w:asciiTheme="minorHAnsi" w:hAnsiTheme="minorHAnsi"/>
                <w:rPrChange w:id="2833" w:author="Huguenot-Noel, Robin" w:date="2025-05-21T16:18:00Z" w16du:dateUtc="2025-05-21T14:18:00Z">
                  <w:rPr>
                    <w:ins w:id="2834" w:author="Huguenot-Noel, Robin [2]" w:date="2025-05-21T14:54:00Z" w16du:dateUtc="2025-05-21T12:54:00Z"/>
                  </w:rPr>
                </w:rPrChange>
              </w:rPr>
            </w:pPr>
            <w:ins w:id="2835" w:author="Huguenot-Noel, Robin [2]" w:date="2025-05-21T14:42:00Z" w16du:dateUtc="2025-05-21T12:42:00Z">
              <w:r w:rsidRPr="00450208">
                <w:rPr>
                  <w:rStyle w:val="Strong"/>
                  <w:rFonts w:asciiTheme="minorHAnsi" w:hAnsiTheme="minorHAnsi"/>
                  <w:rPrChange w:id="2836" w:author="Huguenot-Noel, Robin" w:date="2025-05-21T16:18:00Z" w16du:dateUtc="2025-05-21T14:18:00Z">
                    <w:rPr>
                      <w:rStyle w:val="Strong"/>
                    </w:rPr>
                  </w:rPrChange>
                </w:rPr>
                <w:t>Baseline condition</w:t>
              </w:r>
              <w:r w:rsidRPr="00450208">
                <w:rPr>
                  <w:rStyle w:val="Strong"/>
                  <w:rFonts w:asciiTheme="minorHAnsi" w:hAnsiTheme="minorHAnsi"/>
                  <w:b w:val="0"/>
                  <w:bCs w:val="0"/>
                  <w:rPrChange w:id="2837" w:author="Huguenot-Noel, Robin" w:date="2025-05-21T16:18:00Z" w16du:dateUtc="2025-05-21T14:18:00Z">
                    <w:rPr>
                      <w:rStyle w:val="Strong"/>
                      <w:b w:val="0"/>
                      <w:bCs w:val="0"/>
                    </w:rPr>
                  </w:rPrChange>
                </w:rPr>
                <w:t xml:space="preserve"> </w:t>
              </w:r>
            </w:ins>
            <w:ins w:id="2838" w:author="Huguenot-Noel, Robin [2]" w:date="2025-05-21T14:43:00Z" w16du:dateUtc="2025-05-21T12:43:00Z">
              <w:r w:rsidRPr="00450208">
                <w:rPr>
                  <w:rFonts w:asciiTheme="minorHAnsi" w:hAnsiTheme="minorHAnsi"/>
                  <w:rPrChange w:id="2839" w:author="Huguenot-Noel, Robin" w:date="2025-05-21T16:18:00Z" w16du:dateUtc="2025-05-21T14:18:00Z">
                    <w:rPr/>
                  </w:rPrChange>
                </w:rPr>
                <w:t>in most countries where relocation is voluntary and unsupported</w:t>
              </w:r>
            </w:ins>
            <w:ins w:id="2840" w:author="Huguenot-Noel, Robin [2]" w:date="2025-05-21T14:42:00Z" w16du:dateUtc="2025-05-21T12:42:00Z">
              <w:r w:rsidRPr="00450208">
                <w:rPr>
                  <w:rFonts w:asciiTheme="minorHAnsi" w:hAnsiTheme="minorHAnsi"/>
                  <w:rPrChange w:id="2841" w:author="Huguenot-Noel, Robin" w:date="2025-05-21T16:18:00Z" w16du:dateUtc="2025-05-21T14:18:00Z">
                    <w:rPr/>
                  </w:rPrChange>
                </w:rPr>
                <w:t>.</w:t>
              </w:r>
            </w:ins>
          </w:p>
          <w:p w14:paraId="29A40832" w14:textId="77777777" w:rsidR="00D64CEE" w:rsidRPr="00450208" w:rsidRDefault="00D64CEE" w:rsidP="00116A87">
            <w:pPr>
              <w:pStyle w:val="Standard"/>
              <w:spacing w:after="0"/>
              <w:rPr>
                <w:ins w:id="2842" w:author="Huguenot-Noel, Robin [2]" w:date="2025-05-21T14:54:00Z" w16du:dateUtc="2025-05-21T12:54:00Z"/>
                <w:rFonts w:asciiTheme="minorHAnsi" w:hAnsiTheme="minorHAnsi"/>
                <w:rPrChange w:id="2843" w:author="Huguenot-Noel, Robin" w:date="2025-05-21T16:18:00Z" w16du:dateUtc="2025-05-21T14:18:00Z">
                  <w:rPr>
                    <w:ins w:id="2844" w:author="Huguenot-Noel, Robin [2]" w:date="2025-05-21T14:54:00Z" w16du:dateUtc="2025-05-21T12:54:00Z"/>
                  </w:rPr>
                </w:rPrChange>
              </w:rPr>
            </w:pPr>
          </w:p>
          <w:p w14:paraId="2E1C9673" w14:textId="488A09D4" w:rsidR="00D64CEE" w:rsidRPr="00450208" w:rsidRDefault="00D64CEE" w:rsidP="00116A87">
            <w:pPr>
              <w:pStyle w:val="Standard"/>
              <w:spacing w:after="0"/>
              <w:rPr>
                <w:ins w:id="2845" w:author="Huguenot-Noel, Robin [2]" w:date="2025-05-21T14:42:00Z" w16du:dateUtc="2025-05-21T12:42:00Z"/>
                <w:rFonts w:asciiTheme="minorHAnsi" w:hAnsiTheme="minorHAnsi"/>
              </w:rPr>
            </w:pPr>
            <w:ins w:id="2846" w:author="Huguenot-Noel, Robin [2]" w:date="2025-05-21T14:54:00Z" w16du:dateUtc="2025-05-21T12:54:00Z">
              <w:r w:rsidRPr="00450208">
                <w:rPr>
                  <w:rFonts w:asciiTheme="minorHAnsi" w:eastAsiaTheme="minorEastAsia" w:hAnsiTheme="minorHAnsi" w:cstheme="minorBidi"/>
                </w:rPr>
                <w:t>Blankenship et al. (2022)</w:t>
              </w:r>
            </w:ins>
          </w:p>
        </w:tc>
      </w:tr>
      <w:tr w:rsidR="00D64CEE" w:rsidRPr="00450208" w14:paraId="367BDE46" w14:textId="77777777" w:rsidTr="00860C71">
        <w:trPr>
          <w:trHeight w:val="498"/>
          <w:ins w:id="2847" w:author="Huguenot-Noel, Robin [2]" w:date="2025-05-21T14:42:00Z" w16du:dateUtc="2025-05-21T12:42:00Z"/>
          <w:trPrChange w:id="2848" w:author="Huguenot-Noel, Robin [2]" w:date="2025-05-21T15:09:00Z" w16du:dateUtc="2025-05-21T13:09:00Z">
            <w:trPr>
              <w:trHeight w:val="498"/>
            </w:trPr>
          </w:trPrChange>
        </w:trPr>
        <w:tc>
          <w:tcPr>
            <w:tcW w:w="1825" w:type="dxa"/>
            <w:tcBorders>
              <w:left w:val="single" w:sz="4" w:space="0" w:color="000000"/>
              <w:bottom w:val="single" w:sz="4" w:space="0" w:color="000000"/>
            </w:tcBorders>
            <w:tcPrChange w:id="2849" w:author="Huguenot-Noel, Robin [2]" w:date="2025-05-21T15:09:00Z" w16du:dateUtc="2025-05-21T13:09:00Z">
              <w:tcPr>
                <w:tcW w:w="1825" w:type="dxa"/>
                <w:tcBorders>
                  <w:left w:val="single" w:sz="4" w:space="0" w:color="000000"/>
                  <w:bottom w:val="single" w:sz="4" w:space="0" w:color="000000"/>
                </w:tcBorders>
              </w:tcPr>
            </w:tcPrChange>
          </w:tcPr>
          <w:p w14:paraId="21E7AE09" w14:textId="617E978E" w:rsidR="00ED158F" w:rsidRPr="00450208" w:rsidRDefault="00ED158F" w:rsidP="00116A87">
            <w:pPr>
              <w:pStyle w:val="Standard"/>
              <w:spacing w:after="0"/>
              <w:rPr>
                <w:ins w:id="2850" w:author="Huguenot-Noel, Robin [2]" w:date="2025-05-21T14:42:00Z" w16du:dateUtc="2025-05-21T12:42:00Z"/>
                <w:rFonts w:asciiTheme="minorHAnsi" w:hAnsiTheme="minorHAnsi"/>
              </w:rPr>
            </w:pPr>
            <w:ins w:id="2851" w:author="Huguenot-Noel, Robin [2]" w:date="2025-05-21T14:42:00Z" w16du:dateUtc="2025-05-21T12:42:00Z">
              <w:r w:rsidRPr="00450208">
                <w:rPr>
                  <w:rFonts w:asciiTheme="minorHAnsi" w:hAnsiTheme="minorHAnsi"/>
                </w:rPr>
                <w:t xml:space="preserve">b) </w:t>
              </w:r>
            </w:ins>
            <w:proofErr w:type="spellStart"/>
            <w:ins w:id="2852" w:author="Huguenot-Noel, Robin [2]" w:date="2025-05-21T14:52:00Z" w16du:dateUtc="2025-05-21T12:52:00Z">
              <w:r w:rsidR="00D64CEE" w:rsidRPr="00450208">
                <w:rPr>
                  <w:rFonts w:asciiTheme="minorHAnsi" w:hAnsiTheme="minorHAnsi"/>
                  <w:rPrChange w:id="2853" w:author="Huguenot-Noel, Robin" w:date="2025-05-21T16:18:00Z" w16du:dateUtc="2025-05-21T14:18:00Z">
                    <w:rPr/>
                  </w:rPrChange>
                </w:rPr>
                <w:t>Neighbouring</w:t>
              </w:r>
              <w:proofErr w:type="spellEnd"/>
              <w:r w:rsidR="00D64CEE" w:rsidRPr="00450208">
                <w:rPr>
                  <w:rFonts w:asciiTheme="minorHAnsi" w:hAnsiTheme="minorHAnsi"/>
                  <w:rPrChange w:id="2854" w:author="Huguenot-Noel, Robin" w:date="2025-05-21T16:18:00Z" w16du:dateUtc="2025-05-21T14:18:00Z">
                    <w:rPr/>
                  </w:rPrChange>
                </w:rPr>
                <w:t xml:space="preserve"> region</w:t>
              </w:r>
            </w:ins>
          </w:p>
        </w:tc>
        <w:tc>
          <w:tcPr>
            <w:tcW w:w="5203" w:type="dxa"/>
            <w:tcBorders>
              <w:left w:val="single" w:sz="4" w:space="0" w:color="000000"/>
              <w:bottom w:val="single" w:sz="4" w:space="0" w:color="000000"/>
            </w:tcBorders>
            <w:tcPrChange w:id="2855" w:author="Huguenot-Noel, Robin [2]" w:date="2025-05-21T15:09:00Z" w16du:dateUtc="2025-05-21T13:09:00Z">
              <w:tcPr>
                <w:tcW w:w="5912" w:type="dxa"/>
                <w:gridSpan w:val="3"/>
                <w:tcBorders>
                  <w:left w:val="single" w:sz="4" w:space="0" w:color="000000"/>
                  <w:bottom w:val="single" w:sz="4" w:space="0" w:color="000000"/>
                </w:tcBorders>
              </w:tcPr>
            </w:tcPrChange>
          </w:tcPr>
          <w:p w14:paraId="500C49B7" w14:textId="77777777" w:rsidR="00ED158F" w:rsidRPr="00450208" w:rsidRDefault="00ED158F" w:rsidP="00116A87">
            <w:pPr>
              <w:rPr>
                <w:ins w:id="2856" w:author="Huguenot-Noel, Robin [2]" w:date="2025-05-21T14:42:00Z" w16du:dateUtc="2025-05-21T12:42:00Z"/>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450208" w14:paraId="53D16FAB" w14:textId="77777777" w:rsidTr="00116A87">
              <w:trPr>
                <w:tblCellSpacing w:w="15" w:type="dxa"/>
                <w:ins w:id="2857" w:author="Huguenot-Noel, Robin [2]" w:date="2025-05-21T14:42:00Z" w16du:dateUtc="2025-05-21T12:42:00Z"/>
              </w:trPr>
              <w:tc>
                <w:tcPr>
                  <w:tcW w:w="36" w:type="dxa"/>
                  <w:vAlign w:val="center"/>
                  <w:hideMark/>
                </w:tcPr>
                <w:p w14:paraId="0274BF09" w14:textId="77777777" w:rsidR="00ED158F" w:rsidRPr="00450208" w:rsidRDefault="00ED158F" w:rsidP="00116A87">
                  <w:pPr>
                    <w:rPr>
                      <w:ins w:id="2858" w:author="Huguenot-Noel, Robin [2]" w:date="2025-05-21T14:42:00Z" w16du:dateUtc="2025-05-21T12:42:00Z"/>
                      <w:rFonts w:asciiTheme="minorHAnsi" w:hAnsiTheme="minorHAnsi"/>
                      <w:i/>
                      <w:iCs/>
                    </w:rPr>
                  </w:pPr>
                </w:p>
              </w:tc>
            </w:tr>
          </w:tbl>
          <w:p w14:paraId="3AF7E488" w14:textId="77777777" w:rsidR="00D64CEE" w:rsidRPr="00450208" w:rsidRDefault="00D64CEE" w:rsidP="00D64CEE">
            <w:pPr>
              <w:rPr>
                <w:ins w:id="2859" w:author="Huguenot-Noel, Robin [2]" w:date="2025-05-21T14:52:00Z" w16du:dateUtc="2025-05-21T12:52:00Z"/>
                <w:rFonts w:asciiTheme="minorHAnsi" w:hAnsiTheme="minorHAnsi"/>
                <w:vanish/>
                <w:rPrChange w:id="2860" w:author="Huguenot-Noel, Robin" w:date="2025-05-21T16:18:00Z" w16du:dateUtc="2025-05-21T14:18:00Z">
                  <w:rPr>
                    <w:ins w:id="2861" w:author="Huguenot-Noel, Robin [2]" w:date="2025-05-21T14:52:00Z" w16du:dateUtc="2025-05-21T12:52:00Z"/>
                    <w:vanish/>
                  </w:rPr>
                </w:rPrChang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D64CEE" w:rsidRPr="00450208" w14:paraId="521447B8" w14:textId="77777777" w:rsidTr="00D64CEE">
              <w:trPr>
                <w:tblCellSpacing w:w="15" w:type="dxa"/>
                <w:ins w:id="2862" w:author="Huguenot-Noel, Robin [2]" w:date="2025-05-21T14:52:00Z" w16du:dateUtc="2025-05-21T12:52:00Z"/>
              </w:trPr>
              <w:tc>
                <w:tcPr>
                  <w:tcW w:w="36" w:type="dxa"/>
                  <w:vAlign w:val="center"/>
                  <w:hideMark/>
                </w:tcPr>
                <w:p w14:paraId="53071743" w14:textId="77777777" w:rsidR="00D64CEE" w:rsidRPr="00450208" w:rsidRDefault="00D64CEE" w:rsidP="00D64CEE">
                  <w:pPr>
                    <w:rPr>
                      <w:ins w:id="2863" w:author="Huguenot-Noel, Robin [2]" w:date="2025-05-21T14:52:00Z" w16du:dateUtc="2025-05-21T12:52:00Z"/>
                      <w:rFonts w:asciiTheme="minorHAnsi" w:hAnsiTheme="minorHAnsi"/>
                      <w:rPrChange w:id="2864" w:author="Huguenot-Noel, Robin" w:date="2025-05-21T16:18:00Z" w16du:dateUtc="2025-05-21T14:18:00Z">
                        <w:rPr>
                          <w:ins w:id="2865" w:author="Huguenot-Noel, Robin [2]" w:date="2025-05-21T14:52:00Z" w16du:dateUtc="2025-05-21T12:52:00Z"/>
                        </w:rPr>
                      </w:rPrChange>
                    </w:rPr>
                  </w:pPr>
                </w:p>
              </w:tc>
            </w:tr>
          </w:tbl>
          <w:p w14:paraId="35DA3370" w14:textId="641791BA" w:rsidR="00D64CEE" w:rsidRPr="00450208" w:rsidRDefault="00D64CEE" w:rsidP="00D64CEE">
            <w:pPr>
              <w:pStyle w:val="NormalWeb"/>
              <w:rPr>
                <w:ins w:id="2866" w:author="Huguenot-Noel, Robin [2]" w:date="2025-05-21T14:53:00Z" w16du:dateUtc="2025-05-21T12:53:00Z"/>
                <w:rFonts w:asciiTheme="minorHAnsi" w:hAnsiTheme="minorHAnsi"/>
                <w:rPrChange w:id="2867" w:author="Huguenot-Noel, Robin" w:date="2025-05-21T16:18:00Z" w16du:dateUtc="2025-05-21T14:18:00Z">
                  <w:rPr>
                    <w:ins w:id="2868" w:author="Huguenot-Noel, Robin [2]" w:date="2025-05-21T14:53:00Z" w16du:dateUtc="2025-05-21T12:53:00Z"/>
                  </w:rPr>
                </w:rPrChange>
              </w:rPr>
            </w:pPr>
            <w:ins w:id="2869" w:author="Huguenot-Noel, Robin [2]" w:date="2025-05-21T14:53:00Z" w16du:dateUtc="2025-05-21T12:53:00Z">
              <w:r w:rsidRPr="00450208">
                <w:rPr>
                  <w:rFonts w:asciiTheme="minorHAnsi" w:hAnsiTheme="minorHAnsi"/>
                  <w:rPrChange w:id="2870" w:author="Huguenot-Noel, Robin" w:date="2025-05-21T16:18:00Z" w16du:dateUtc="2025-05-21T14:18:00Z">
                    <w:rPr/>
                  </w:rPrChange>
                </w:rPr>
                <w:t xml:space="preserve">Your new </w:t>
              </w:r>
              <w:r w:rsidRPr="00450208">
                <w:rPr>
                  <w:rFonts w:asciiTheme="minorHAnsi" w:hAnsiTheme="minorHAnsi"/>
                  <w:rPrChange w:id="2871" w:author="Huguenot-Noel, Robin" w:date="2025-05-21T16:18:00Z" w16du:dateUtc="2025-05-21T14:18:00Z">
                    <w:rPr/>
                  </w:rPrChange>
                </w:rPr>
                <w:t>activity</w:t>
              </w:r>
              <w:r w:rsidRPr="00450208">
                <w:rPr>
                  <w:rFonts w:asciiTheme="minorHAnsi" w:hAnsiTheme="minorHAnsi"/>
                  <w:rPrChange w:id="2872" w:author="Huguenot-Noel, Robin" w:date="2025-05-21T16:18:00Z" w16du:dateUtc="2025-05-21T14:18:00Z">
                    <w:rPr/>
                  </w:rPrChange>
                </w:rPr>
                <w:t xml:space="preserve"> is located in a nearby municipality or within commuting distance. </w:t>
              </w:r>
            </w:ins>
          </w:p>
          <w:p w14:paraId="24B5E431" w14:textId="77777777" w:rsidR="00ED158F" w:rsidRPr="00450208" w:rsidRDefault="00ED158F" w:rsidP="00116A87">
            <w:pPr>
              <w:rPr>
                <w:ins w:id="2873" w:author="Huguenot-Noel, Robin [2]" w:date="2025-05-21T14:42:00Z" w16du:dateUtc="2025-05-21T12:42:00Z"/>
                <w:rFonts w:asciiTheme="minorHAnsi" w:hAnsiTheme="minorHAnsi"/>
                <w:i/>
                <w:iCs/>
                <w:vanish/>
              </w:rPr>
            </w:pPr>
          </w:p>
          <w:p w14:paraId="497687B2" w14:textId="0F7471A9" w:rsidR="00ED158F" w:rsidRPr="00450208" w:rsidRDefault="00ED158F" w:rsidP="00116A87">
            <w:pPr>
              <w:pStyle w:val="NormalWeb"/>
              <w:spacing w:beforeAutospacing="0" w:afterAutospacing="0"/>
              <w:rPr>
                <w:ins w:id="2874" w:author="Huguenot-Noel, Robin [2]" w:date="2025-05-21T14:42:00Z" w16du:dateUtc="2025-05-21T12:42:00Z"/>
                <w:rFonts w:asciiTheme="minorHAnsi" w:hAnsiTheme="minorHAnsi"/>
                <w:i/>
                <w:iCs/>
              </w:rPr>
            </w:pPr>
          </w:p>
        </w:tc>
        <w:tc>
          <w:tcPr>
            <w:tcW w:w="2834" w:type="dxa"/>
            <w:tcBorders>
              <w:left w:val="single" w:sz="4" w:space="0" w:color="000000"/>
              <w:bottom w:val="single" w:sz="4" w:space="0" w:color="000000"/>
              <w:right w:val="single" w:sz="4" w:space="0" w:color="000000"/>
            </w:tcBorders>
            <w:tcPrChange w:id="2875" w:author="Huguenot-Noel, Robin [2]" w:date="2025-05-21T15:09:00Z" w16du:dateUtc="2025-05-21T13:09:00Z">
              <w:tcPr>
                <w:tcW w:w="2125" w:type="dxa"/>
                <w:tcBorders>
                  <w:left w:val="single" w:sz="4" w:space="0" w:color="000000"/>
                  <w:bottom w:val="single" w:sz="4" w:space="0" w:color="000000"/>
                  <w:right w:val="single" w:sz="4" w:space="0" w:color="000000"/>
                </w:tcBorders>
              </w:tcPr>
            </w:tcPrChange>
          </w:tcPr>
          <w:p w14:paraId="6340982B" w14:textId="77777777" w:rsidR="00ED158F" w:rsidRPr="00450208" w:rsidRDefault="00ED158F" w:rsidP="00116A87">
            <w:pPr>
              <w:rPr>
                <w:ins w:id="2876" w:author="Huguenot-Noel, Robin [2]" w:date="2025-05-21T14:42:00Z" w16du:dateUtc="2025-05-21T12:42:00Z"/>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1202" w:rsidRPr="00450208" w14:paraId="7D7B4F55" w14:textId="77777777" w:rsidTr="00116A87">
              <w:trPr>
                <w:tblCellSpacing w:w="15" w:type="dxa"/>
                <w:ins w:id="2877" w:author="Huguenot-Noel, Robin [2]" w:date="2025-05-21T14:42:00Z" w16du:dateUtc="2025-05-21T12:42:00Z"/>
              </w:trPr>
              <w:tc>
                <w:tcPr>
                  <w:tcW w:w="36" w:type="dxa"/>
                  <w:vAlign w:val="center"/>
                  <w:hideMark/>
                </w:tcPr>
                <w:p w14:paraId="401AA807" w14:textId="77777777" w:rsidR="00ED158F" w:rsidRPr="00450208" w:rsidRDefault="00ED158F" w:rsidP="00116A87">
                  <w:pPr>
                    <w:rPr>
                      <w:ins w:id="2878" w:author="Huguenot-Noel, Robin [2]" w:date="2025-05-21T14:42:00Z" w16du:dateUtc="2025-05-21T12:42:00Z"/>
                      <w:rFonts w:asciiTheme="minorHAnsi" w:hAnsiTheme="minorHAnsi"/>
                    </w:rPr>
                  </w:pPr>
                </w:p>
              </w:tc>
            </w:tr>
          </w:tbl>
          <w:p w14:paraId="56F7BD2A" w14:textId="44CD25FE" w:rsidR="00ED158F" w:rsidRPr="00450208" w:rsidRDefault="00D64CEE" w:rsidP="00116A87">
            <w:pPr>
              <w:pStyle w:val="NormalWeb"/>
              <w:shd w:val="clear" w:color="auto" w:fill="FFFFFF"/>
              <w:spacing w:beforeAutospacing="0" w:afterAutospacing="0"/>
              <w:textAlignment w:val="baseline"/>
              <w:rPr>
                <w:ins w:id="2879" w:author="Huguenot-Noel, Robin [2]" w:date="2025-05-21T14:42:00Z" w16du:dateUtc="2025-05-21T12:42:00Z"/>
                <w:rFonts w:asciiTheme="minorHAnsi" w:hAnsiTheme="minorHAnsi"/>
                <w:color w:val="000000"/>
                <w:lang w:val="en-US"/>
              </w:rPr>
            </w:pPr>
            <w:ins w:id="2880" w:author="Huguenot-Noel, Robin [2]" w:date="2025-05-21T14:54:00Z" w16du:dateUtc="2025-05-21T12:54:00Z">
              <w:r w:rsidRPr="00450208">
                <w:rPr>
                  <w:rFonts w:asciiTheme="minorHAnsi" w:hAnsiTheme="minorHAnsi"/>
                  <w:color w:val="000000"/>
                  <w:lang w:val="en-US"/>
                </w:rPr>
                <w:t>TBD</w:t>
              </w:r>
            </w:ins>
          </w:p>
        </w:tc>
      </w:tr>
      <w:tr w:rsidR="00ED158F" w:rsidRPr="00450208" w14:paraId="7A7C436B" w14:textId="77777777" w:rsidTr="00860C71">
        <w:trPr>
          <w:trHeight w:val="346"/>
          <w:ins w:id="2881" w:author="Huguenot-Noel, Robin [2]" w:date="2025-05-21T14:42:00Z" w16du:dateUtc="2025-05-21T12:42:00Z"/>
          <w:trPrChange w:id="2882" w:author="Huguenot-Noel, Robin [2]" w:date="2025-05-21T15:09:00Z" w16du:dateUtc="2025-05-21T13:09:00Z">
            <w:trPr>
              <w:trHeight w:val="346"/>
            </w:trPr>
          </w:trPrChange>
        </w:trPr>
        <w:tc>
          <w:tcPr>
            <w:tcW w:w="1825" w:type="dxa"/>
            <w:tcBorders>
              <w:left w:val="single" w:sz="4" w:space="0" w:color="000000"/>
              <w:bottom w:val="single" w:sz="4" w:space="0" w:color="000000"/>
            </w:tcBorders>
            <w:tcPrChange w:id="2883" w:author="Huguenot-Noel, Robin [2]" w:date="2025-05-21T15:09:00Z" w16du:dateUtc="2025-05-21T13:09:00Z">
              <w:tcPr>
                <w:tcW w:w="1825" w:type="dxa"/>
                <w:tcBorders>
                  <w:left w:val="single" w:sz="4" w:space="0" w:color="000000"/>
                  <w:bottom w:val="single" w:sz="4" w:space="0" w:color="000000"/>
                </w:tcBorders>
              </w:tcPr>
            </w:tcPrChange>
          </w:tcPr>
          <w:p w14:paraId="7D38A81A" w14:textId="161F6AA6" w:rsidR="00ED158F" w:rsidRPr="00450208" w:rsidRDefault="00ED158F" w:rsidP="00116A87">
            <w:pPr>
              <w:pStyle w:val="Standard"/>
              <w:spacing w:after="0"/>
              <w:rPr>
                <w:ins w:id="2884" w:author="Huguenot-Noel, Robin [2]" w:date="2025-05-21T14:42:00Z" w16du:dateUtc="2025-05-21T12:42:00Z"/>
                <w:rFonts w:asciiTheme="minorHAnsi" w:hAnsiTheme="minorHAnsi"/>
              </w:rPr>
            </w:pPr>
            <w:ins w:id="2885" w:author="Huguenot-Noel, Robin [2]" w:date="2025-05-21T14:42:00Z" w16du:dateUtc="2025-05-21T12:42:00Z">
              <w:r w:rsidRPr="00450208">
                <w:rPr>
                  <w:rFonts w:asciiTheme="minorHAnsi" w:hAnsiTheme="minorHAnsi"/>
                </w:rPr>
                <w:t xml:space="preserve">c) </w:t>
              </w:r>
            </w:ins>
            <w:proofErr w:type="gramStart"/>
            <w:ins w:id="2886" w:author="Huguenot-Noel, Robin [2]" w:date="2025-05-21T14:52:00Z" w16du:dateUtc="2025-05-21T12:52:00Z">
              <w:r w:rsidR="00D64CEE" w:rsidRPr="00450208">
                <w:rPr>
                  <w:rFonts w:asciiTheme="minorHAnsi" w:hAnsiTheme="minorHAnsi"/>
                  <w:rPrChange w:id="2887" w:author="Huguenot-Noel, Robin" w:date="2025-05-21T16:18:00Z" w16du:dateUtc="2025-05-21T14:18:00Z">
                    <w:rPr/>
                  </w:rPrChange>
                </w:rPr>
                <w:t>Other</w:t>
              </w:r>
              <w:proofErr w:type="gramEnd"/>
              <w:r w:rsidR="00D64CEE" w:rsidRPr="00450208">
                <w:rPr>
                  <w:rFonts w:asciiTheme="minorHAnsi" w:hAnsiTheme="minorHAnsi"/>
                  <w:rPrChange w:id="2888" w:author="Huguenot-Noel, Robin" w:date="2025-05-21T16:18:00Z" w16du:dateUtc="2025-05-21T14:18:00Z">
                    <w:rPr/>
                  </w:rPrChange>
                </w:rPr>
                <w:t xml:space="preserve"> region</w:t>
              </w:r>
            </w:ins>
          </w:p>
        </w:tc>
        <w:tc>
          <w:tcPr>
            <w:tcW w:w="5203" w:type="dxa"/>
            <w:tcBorders>
              <w:left w:val="single" w:sz="4" w:space="0" w:color="000000"/>
              <w:bottom w:val="single" w:sz="4" w:space="0" w:color="000000"/>
            </w:tcBorders>
            <w:tcPrChange w:id="2889" w:author="Huguenot-Noel, Robin [2]" w:date="2025-05-21T15:09:00Z" w16du:dateUtc="2025-05-21T13:09:00Z">
              <w:tcPr>
                <w:tcW w:w="4111" w:type="dxa"/>
                <w:tcBorders>
                  <w:left w:val="single" w:sz="4" w:space="0" w:color="000000"/>
                  <w:bottom w:val="single" w:sz="4" w:space="0" w:color="000000"/>
                </w:tcBorders>
              </w:tcPr>
            </w:tcPrChange>
          </w:tcPr>
          <w:p w14:paraId="55BBB74E" w14:textId="05018C40" w:rsidR="00D64CEE" w:rsidRPr="00450208" w:rsidRDefault="00D64CEE" w:rsidP="00D64CEE">
            <w:pPr>
              <w:pStyle w:val="NormalWeb"/>
              <w:rPr>
                <w:ins w:id="2890" w:author="Huguenot-Noel, Robin [2]" w:date="2025-05-21T14:53:00Z" w16du:dateUtc="2025-05-21T12:53:00Z"/>
                <w:rFonts w:asciiTheme="minorHAnsi" w:hAnsiTheme="minorHAnsi"/>
                <w:rPrChange w:id="2891" w:author="Huguenot-Noel, Robin" w:date="2025-05-21T16:18:00Z" w16du:dateUtc="2025-05-21T14:18:00Z">
                  <w:rPr>
                    <w:ins w:id="2892" w:author="Huguenot-Noel, Robin [2]" w:date="2025-05-21T14:53:00Z" w16du:dateUtc="2025-05-21T12:53:00Z"/>
                  </w:rPr>
                </w:rPrChange>
              </w:rPr>
            </w:pPr>
            <w:ins w:id="2893" w:author="Huguenot-Noel, Robin [2]" w:date="2025-05-21T14:53:00Z" w16du:dateUtc="2025-05-21T12:53:00Z">
              <w:r w:rsidRPr="00450208">
                <w:rPr>
                  <w:rFonts w:asciiTheme="minorHAnsi" w:hAnsiTheme="minorHAnsi"/>
                  <w:rPrChange w:id="2894" w:author="Huguenot-Noel, Robin" w:date="2025-05-21T16:18:00Z" w16du:dateUtc="2025-05-21T14:18:00Z">
                    <w:rPr/>
                  </w:rPrChange>
                </w:rPr>
                <w:t xml:space="preserve">Your new activity requires moving to another region within the same country. </w:t>
              </w:r>
            </w:ins>
          </w:p>
          <w:p w14:paraId="0195DBAB" w14:textId="77777777" w:rsidR="00ED158F" w:rsidRPr="00450208" w:rsidRDefault="00ED158F" w:rsidP="00116A87">
            <w:pPr>
              <w:rPr>
                <w:ins w:id="2895" w:author="Huguenot-Noel, Robin [2]" w:date="2025-05-21T14:42:00Z" w16du:dateUtc="2025-05-21T12:42:00Z"/>
                <w:rFonts w:asciiTheme="minorHAnsi" w:hAnsiTheme="minorHAnsi"/>
                <w:i/>
                <w:iCs/>
                <w:vanish/>
              </w:rPr>
            </w:pPr>
          </w:p>
          <w:p w14:paraId="7E51D49B" w14:textId="2C298016" w:rsidR="00ED158F" w:rsidRPr="00450208" w:rsidRDefault="00ED158F" w:rsidP="00116A87">
            <w:pPr>
              <w:pStyle w:val="Standard"/>
              <w:spacing w:after="0" w:line="240" w:lineRule="auto"/>
              <w:rPr>
                <w:ins w:id="2896" w:author="Huguenot-Noel, Robin [2]" w:date="2025-05-21T14:42:00Z" w16du:dateUtc="2025-05-21T12:42:00Z"/>
                <w:rFonts w:asciiTheme="minorHAnsi" w:hAnsiTheme="minorHAnsi"/>
                <w:i/>
                <w:iCs/>
              </w:rPr>
            </w:pPr>
          </w:p>
        </w:tc>
        <w:tc>
          <w:tcPr>
            <w:tcW w:w="2834" w:type="dxa"/>
            <w:tcBorders>
              <w:left w:val="single" w:sz="4" w:space="0" w:color="000000"/>
              <w:bottom w:val="single" w:sz="4" w:space="0" w:color="000000"/>
              <w:right w:val="single" w:sz="4" w:space="0" w:color="000000"/>
            </w:tcBorders>
            <w:tcPrChange w:id="2897" w:author="Huguenot-Noel, Robin [2]" w:date="2025-05-21T15:09:00Z" w16du:dateUtc="2025-05-21T13:09:00Z">
              <w:tcPr>
                <w:tcW w:w="3926" w:type="dxa"/>
                <w:gridSpan w:val="3"/>
                <w:tcBorders>
                  <w:left w:val="single" w:sz="4" w:space="0" w:color="000000"/>
                  <w:bottom w:val="single" w:sz="4" w:space="0" w:color="000000"/>
                  <w:right w:val="single" w:sz="4" w:space="0" w:color="000000"/>
                </w:tcBorders>
              </w:tcPr>
            </w:tcPrChange>
          </w:tcPr>
          <w:p w14:paraId="24563107" w14:textId="0EB41135" w:rsidR="00ED158F" w:rsidRPr="00450208" w:rsidRDefault="00D64CEE" w:rsidP="00116A87">
            <w:pPr>
              <w:pStyle w:val="Standard"/>
              <w:spacing w:after="0"/>
              <w:rPr>
                <w:ins w:id="2898" w:author="Huguenot-Noel, Robin [2]" w:date="2025-05-21T14:42:00Z" w16du:dateUtc="2025-05-21T12:42:00Z"/>
                <w:rFonts w:asciiTheme="minorHAnsi" w:hAnsiTheme="minorHAnsi"/>
              </w:rPr>
            </w:pPr>
            <w:ins w:id="2899" w:author="Huguenot-Noel, Robin [2]" w:date="2025-05-21T14:54:00Z" w16du:dateUtc="2025-05-21T12:54:00Z">
              <w:r w:rsidRPr="00450208">
                <w:rPr>
                  <w:rFonts w:asciiTheme="minorHAnsi" w:hAnsiTheme="minorHAnsi"/>
                  <w:color w:val="000000"/>
                </w:rPr>
                <w:t>TBD</w:t>
              </w:r>
            </w:ins>
          </w:p>
        </w:tc>
      </w:tr>
      <w:tr w:rsidR="00D64CEE" w:rsidRPr="00450208" w14:paraId="58869222" w14:textId="77777777" w:rsidTr="00860C71">
        <w:trPr>
          <w:trHeight w:val="998"/>
          <w:ins w:id="2900" w:author="Huguenot-Noel, Robin [2]" w:date="2025-05-21T14:42:00Z" w16du:dateUtc="2025-05-21T12:42:00Z"/>
          <w:trPrChange w:id="2901" w:author="Huguenot-Noel, Robin [2]" w:date="2025-05-21T15:09:00Z" w16du:dateUtc="2025-05-21T13:09:00Z">
            <w:trPr>
              <w:trHeight w:val="998"/>
            </w:trPr>
          </w:trPrChange>
        </w:trPr>
        <w:tc>
          <w:tcPr>
            <w:tcW w:w="1825" w:type="dxa"/>
            <w:tcBorders>
              <w:left w:val="single" w:sz="4" w:space="0" w:color="000000"/>
              <w:bottom w:val="single" w:sz="4" w:space="0" w:color="000000"/>
            </w:tcBorders>
            <w:tcPrChange w:id="2902" w:author="Huguenot-Noel, Robin [2]" w:date="2025-05-21T15:09:00Z" w16du:dateUtc="2025-05-21T13:09:00Z">
              <w:tcPr>
                <w:tcW w:w="1825" w:type="dxa"/>
                <w:tcBorders>
                  <w:left w:val="single" w:sz="4" w:space="0" w:color="000000"/>
                  <w:bottom w:val="single" w:sz="4" w:space="0" w:color="000000"/>
                </w:tcBorders>
              </w:tcPr>
            </w:tcPrChange>
          </w:tcPr>
          <w:p w14:paraId="2CD61D86" w14:textId="5A1E02C7" w:rsidR="00ED158F" w:rsidRPr="00450208" w:rsidRDefault="00ED158F" w:rsidP="00116A87">
            <w:pPr>
              <w:pStyle w:val="Standard"/>
              <w:spacing w:after="0"/>
              <w:rPr>
                <w:ins w:id="2903" w:author="Huguenot-Noel, Robin [2]" w:date="2025-05-21T14:52:00Z" w16du:dateUtc="2025-05-21T12:52:00Z"/>
                <w:rFonts w:asciiTheme="minorHAnsi" w:hAnsiTheme="minorHAnsi"/>
              </w:rPr>
            </w:pPr>
            <w:ins w:id="2904" w:author="Huguenot-Noel, Robin [2]" w:date="2025-05-21T14:42:00Z" w16du:dateUtc="2025-05-21T12:42:00Z">
              <w:r w:rsidRPr="00450208">
                <w:rPr>
                  <w:rFonts w:asciiTheme="minorHAnsi" w:hAnsiTheme="minorHAnsi"/>
                </w:rPr>
                <w:t xml:space="preserve">d) </w:t>
              </w:r>
            </w:ins>
            <w:ins w:id="2905" w:author="Huguenot-Noel, Robin [2]" w:date="2025-05-21T14:52:00Z" w16du:dateUtc="2025-05-21T12:52:00Z">
              <w:r w:rsidR="00D64CEE" w:rsidRPr="00450208">
                <w:rPr>
                  <w:rFonts w:asciiTheme="minorHAnsi" w:hAnsiTheme="minorHAnsi"/>
                  <w:rPrChange w:id="2906" w:author="Huguenot-Noel, Robin" w:date="2025-05-21T16:18:00Z" w16du:dateUtc="2025-05-21T14:18:00Z">
                    <w:rPr/>
                  </w:rPrChange>
                </w:rPr>
                <w:t>Anywhere in the country</w:t>
              </w:r>
            </w:ins>
          </w:p>
          <w:p w14:paraId="32EFC448" w14:textId="38C522EB" w:rsidR="00D64CEE" w:rsidRPr="00450208" w:rsidRDefault="00D64CEE" w:rsidP="00D64CEE">
            <w:pPr>
              <w:jc w:val="center"/>
              <w:rPr>
                <w:ins w:id="2907" w:author="Huguenot-Noel, Robin [2]" w:date="2025-05-21T14:42:00Z" w16du:dateUtc="2025-05-21T12:42:00Z"/>
                <w:rFonts w:asciiTheme="minorHAnsi" w:eastAsiaTheme="minorEastAsia" w:hAnsiTheme="minorHAnsi"/>
                <w:lang w:val="en-US" w:eastAsia="ja-JP"/>
                <w:rPrChange w:id="2908" w:author="Huguenot-Noel, Robin" w:date="2025-05-21T16:18:00Z" w16du:dateUtc="2025-05-21T14:18:00Z">
                  <w:rPr>
                    <w:ins w:id="2909" w:author="Huguenot-Noel, Robin [2]" w:date="2025-05-21T14:42:00Z" w16du:dateUtc="2025-05-21T12:42:00Z"/>
                    <w:rFonts w:asciiTheme="minorHAnsi" w:eastAsiaTheme="minorEastAsia" w:hAnsiTheme="minorHAnsi" w:cstheme="minorBidi"/>
                  </w:rPr>
                </w:rPrChange>
              </w:rPr>
              <w:pPrChange w:id="2910" w:author="Huguenot-Noel, Robin [2]" w:date="2025-05-21T14:52:00Z" w16du:dateUtc="2025-05-21T12:52:00Z">
                <w:pPr>
                  <w:pStyle w:val="Standard"/>
                  <w:spacing w:after="0"/>
                </w:pPr>
              </w:pPrChange>
            </w:pPr>
          </w:p>
        </w:tc>
        <w:tc>
          <w:tcPr>
            <w:tcW w:w="5203" w:type="dxa"/>
            <w:tcBorders>
              <w:left w:val="single" w:sz="4" w:space="0" w:color="000000"/>
              <w:bottom w:val="single" w:sz="4" w:space="0" w:color="000000"/>
            </w:tcBorders>
            <w:tcPrChange w:id="2911" w:author="Huguenot-Noel, Robin [2]" w:date="2025-05-21T15:09:00Z" w16du:dateUtc="2025-05-21T13:09:00Z">
              <w:tcPr>
                <w:tcW w:w="5912" w:type="dxa"/>
                <w:gridSpan w:val="3"/>
                <w:tcBorders>
                  <w:left w:val="single" w:sz="4" w:space="0" w:color="000000"/>
                  <w:bottom w:val="single" w:sz="4" w:space="0" w:color="000000"/>
                </w:tcBorders>
              </w:tcPr>
            </w:tcPrChange>
          </w:tcPr>
          <w:p w14:paraId="3349D18D" w14:textId="77777777" w:rsidR="00ED158F" w:rsidRPr="00450208" w:rsidRDefault="00ED158F" w:rsidP="00116A87">
            <w:pPr>
              <w:rPr>
                <w:ins w:id="2912" w:author="Huguenot-Noel, Robin [2]" w:date="2025-05-21T14:42:00Z" w16du:dateUtc="2025-05-21T12:42:00Z"/>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ED158F" w:rsidRPr="00450208" w14:paraId="35DFD47E" w14:textId="77777777" w:rsidTr="00116A87">
              <w:trPr>
                <w:tblCellSpacing w:w="15" w:type="dxa"/>
                <w:ins w:id="2913" w:author="Huguenot-Noel, Robin [2]" w:date="2025-05-21T14:42:00Z" w16du:dateUtc="2025-05-21T12:42:00Z"/>
              </w:trPr>
              <w:tc>
                <w:tcPr>
                  <w:tcW w:w="36" w:type="dxa"/>
                  <w:vAlign w:val="center"/>
                  <w:hideMark/>
                </w:tcPr>
                <w:p w14:paraId="31F8EE6F" w14:textId="77777777" w:rsidR="00ED158F" w:rsidRPr="00450208" w:rsidRDefault="00ED158F" w:rsidP="00116A87">
                  <w:pPr>
                    <w:rPr>
                      <w:ins w:id="2914" w:author="Huguenot-Noel, Robin [2]" w:date="2025-05-21T14:42:00Z" w16du:dateUtc="2025-05-21T12:42:00Z"/>
                      <w:rFonts w:asciiTheme="minorHAnsi" w:hAnsiTheme="minorHAnsi"/>
                      <w:i/>
                      <w:iCs/>
                    </w:rPr>
                  </w:pPr>
                </w:p>
              </w:tc>
            </w:tr>
          </w:tbl>
          <w:p w14:paraId="2A42283D" w14:textId="380B90BE" w:rsidR="00D64CEE" w:rsidRPr="00450208" w:rsidRDefault="00D64CEE" w:rsidP="00D64CEE">
            <w:pPr>
              <w:pStyle w:val="NormalWeb"/>
              <w:rPr>
                <w:ins w:id="2915" w:author="Huguenot-Noel, Robin [2]" w:date="2025-05-21T14:53:00Z" w16du:dateUtc="2025-05-21T12:53:00Z"/>
                <w:rFonts w:asciiTheme="minorHAnsi" w:hAnsiTheme="minorHAnsi"/>
                <w:rPrChange w:id="2916" w:author="Huguenot-Noel, Robin" w:date="2025-05-21T16:18:00Z" w16du:dateUtc="2025-05-21T14:18:00Z">
                  <w:rPr>
                    <w:ins w:id="2917" w:author="Huguenot-Noel, Robin [2]" w:date="2025-05-21T14:53:00Z" w16du:dateUtc="2025-05-21T12:53:00Z"/>
                  </w:rPr>
                </w:rPrChange>
              </w:rPr>
            </w:pPr>
            <w:ins w:id="2918" w:author="Huguenot-Noel, Robin [2]" w:date="2025-05-21T14:53:00Z" w16du:dateUtc="2025-05-21T12:53:00Z">
              <w:r w:rsidRPr="00450208">
                <w:rPr>
                  <w:rFonts w:asciiTheme="minorHAnsi" w:hAnsiTheme="minorHAnsi"/>
                  <w:rPrChange w:id="2919" w:author="Huguenot-Noel, Robin" w:date="2025-05-21T16:18:00Z" w16du:dateUtc="2025-05-21T14:18:00Z">
                    <w:rPr/>
                  </w:rPrChange>
                </w:rPr>
                <w:t xml:space="preserve">You must relocate to a distant region for </w:t>
              </w:r>
              <w:r w:rsidRPr="00450208">
                <w:rPr>
                  <w:rFonts w:asciiTheme="minorHAnsi" w:hAnsiTheme="minorHAnsi"/>
                  <w:rPrChange w:id="2920" w:author="Huguenot-Noel, Robin" w:date="2025-05-21T16:18:00Z" w16du:dateUtc="2025-05-21T14:18:00Z">
                    <w:rPr/>
                  </w:rPrChange>
                </w:rPr>
                <w:t>the new activity</w:t>
              </w:r>
              <w:r w:rsidRPr="00450208">
                <w:rPr>
                  <w:rFonts w:asciiTheme="minorHAnsi" w:hAnsiTheme="minorHAnsi"/>
                  <w:rPrChange w:id="2921" w:author="Huguenot-Noel, Robin" w:date="2025-05-21T16:18:00Z" w16du:dateUtc="2025-05-21T14:18:00Z">
                    <w:rPr/>
                  </w:rPrChange>
                </w:rPr>
                <w:t xml:space="preserve">. </w:t>
              </w:r>
            </w:ins>
          </w:p>
          <w:p w14:paraId="62DCE525" w14:textId="5886D289" w:rsidR="00ED158F" w:rsidRPr="00450208" w:rsidRDefault="00ED158F" w:rsidP="00D64CEE">
            <w:pPr>
              <w:pStyle w:val="NormalWeb"/>
              <w:spacing w:beforeAutospacing="0" w:afterAutospacing="0"/>
              <w:rPr>
                <w:ins w:id="2922" w:author="Huguenot-Noel, Robin [2]" w:date="2025-05-21T14:42:00Z" w16du:dateUtc="2025-05-21T12:42:00Z"/>
                <w:rFonts w:asciiTheme="minorHAnsi" w:hAnsiTheme="minorHAnsi"/>
                <w:i/>
                <w:iCs/>
              </w:rPr>
              <w:pPrChange w:id="2923" w:author="Huguenot-Noel, Robin [2]" w:date="2025-05-21T14:47:00Z" w16du:dateUtc="2025-05-21T12:47:00Z">
                <w:pPr/>
              </w:pPrChange>
            </w:pPr>
          </w:p>
        </w:tc>
        <w:tc>
          <w:tcPr>
            <w:tcW w:w="2834" w:type="dxa"/>
            <w:tcBorders>
              <w:left w:val="single" w:sz="4" w:space="0" w:color="000000"/>
              <w:bottom w:val="single" w:sz="4" w:space="0" w:color="000000"/>
              <w:right w:val="single" w:sz="4" w:space="0" w:color="000000"/>
            </w:tcBorders>
            <w:tcPrChange w:id="2924" w:author="Huguenot-Noel, Robin [2]" w:date="2025-05-21T15:09:00Z" w16du:dateUtc="2025-05-21T13:09:00Z">
              <w:tcPr>
                <w:tcW w:w="2125" w:type="dxa"/>
                <w:tcBorders>
                  <w:left w:val="single" w:sz="4" w:space="0" w:color="000000"/>
                  <w:bottom w:val="single" w:sz="4" w:space="0" w:color="000000"/>
                  <w:right w:val="single" w:sz="4" w:space="0" w:color="000000"/>
                </w:tcBorders>
              </w:tcPr>
            </w:tcPrChange>
          </w:tcPr>
          <w:p w14:paraId="4F4FB620" w14:textId="25CA70B8" w:rsidR="00ED158F" w:rsidRPr="00450208" w:rsidRDefault="00D64CEE" w:rsidP="00116A87">
            <w:pPr>
              <w:rPr>
                <w:ins w:id="2925" w:author="Huguenot-Noel, Robin [2]" w:date="2025-05-21T14:42:00Z" w16du:dateUtc="2025-05-21T12:42:00Z"/>
                <w:rFonts w:asciiTheme="minorHAnsi" w:eastAsiaTheme="majorEastAsia" w:hAnsiTheme="minorHAnsi"/>
              </w:rPr>
            </w:pPr>
            <w:ins w:id="2926" w:author="Huguenot-Noel, Robin [2]" w:date="2025-05-21T14:54:00Z" w16du:dateUtc="2025-05-21T12:54:00Z">
              <w:r w:rsidRPr="00450208">
                <w:rPr>
                  <w:rFonts w:asciiTheme="minorHAnsi" w:hAnsiTheme="minorHAnsi"/>
                  <w:color w:val="000000"/>
                  <w:lang w:val="en-US"/>
                </w:rPr>
                <w:t>TBD</w:t>
              </w:r>
            </w:ins>
          </w:p>
        </w:tc>
      </w:tr>
    </w:tbl>
    <w:p w14:paraId="1841411D" w14:textId="77777777" w:rsidR="00ED158F" w:rsidRPr="00450208" w:rsidRDefault="00ED158F" w:rsidP="006654FF">
      <w:pPr>
        <w:spacing w:line="276" w:lineRule="auto"/>
        <w:rPr>
          <w:ins w:id="2927" w:author="Huguenot-Noel, Robin" w:date="2025-05-21T11:34:00Z" w16du:dateUtc="2025-05-21T09:34:00Z"/>
          <w:rFonts w:asciiTheme="minorHAnsi" w:eastAsiaTheme="minorEastAsia" w:hAnsiTheme="minorHAnsi" w:cstheme="minorBidi"/>
          <w:lang w:eastAsia="ja-JP"/>
        </w:rPr>
      </w:pPr>
    </w:p>
    <w:tbl>
      <w:tblPr>
        <w:tblW w:w="5271" w:type="pct"/>
        <w:tblInd w:w="55" w:type="dxa"/>
        <w:tblLayout w:type="fixed"/>
        <w:tblCellMar>
          <w:top w:w="55" w:type="dxa"/>
          <w:left w:w="55" w:type="dxa"/>
          <w:bottom w:w="55" w:type="dxa"/>
          <w:right w:w="55" w:type="dxa"/>
        </w:tblCellMar>
        <w:tblLook w:val="04A0" w:firstRow="1" w:lastRow="0" w:firstColumn="1" w:lastColumn="0" w:noHBand="0" w:noVBand="1"/>
      </w:tblPr>
      <w:tblGrid>
        <w:gridCol w:w="1826"/>
        <w:gridCol w:w="4111"/>
        <w:gridCol w:w="1517"/>
        <w:gridCol w:w="2403"/>
        <w:tblGridChange w:id="2928">
          <w:tblGrid>
            <w:gridCol w:w="1826"/>
            <w:gridCol w:w="4111"/>
            <w:gridCol w:w="1517"/>
            <w:gridCol w:w="2403"/>
          </w:tblGrid>
        </w:tblGridChange>
      </w:tblGrid>
      <w:tr w:rsidR="00FB1202" w:rsidRPr="00450208" w:rsidDel="00CA4FBC" w14:paraId="30279458" w14:textId="77777777" w:rsidTr="00B33240">
        <w:trPr>
          <w:trHeight w:val="332"/>
          <w:ins w:id="2929" w:author="Huguenot-Noel, Robin" w:date="2025-05-21T11:42:00Z" w16du:dateUtc="2025-05-21T09:42:00Z"/>
          <w:del w:id="2930" w:author="Huguenot-Noel, Robin [2]" w:date="2025-05-21T15:01:00Z" w16du:dateUtc="2025-05-21T13:01:00Z"/>
        </w:trPr>
        <w:tc>
          <w:tcPr>
            <w:tcW w:w="1825" w:type="dxa"/>
            <w:tcBorders>
              <w:top w:val="single" w:sz="4" w:space="0" w:color="000000"/>
              <w:left w:val="single" w:sz="4" w:space="0" w:color="000000"/>
              <w:bottom w:val="single" w:sz="4" w:space="0" w:color="000000"/>
            </w:tcBorders>
          </w:tcPr>
          <w:p w14:paraId="62052E72" w14:textId="3CC40018" w:rsidR="00B33240" w:rsidRPr="00450208" w:rsidDel="00CA4FBC" w:rsidRDefault="00B33240" w:rsidP="00B33240">
            <w:pPr>
              <w:pStyle w:val="Standard"/>
              <w:spacing w:after="0"/>
              <w:rPr>
                <w:ins w:id="2931" w:author="Huguenot-Noel, Robin" w:date="2025-05-21T11:42:00Z" w16du:dateUtc="2025-05-21T09:42:00Z"/>
                <w:del w:id="2932" w:author="Huguenot-Noel, Robin [2]" w:date="2025-05-21T15:01:00Z" w16du:dateUtc="2025-05-21T13:01:00Z"/>
                <w:rFonts w:asciiTheme="minorHAnsi" w:hAnsiTheme="minorHAnsi"/>
              </w:rPr>
            </w:pPr>
            <w:ins w:id="2933" w:author="Huguenot-Noel, Robin" w:date="2025-05-21T11:42:00Z" w16du:dateUtc="2025-05-21T09:42:00Z">
              <w:del w:id="2934" w:author="Huguenot-Noel, Robin [2]" w:date="2025-05-21T15:01:00Z" w16du:dateUtc="2025-05-21T13:01:00Z">
                <w:r w:rsidRPr="00450208" w:rsidDel="00CA4FBC">
                  <w:rPr>
                    <w:rFonts w:asciiTheme="minorHAnsi" w:eastAsiaTheme="minorEastAsia" w:hAnsiTheme="minorHAnsi" w:cstheme="minorBidi"/>
                    <w:b/>
                    <w:bCs/>
                  </w:rPr>
                  <w:delText>Attributes</w:delText>
                </w:r>
              </w:del>
            </w:ins>
          </w:p>
        </w:tc>
        <w:tc>
          <w:tcPr>
            <w:tcW w:w="4111" w:type="dxa"/>
            <w:tcBorders>
              <w:top w:val="single" w:sz="4" w:space="0" w:color="000000"/>
              <w:left w:val="single" w:sz="4" w:space="0" w:color="000000"/>
              <w:bottom w:val="single" w:sz="4" w:space="0" w:color="000000"/>
            </w:tcBorders>
          </w:tcPr>
          <w:p w14:paraId="7BD3C16C" w14:textId="4BBD802E" w:rsidR="00B33240" w:rsidRPr="00450208" w:rsidDel="00CA4FBC" w:rsidRDefault="00B33240" w:rsidP="00B33240">
            <w:pPr>
              <w:pStyle w:val="Standard"/>
              <w:spacing w:after="0"/>
              <w:rPr>
                <w:ins w:id="2935" w:author="Huguenot-Noel, Robin" w:date="2025-05-21T11:42:00Z" w16du:dateUtc="2025-05-21T09:42:00Z"/>
                <w:del w:id="2936" w:author="Huguenot-Noel, Robin [2]" w:date="2025-05-21T15:01:00Z" w16du:dateUtc="2025-05-21T13:01:00Z"/>
                <w:rFonts w:asciiTheme="minorHAnsi" w:hAnsiTheme="minorHAnsi"/>
              </w:rPr>
            </w:pPr>
            <w:ins w:id="2937" w:author="Huguenot-Noel, Robin" w:date="2025-05-21T11:42:00Z" w16du:dateUtc="2025-05-21T09:42:00Z">
              <w:del w:id="2938" w:author="Huguenot-Noel, Robin [2]" w:date="2025-05-21T15:01:00Z" w16du:dateUtc="2025-05-21T13:01:00Z">
                <w:r w:rsidRPr="00450208" w:rsidDel="00CA4FBC">
                  <w:rPr>
                    <w:rFonts w:asciiTheme="minorHAnsi" w:eastAsiaTheme="minorEastAsia" w:hAnsiTheme="minorHAnsi" w:cstheme="minorBidi"/>
                    <w:b/>
                    <w:bCs/>
                  </w:rPr>
                  <w:delText>Levels</w:delText>
                </w:r>
              </w:del>
            </w:ins>
          </w:p>
        </w:tc>
        <w:tc>
          <w:tcPr>
            <w:tcW w:w="1517" w:type="dxa"/>
            <w:tcBorders>
              <w:top w:val="single" w:sz="4" w:space="0" w:color="000000"/>
              <w:left w:val="single" w:sz="4" w:space="0" w:color="000000"/>
              <w:bottom w:val="single" w:sz="4" w:space="0" w:color="000000"/>
              <w:right w:val="single" w:sz="4" w:space="0" w:color="000000"/>
            </w:tcBorders>
          </w:tcPr>
          <w:p w14:paraId="7149778B" w14:textId="3FA30F32" w:rsidR="00B33240" w:rsidRPr="00450208" w:rsidDel="00CA4FBC" w:rsidRDefault="00E32E28" w:rsidP="00B33240">
            <w:pPr>
              <w:pStyle w:val="Standard"/>
              <w:spacing w:after="0"/>
              <w:rPr>
                <w:ins w:id="2939" w:author="Huguenot-Noel, Robin" w:date="2025-05-21T11:51:00Z" w16du:dateUtc="2025-05-21T09:51:00Z"/>
                <w:del w:id="2940" w:author="Huguenot-Noel, Robin [2]" w:date="2025-05-21T15:01:00Z" w16du:dateUtc="2025-05-21T13:01:00Z"/>
                <w:rFonts w:asciiTheme="minorHAnsi" w:eastAsiaTheme="minorEastAsia" w:hAnsiTheme="minorHAnsi" w:cstheme="minorBidi"/>
                <w:b/>
                <w:bCs/>
              </w:rPr>
            </w:pPr>
            <w:ins w:id="2941" w:author="Huguenot-Noel, Robin" w:date="2025-05-21T11:53:00Z" w16du:dateUtc="2025-05-21T09:53:00Z">
              <w:del w:id="2942" w:author="Huguenot-Noel, Robin [2]" w:date="2025-05-21T15:01:00Z" w16du:dateUtc="2025-05-21T13:01:00Z">
                <w:r w:rsidRPr="00450208" w:rsidDel="00CA4FBC">
                  <w:rPr>
                    <w:rFonts w:asciiTheme="minorHAnsi" w:eastAsiaTheme="minorEastAsia" w:hAnsiTheme="minorHAnsi" w:cstheme="minorBidi"/>
                    <w:b/>
                    <w:bCs/>
                  </w:rPr>
                  <w:delText>Label</w:delText>
                </w:r>
              </w:del>
            </w:ins>
          </w:p>
        </w:tc>
        <w:tc>
          <w:tcPr>
            <w:tcW w:w="2403" w:type="dxa"/>
            <w:tcBorders>
              <w:top w:val="single" w:sz="4" w:space="0" w:color="000000"/>
              <w:left w:val="single" w:sz="4" w:space="0" w:color="000000"/>
              <w:bottom w:val="single" w:sz="4" w:space="0" w:color="000000"/>
              <w:right w:val="single" w:sz="4" w:space="0" w:color="000000"/>
            </w:tcBorders>
          </w:tcPr>
          <w:p w14:paraId="64709FE8" w14:textId="00361B91" w:rsidR="00B33240" w:rsidRPr="00450208" w:rsidDel="00CA4FBC" w:rsidRDefault="00B33240" w:rsidP="00B33240">
            <w:pPr>
              <w:pStyle w:val="Standard"/>
              <w:spacing w:after="0"/>
              <w:rPr>
                <w:ins w:id="2943" w:author="Huguenot-Noel, Robin" w:date="2025-05-21T11:51:00Z" w16du:dateUtc="2025-05-21T09:51:00Z"/>
                <w:del w:id="2944" w:author="Huguenot-Noel, Robin [2]" w:date="2025-05-21T15:01:00Z" w16du:dateUtc="2025-05-21T13:01:00Z"/>
                <w:rFonts w:asciiTheme="minorHAnsi" w:eastAsiaTheme="minorEastAsia" w:hAnsiTheme="minorHAnsi" w:cstheme="minorBidi"/>
                <w:b/>
                <w:bCs/>
              </w:rPr>
            </w:pPr>
            <w:ins w:id="2945" w:author="Huguenot-Noel, Robin" w:date="2025-05-21T11:51:00Z" w16du:dateUtc="2025-05-21T09:51:00Z">
              <w:del w:id="2946" w:author="Huguenot-Noel, Robin [2]" w:date="2025-05-21T15:01:00Z" w16du:dateUtc="2025-05-21T13:01:00Z">
                <w:r w:rsidRPr="00450208" w:rsidDel="00CA4FBC">
                  <w:rPr>
                    <w:rFonts w:asciiTheme="minorHAnsi" w:eastAsiaTheme="minorEastAsia" w:hAnsiTheme="minorHAnsi" w:cstheme="minorBidi"/>
                    <w:b/>
                    <w:bCs/>
                  </w:rPr>
                  <w:delText>Source</w:delText>
                </w:r>
              </w:del>
            </w:ins>
          </w:p>
        </w:tc>
      </w:tr>
      <w:tr w:rsidR="00FB1202" w:rsidRPr="00450208" w:rsidDel="00CA4FBC" w14:paraId="258AA194" w14:textId="77777777" w:rsidTr="00B33240">
        <w:trPr>
          <w:trHeight w:val="1074"/>
          <w:ins w:id="2947" w:author="Huguenot-Noel, Robin" w:date="2025-05-21T11:42:00Z" w16du:dateUtc="2025-05-21T09:42:00Z"/>
          <w:del w:id="2948" w:author="Huguenot-Noel, Robin [2]" w:date="2025-05-21T15:01:00Z" w16du:dateUtc="2025-05-21T13:01:00Z"/>
        </w:trPr>
        <w:tc>
          <w:tcPr>
            <w:tcW w:w="1825" w:type="dxa"/>
            <w:tcBorders>
              <w:left w:val="single" w:sz="4" w:space="0" w:color="000000"/>
              <w:bottom w:val="single" w:sz="4" w:space="0" w:color="000000"/>
            </w:tcBorders>
          </w:tcPr>
          <w:p w14:paraId="33130A1C" w14:textId="653A77E0" w:rsidR="00B33240" w:rsidRPr="00450208" w:rsidDel="00CA4FBC" w:rsidRDefault="00B33240" w:rsidP="00B33240">
            <w:pPr>
              <w:pStyle w:val="Standard"/>
              <w:spacing w:after="0"/>
              <w:rPr>
                <w:ins w:id="2949" w:author="Huguenot-Noel, Robin" w:date="2025-05-21T11:42:00Z" w16du:dateUtc="2025-05-21T09:42:00Z"/>
                <w:del w:id="2950" w:author="Huguenot-Noel, Robin [2]" w:date="2025-05-21T15:01:00Z" w16du:dateUtc="2025-05-21T13:01:00Z"/>
                <w:rFonts w:asciiTheme="minorHAnsi" w:hAnsiTheme="minorHAnsi"/>
              </w:rPr>
            </w:pPr>
            <w:ins w:id="2951" w:author="Huguenot-Noel, Robin" w:date="2025-05-21T11:42:00Z" w16du:dateUtc="2025-05-21T09:42:00Z">
              <w:del w:id="2952" w:author="Huguenot-Noel, Robin [2]" w:date="2025-05-21T15:01:00Z" w16du:dateUtc="2025-05-21T13:01:00Z">
                <w:r w:rsidRPr="00450208" w:rsidDel="00CA4FBC">
                  <w:rPr>
                    <w:rFonts w:asciiTheme="minorHAnsi" w:hAnsiTheme="minorHAnsi"/>
                    <w:rPrChange w:id="2953" w:author="Huguenot-Noel, Robin" w:date="2025-05-21T16:18:00Z" w16du:dateUtc="2025-05-21T14:18:00Z">
                      <w:rPr/>
                    </w:rPrChange>
                  </w:rPr>
                  <w:delText>Financial Compensation</w:delText>
                </w:r>
              </w:del>
            </w:ins>
          </w:p>
        </w:tc>
        <w:tc>
          <w:tcPr>
            <w:tcW w:w="4111" w:type="dxa"/>
            <w:tcBorders>
              <w:left w:val="single" w:sz="4" w:space="0" w:color="000000"/>
              <w:bottom w:val="single" w:sz="4" w:space="0" w:color="000000"/>
            </w:tcBorders>
          </w:tcPr>
          <w:p w14:paraId="5E4307B7" w14:textId="109F1D1A" w:rsidR="00E32E28" w:rsidRPr="00450208" w:rsidDel="00CA4FBC" w:rsidRDefault="00E32E28" w:rsidP="00E32E28">
            <w:pPr>
              <w:pStyle w:val="Standard"/>
              <w:spacing w:after="0"/>
              <w:rPr>
                <w:ins w:id="2954" w:author="Huguenot-Noel, Robin" w:date="2025-05-21T11:57:00Z" w16du:dateUtc="2025-05-21T09:57:00Z"/>
                <w:del w:id="2955" w:author="Huguenot-Noel, Robin [2]" w:date="2025-05-21T15:01:00Z" w16du:dateUtc="2025-05-21T13:01:00Z"/>
                <w:rFonts w:asciiTheme="minorHAnsi" w:hAnsiTheme="minorHAnsi"/>
                <w:rPrChange w:id="2956" w:author="Huguenot-Noel, Robin" w:date="2025-05-21T16:18:00Z" w16du:dateUtc="2025-05-21T14:18:00Z">
                  <w:rPr>
                    <w:ins w:id="2957" w:author="Huguenot-Noel, Robin" w:date="2025-05-21T11:57:00Z" w16du:dateUtc="2025-05-21T09:57:00Z"/>
                    <w:del w:id="2958" w:author="Huguenot-Noel, Robin [2]" w:date="2025-05-21T15:01:00Z" w16du:dateUtc="2025-05-21T13:01:00Z"/>
                  </w:rPr>
                </w:rPrChange>
              </w:rPr>
            </w:pPr>
            <w:ins w:id="2959" w:author="Huguenot-Noel, Robin" w:date="2025-05-21T11:59:00Z" w16du:dateUtc="2025-05-21T09:59:00Z">
              <w:del w:id="2960" w:author="Huguenot-Noel, Robin [2]" w:date="2025-05-21T15:01:00Z" w16du:dateUtc="2025-05-21T13:01:00Z">
                <w:r w:rsidRPr="00450208" w:rsidDel="00CA4FBC">
                  <w:rPr>
                    <w:rFonts w:asciiTheme="minorHAnsi" w:hAnsiTheme="minorHAnsi"/>
                    <w:rPrChange w:id="2961" w:author="Huguenot-Noel, Robin" w:date="2025-05-21T16:18:00Z" w16du:dateUtc="2025-05-21T14:18:00Z">
                      <w:rPr/>
                    </w:rPrChange>
                  </w:rPr>
                  <w:delText xml:space="preserve">a) </w:delText>
                </w:r>
              </w:del>
            </w:ins>
            <w:ins w:id="2962" w:author="Huguenot-Noel, Robin" w:date="2025-05-21T11:43:00Z" w16du:dateUtc="2025-05-21T09:43:00Z">
              <w:del w:id="2963" w:author="Huguenot-Noel, Robin [2]" w:date="2025-05-21T15:01:00Z" w16du:dateUtc="2025-05-21T13:01:00Z">
                <w:r w:rsidR="00B33240" w:rsidRPr="00450208" w:rsidDel="00CA4FBC">
                  <w:rPr>
                    <w:rFonts w:asciiTheme="minorHAnsi" w:hAnsiTheme="minorHAnsi"/>
                    <w:rPrChange w:id="2964" w:author="Huguenot-Noel, Robin" w:date="2025-05-21T16:18:00Z" w16du:dateUtc="2025-05-21T14:18:00Z">
                      <w:rPr/>
                    </w:rPrChange>
                  </w:rPr>
                  <w:delText>No</w:delText>
                </w:r>
              </w:del>
            </w:ins>
            <w:ins w:id="2965" w:author="Huguenot-Noel, Robin" w:date="2025-05-21T11:53:00Z" w16du:dateUtc="2025-05-21T09:53:00Z">
              <w:del w:id="2966" w:author="Huguenot-Noel, Robin [2]" w:date="2025-05-21T15:01:00Z" w16du:dateUtc="2025-05-21T13:01:00Z">
                <w:r w:rsidRPr="00450208" w:rsidDel="00CA4FBC">
                  <w:rPr>
                    <w:rFonts w:asciiTheme="minorHAnsi" w:hAnsiTheme="minorHAnsi"/>
                    <w:rPrChange w:id="2967" w:author="Huguenot-Noel, Robin" w:date="2025-05-21T16:18:00Z" w16du:dateUtc="2025-05-21T14:18:00Z">
                      <w:rPr/>
                    </w:rPrChange>
                  </w:rPr>
                  <w:delText xml:space="preserve"> </w:delText>
                </w:r>
                <w:r w:rsidRPr="00450208" w:rsidDel="00CA4FBC">
                  <w:rPr>
                    <w:rFonts w:asciiTheme="minorHAnsi" w:hAnsiTheme="minorHAnsi"/>
                    <w:rPrChange w:id="2968" w:author="Huguenot-Noel, Robin" w:date="2025-05-21T16:18:00Z" w16du:dateUtc="2025-05-21T14:18:00Z">
                      <w:rPr/>
                    </w:rPrChange>
                  </w:rPr>
                  <w:delText>additional</w:delText>
                </w:r>
              </w:del>
            </w:ins>
            <w:ins w:id="2969" w:author="Huguenot-Noel, Robin" w:date="2025-05-21T11:43:00Z" w16du:dateUtc="2025-05-21T09:43:00Z">
              <w:del w:id="2970" w:author="Huguenot-Noel, Robin [2]" w:date="2025-05-21T15:01:00Z" w16du:dateUtc="2025-05-21T13:01:00Z">
                <w:r w:rsidR="00B33240" w:rsidRPr="00450208" w:rsidDel="00CA4FBC">
                  <w:rPr>
                    <w:rFonts w:asciiTheme="minorHAnsi" w:hAnsiTheme="minorHAnsi"/>
                    <w:rPrChange w:id="2971" w:author="Huguenot-Noel, Robin" w:date="2025-05-21T16:18:00Z" w16du:dateUtc="2025-05-21T14:18:00Z">
                      <w:rPr/>
                    </w:rPrChange>
                  </w:rPr>
                  <w:delText xml:space="preserve"> compensation </w:delText>
                </w:r>
                <w:r w:rsidR="00B33240" w:rsidRPr="00450208" w:rsidDel="00CA4FBC">
                  <w:rPr>
                    <w:rFonts w:asciiTheme="minorHAnsi" w:hAnsiTheme="minorHAnsi"/>
                    <w:rPrChange w:id="2972" w:author="Huguenot-Noel, Robin" w:date="2025-05-21T16:18:00Z" w16du:dateUtc="2025-05-21T14:18:00Z">
                      <w:rPr/>
                    </w:rPrChange>
                  </w:rPr>
                  <w:br/>
                  <w:delText>b) One-time lump sum (</w:delText>
                </w:r>
              </w:del>
            </w:ins>
            <w:ins w:id="2973" w:author="Huguenot-Noel, Robin" w:date="2025-05-21T11:45:00Z" w16du:dateUtc="2025-05-21T09:45:00Z">
              <w:del w:id="2974" w:author="Huguenot-Noel, Robin [2]" w:date="2025-05-21T15:01:00Z" w16du:dateUtc="2025-05-21T13:01:00Z">
                <w:r w:rsidR="00B33240" w:rsidRPr="00450208" w:rsidDel="00CA4FBC">
                  <w:rPr>
                    <w:rFonts w:asciiTheme="minorHAnsi" w:hAnsiTheme="minorHAnsi"/>
                    <w:rPrChange w:id="2975" w:author="Huguenot-Noel, Robin" w:date="2025-05-21T16:18:00Z" w16du:dateUtc="2025-05-21T14:18:00Z">
                      <w:rPr/>
                    </w:rPrChange>
                  </w:rPr>
                  <w:delText>3 months salary</w:delText>
                </w:r>
              </w:del>
            </w:ins>
            <w:ins w:id="2976" w:author="Huguenot-Noel, Robin" w:date="2025-05-21T11:43:00Z" w16du:dateUtc="2025-05-21T09:43:00Z">
              <w:del w:id="2977" w:author="Huguenot-Noel, Robin [2]" w:date="2025-05-21T15:01:00Z" w16du:dateUtc="2025-05-21T13:01:00Z">
                <w:r w:rsidR="00B33240" w:rsidRPr="00450208" w:rsidDel="00CA4FBC">
                  <w:rPr>
                    <w:rFonts w:asciiTheme="minorHAnsi" w:hAnsiTheme="minorHAnsi"/>
                    <w:rPrChange w:id="2978" w:author="Huguenot-Noel, Robin" w:date="2025-05-21T16:18:00Z" w16du:dateUtc="2025-05-21T14:18:00Z">
                      <w:rPr/>
                    </w:rPrChange>
                  </w:rPr>
                  <w:delText xml:space="preserve">) </w:delText>
                </w:r>
              </w:del>
            </w:ins>
          </w:p>
          <w:p w14:paraId="270235AC" w14:textId="65ABE1C7" w:rsidR="00B33240" w:rsidRPr="00450208" w:rsidDel="00CA4FBC" w:rsidRDefault="00B33240" w:rsidP="00E32E28">
            <w:pPr>
              <w:pStyle w:val="Standard"/>
              <w:numPr>
                <w:ilvl w:val="2"/>
                <w:numId w:val="8"/>
              </w:numPr>
              <w:spacing w:after="0"/>
              <w:rPr>
                <w:ins w:id="2979" w:author="Huguenot-Noel, Robin" w:date="2025-05-21T11:42:00Z" w16du:dateUtc="2025-05-21T09:42:00Z"/>
                <w:del w:id="2980" w:author="Huguenot-Noel, Robin [2]" w:date="2025-05-21T15:01:00Z" w16du:dateUtc="2025-05-21T13:01:00Z"/>
                <w:rFonts w:asciiTheme="minorHAnsi" w:hAnsiTheme="minorHAnsi"/>
              </w:rPr>
              <w:pPrChange w:id="2981" w:author="Huguenot-Noel, Robin" w:date="2025-05-21T12:00:00Z" w16du:dateUtc="2025-05-21T10:00:00Z">
                <w:pPr>
                  <w:pStyle w:val="Standard"/>
                  <w:spacing w:after="0"/>
                </w:pPr>
              </w:pPrChange>
            </w:pPr>
            <w:ins w:id="2982" w:author="Huguenot-Noel, Robin" w:date="2025-05-21T11:43:00Z" w16du:dateUtc="2025-05-21T09:43:00Z">
              <w:del w:id="2983" w:author="Huguenot-Noel, Robin [2]" w:date="2025-05-21T15:01:00Z" w16du:dateUtc="2025-05-21T13:01:00Z">
                <w:r w:rsidRPr="00450208" w:rsidDel="00CA4FBC">
                  <w:rPr>
                    <w:rFonts w:asciiTheme="minorHAnsi" w:hAnsiTheme="minorHAnsi"/>
                    <w:rPrChange w:id="2984" w:author="Huguenot-Noel, Robin" w:date="2025-05-21T16:18:00Z" w16du:dateUtc="2025-05-21T14:18:00Z">
                      <w:rPr/>
                    </w:rPrChange>
                  </w:rPr>
                  <w:br/>
                  <w:delText>c) Early retirement with partial pension</w:delText>
                </w:r>
              </w:del>
            </w:ins>
          </w:p>
        </w:tc>
        <w:tc>
          <w:tcPr>
            <w:tcW w:w="1517" w:type="dxa"/>
            <w:tcBorders>
              <w:left w:val="single" w:sz="4" w:space="0" w:color="000000"/>
              <w:bottom w:val="single" w:sz="4" w:space="0" w:color="000000"/>
              <w:right w:val="single" w:sz="4" w:space="0" w:color="000000"/>
            </w:tcBorders>
          </w:tcPr>
          <w:p w14:paraId="7D76F752" w14:textId="29260E7E" w:rsidR="00B33240" w:rsidRPr="00450208" w:rsidDel="00CA4FBC" w:rsidRDefault="00E32E28" w:rsidP="00B33240">
            <w:pPr>
              <w:pStyle w:val="Standard"/>
              <w:spacing w:after="0"/>
              <w:rPr>
                <w:ins w:id="2985" w:author="Huguenot-Noel, Robin" w:date="2025-05-21T11:56:00Z" w16du:dateUtc="2025-05-21T09:56:00Z"/>
                <w:del w:id="2986" w:author="Huguenot-Noel, Robin [2]" w:date="2025-05-21T15:01:00Z" w16du:dateUtc="2025-05-21T13:01:00Z"/>
                <w:rFonts w:asciiTheme="minorHAnsi" w:hAnsiTheme="minorHAnsi"/>
                <w:rPrChange w:id="2987" w:author="Huguenot-Noel, Robin" w:date="2025-05-21T16:18:00Z" w16du:dateUtc="2025-05-21T14:18:00Z">
                  <w:rPr>
                    <w:ins w:id="2988" w:author="Huguenot-Noel, Robin" w:date="2025-05-21T11:56:00Z" w16du:dateUtc="2025-05-21T09:56:00Z"/>
                    <w:del w:id="2989" w:author="Huguenot-Noel, Robin [2]" w:date="2025-05-21T15:01:00Z" w16du:dateUtc="2025-05-21T13:01:00Z"/>
                  </w:rPr>
                </w:rPrChange>
              </w:rPr>
            </w:pPr>
            <w:ins w:id="2990" w:author="Huguenot-Noel, Robin" w:date="2025-05-21T11:56:00Z" w16du:dateUtc="2025-05-21T09:56:00Z">
              <w:del w:id="2991" w:author="Huguenot-Noel, Robin [2]" w:date="2025-05-21T15:01:00Z" w16du:dateUtc="2025-05-21T13:01:00Z">
                <w:r w:rsidRPr="00450208" w:rsidDel="00CA4FBC">
                  <w:rPr>
                    <w:rFonts w:asciiTheme="minorHAnsi" w:hAnsiTheme="minorHAnsi"/>
                    <w:rPrChange w:id="2992" w:author="Huguenot-Noel, Robin" w:date="2025-05-21T16:18:00Z" w16du:dateUtc="2025-05-21T14:18:00Z">
                      <w:rPr/>
                    </w:rPrChange>
                  </w:rPr>
                  <w:delText xml:space="preserve">a) </w:delText>
                </w:r>
                <w:r w:rsidRPr="00450208" w:rsidDel="00CA4FBC">
                  <w:rPr>
                    <w:rFonts w:asciiTheme="minorHAnsi" w:hAnsiTheme="minorHAnsi"/>
                    <w:rPrChange w:id="2993" w:author="Huguenot-Noel, Robin" w:date="2025-05-21T16:18:00Z" w16du:dateUtc="2025-05-21T14:18:00Z">
                      <w:rPr/>
                    </w:rPrChange>
                  </w:rPr>
                  <w:delText>Only standard unemployment benefits provided</w:delText>
                </w:r>
              </w:del>
            </w:ins>
          </w:p>
          <w:p w14:paraId="716DDA7C" w14:textId="03F7CD78" w:rsidR="00E32E28" w:rsidRPr="00450208" w:rsidDel="00CA4FBC" w:rsidRDefault="00E32E28" w:rsidP="00B33240">
            <w:pPr>
              <w:pStyle w:val="Standard"/>
              <w:spacing w:after="0"/>
              <w:rPr>
                <w:ins w:id="2994" w:author="Huguenot-Noel, Robin" w:date="2025-05-21T11:51:00Z" w16du:dateUtc="2025-05-21T09:51:00Z"/>
                <w:del w:id="2995" w:author="Huguenot-Noel, Robin [2]" w:date="2025-05-21T15:01:00Z" w16du:dateUtc="2025-05-21T13:01:00Z"/>
                <w:rFonts w:asciiTheme="minorHAnsi" w:eastAsiaTheme="minorEastAsia" w:hAnsiTheme="minorHAnsi" w:cstheme="minorBidi"/>
              </w:rPr>
            </w:pPr>
            <w:ins w:id="2996" w:author="Huguenot-Noel, Robin" w:date="2025-05-21T11:56:00Z" w16du:dateUtc="2025-05-21T09:56:00Z">
              <w:del w:id="2997" w:author="Huguenot-Noel, Robin [2]" w:date="2025-05-21T15:01:00Z" w16du:dateUtc="2025-05-21T13:01:00Z">
                <w:r w:rsidRPr="00450208" w:rsidDel="00CA4FBC">
                  <w:rPr>
                    <w:rFonts w:asciiTheme="minorHAnsi" w:hAnsiTheme="minorHAnsi"/>
                    <w:rPrChange w:id="2998" w:author="Huguenot-Noel, Robin" w:date="2025-05-21T16:18:00Z" w16du:dateUtc="2025-05-21T14:18:00Z">
                      <w:rPr/>
                    </w:rPrChange>
                  </w:rPr>
                  <w:delText xml:space="preserve">b) </w:delText>
                </w:r>
              </w:del>
            </w:ins>
          </w:p>
        </w:tc>
        <w:tc>
          <w:tcPr>
            <w:tcW w:w="2403" w:type="dxa"/>
            <w:tcBorders>
              <w:left w:val="single" w:sz="4" w:space="0" w:color="000000"/>
              <w:bottom w:val="single" w:sz="4" w:space="0" w:color="000000"/>
              <w:right w:val="single" w:sz="4" w:space="0" w:color="000000"/>
            </w:tcBorders>
          </w:tcPr>
          <w:p w14:paraId="350B3599" w14:textId="549238B4" w:rsidR="00B33240" w:rsidRPr="00450208" w:rsidDel="00CA4FBC" w:rsidRDefault="00B33240" w:rsidP="00B33240">
            <w:pPr>
              <w:pStyle w:val="Standard"/>
              <w:spacing w:after="0"/>
              <w:rPr>
                <w:ins w:id="2999" w:author="Huguenot-Noel, Robin" w:date="2025-05-21T11:51:00Z" w16du:dateUtc="2025-05-21T09:51:00Z"/>
                <w:del w:id="3000" w:author="Huguenot-Noel, Robin [2]" w:date="2025-05-21T15:01:00Z" w16du:dateUtc="2025-05-21T13:01:00Z"/>
                <w:rFonts w:asciiTheme="minorHAnsi" w:eastAsiaTheme="minorEastAsia" w:hAnsiTheme="minorHAnsi" w:cstheme="minorBidi"/>
              </w:rPr>
            </w:pPr>
          </w:p>
        </w:tc>
      </w:tr>
      <w:tr w:rsidR="00FB1202" w:rsidRPr="00450208" w:rsidDel="00CA4FBC" w14:paraId="7436D90F" w14:textId="77777777" w:rsidTr="00B33240">
        <w:trPr>
          <w:trHeight w:val="498"/>
          <w:ins w:id="3001" w:author="Huguenot-Noel, Robin" w:date="2025-05-21T11:42:00Z" w16du:dateUtc="2025-05-21T09:42:00Z"/>
          <w:del w:id="3002" w:author="Huguenot-Noel, Robin [2]" w:date="2025-05-21T15:01:00Z" w16du:dateUtc="2025-05-21T13:01:00Z"/>
        </w:trPr>
        <w:tc>
          <w:tcPr>
            <w:tcW w:w="1825" w:type="dxa"/>
            <w:tcBorders>
              <w:left w:val="single" w:sz="4" w:space="0" w:color="000000"/>
              <w:bottom w:val="single" w:sz="4" w:space="0" w:color="000000"/>
            </w:tcBorders>
          </w:tcPr>
          <w:p w14:paraId="35517FCF" w14:textId="7481074F" w:rsidR="00B33240" w:rsidRPr="00450208" w:rsidDel="00CA4FBC" w:rsidRDefault="00B33240" w:rsidP="00B33240">
            <w:pPr>
              <w:pStyle w:val="Standard"/>
              <w:spacing w:after="0"/>
              <w:rPr>
                <w:ins w:id="3003" w:author="Huguenot-Noel, Robin" w:date="2025-05-21T11:42:00Z" w16du:dateUtc="2025-05-21T09:42:00Z"/>
                <w:del w:id="3004" w:author="Huguenot-Noel, Robin [2]" w:date="2025-05-21T15:01:00Z" w16du:dateUtc="2025-05-21T13:01:00Z"/>
                <w:rFonts w:asciiTheme="minorHAnsi" w:hAnsiTheme="minorHAnsi"/>
              </w:rPr>
            </w:pPr>
            <w:ins w:id="3005" w:author="Huguenot-Noel, Robin" w:date="2025-05-21T11:46:00Z" w16du:dateUtc="2025-05-21T09:46:00Z">
              <w:del w:id="3006" w:author="Huguenot-Noel, Robin [2]" w:date="2025-05-21T15:01:00Z" w16du:dateUtc="2025-05-21T13:01:00Z">
                <w:r w:rsidRPr="00450208" w:rsidDel="00CA4FBC">
                  <w:rPr>
                    <w:rFonts w:asciiTheme="minorHAnsi" w:eastAsiaTheme="minorEastAsia" w:hAnsiTheme="minorHAnsi" w:cstheme="minorBidi"/>
                  </w:rPr>
                  <w:delText>Job search assistance</w:delText>
                </w:r>
              </w:del>
            </w:ins>
          </w:p>
        </w:tc>
        <w:tc>
          <w:tcPr>
            <w:tcW w:w="4111" w:type="dxa"/>
            <w:tcBorders>
              <w:left w:val="single" w:sz="4" w:space="0" w:color="000000"/>
              <w:bottom w:val="single" w:sz="4" w:space="0" w:color="000000"/>
            </w:tcBorders>
          </w:tcPr>
          <w:p w14:paraId="41F5780D" w14:textId="15024AE7" w:rsidR="00B33240" w:rsidRPr="00450208" w:rsidDel="00CA4FBC" w:rsidRDefault="00B33240" w:rsidP="00B33240">
            <w:pPr>
              <w:pStyle w:val="Standard"/>
              <w:spacing w:after="0"/>
              <w:rPr>
                <w:ins w:id="3007" w:author="Huguenot-Noel, Robin" w:date="2025-05-21T11:42:00Z" w16du:dateUtc="2025-05-21T09:42:00Z"/>
                <w:del w:id="3008" w:author="Huguenot-Noel, Robin [2]" w:date="2025-05-21T15:01:00Z" w16du:dateUtc="2025-05-21T13:01:00Z"/>
                <w:rFonts w:asciiTheme="minorHAnsi" w:hAnsiTheme="minorHAnsi"/>
              </w:rPr>
            </w:pPr>
          </w:p>
        </w:tc>
        <w:tc>
          <w:tcPr>
            <w:tcW w:w="1517" w:type="dxa"/>
            <w:tcBorders>
              <w:left w:val="single" w:sz="4" w:space="0" w:color="000000"/>
              <w:bottom w:val="single" w:sz="4" w:space="0" w:color="000000"/>
              <w:right w:val="single" w:sz="4" w:space="0" w:color="000000"/>
            </w:tcBorders>
          </w:tcPr>
          <w:p w14:paraId="74361B8D" w14:textId="1400344C" w:rsidR="00B33240" w:rsidRPr="00450208" w:rsidDel="00CA4FBC" w:rsidRDefault="00B33240" w:rsidP="00B33240">
            <w:pPr>
              <w:pStyle w:val="Standard"/>
              <w:spacing w:after="0"/>
              <w:rPr>
                <w:ins w:id="3009" w:author="Huguenot-Noel, Robin" w:date="2025-05-21T11:51:00Z" w16du:dateUtc="2025-05-21T09:51:00Z"/>
                <w:del w:id="3010" w:author="Huguenot-Noel, Robin [2]" w:date="2025-05-21T15:01:00Z" w16du:dateUtc="2025-05-21T13:01:00Z"/>
                <w:rFonts w:asciiTheme="minorHAnsi" w:eastAsiaTheme="minorEastAsia" w:hAnsiTheme="minorHAnsi" w:cstheme="minorBidi"/>
              </w:rPr>
            </w:pPr>
          </w:p>
        </w:tc>
        <w:tc>
          <w:tcPr>
            <w:tcW w:w="2403" w:type="dxa"/>
            <w:tcBorders>
              <w:left w:val="single" w:sz="4" w:space="0" w:color="000000"/>
              <w:bottom w:val="single" w:sz="4" w:space="0" w:color="000000"/>
              <w:right w:val="single" w:sz="4" w:space="0" w:color="000000"/>
            </w:tcBorders>
          </w:tcPr>
          <w:p w14:paraId="3ECA5AF0" w14:textId="66E2F9CF" w:rsidR="00B33240" w:rsidRPr="00450208" w:rsidDel="00CA4FBC" w:rsidRDefault="00B33240" w:rsidP="00B33240">
            <w:pPr>
              <w:pStyle w:val="Standard"/>
              <w:spacing w:after="0"/>
              <w:rPr>
                <w:ins w:id="3011" w:author="Huguenot-Noel, Robin" w:date="2025-05-21T11:51:00Z" w16du:dateUtc="2025-05-21T09:51:00Z"/>
                <w:del w:id="3012" w:author="Huguenot-Noel, Robin [2]" w:date="2025-05-21T15:01:00Z" w16du:dateUtc="2025-05-21T13:01:00Z"/>
                <w:rFonts w:asciiTheme="minorHAnsi" w:eastAsiaTheme="minorEastAsia" w:hAnsiTheme="minorHAnsi" w:cstheme="minorBidi"/>
              </w:rPr>
            </w:pPr>
          </w:p>
        </w:tc>
      </w:tr>
      <w:tr w:rsidR="00FB1202" w:rsidRPr="00450208" w:rsidDel="00CA4FBC" w14:paraId="01A4F53C" w14:textId="77777777" w:rsidTr="00B33240">
        <w:trPr>
          <w:trHeight w:val="346"/>
          <w:ins w:id="3013" w:author="Huguenot-Noel, Robin" w:date="2025-05-21T11:42:00Z" w16du:dateUtc="2025-05-21T09:42:00Z"/>
          <w:del w:id="3014" w:author="Huguenot-Noel, Robin [2]" w:date="2025-05-21T15:01:00Z" w16du:dateUtc="2025-05-21T13:01:00Z"/>
        </w:trPr>
        <w:tc>
          <w:tcPr>
            <w:tcW w:w="1825" w:type="dxa"/>
            <w:tcBorders>
              <w:left w:val="single" w:sz="4" w:space="0" w:color="000000"/>
              <w:bottom w:val="single" w:sz="4" w:space="0" w:color="000000"/>
            </w:tcBorders>
          </w:tcPr>
          <w:p w14:paraId="6C7FCE22" w14:textId="2227E702" w:rsidR="00B33240" w:rsidRPr="00450208" w:rsidDel="00CA4FBC" w:rsidRDefault="00B33240" w:rsidP="00B33240">
            <w:pPr>
              <w:pStyle w:val="Standard"/>
              <w:spacing w:after="0"/>
              <w:rPr>
                <w:ins w:id="3015" w:author="Huguenot-Noel, Robin" w:date="2025-05-21T11:42:00Z" w16du:dateUtc="2025-05-21T09:42:00Z"/>
                <w:del w:id="3016" w:author="Huguenot-Noel, Robin [2]" w:date="2025-05-21T15:01:00Z" w16du:dateUtc="2025-05-21T13:01:00Z"/>
                <w:rFonts w:asciiTheme="minorHAnsi" w:hAnsiTheme="minorHAnsi"/>
              </w:rPr>
            </w:pPr>
          </w:p>
        </w:tc>
        <w:tc>
          <w:tcPr>
            <w:tcW w:w="4111" w:type="dxa"/>
            <w:tcBorders>
              <w:left w:val="single" w:sz="4" w:space="0" w:color="000000"/>
              <w:bottom w:val="single" w:sz="4" w:space="0" w:color="000000"/>
            </w:tcBorders>
          </w:tcPr>
          <w:p w14:paraId="6E5912AD" w14:textId="6FD5FF95" w:rsidR="00B33240" w:rsidRPr="00450208" w:rsidDel="00CA4FBC" w:rsidRDefault="00B33240" w:rsidP="00B33240">
            <w:pPr>
              <w:pStyle w:val="Standard"/>
              <w:spacing w:after="0"/>
              <w:rPr>
                <w:ins w:id="3017" w:author="Huguenot-Noel, Robin" w:date="2025-05-21T11:42:00Z" w16du:dateUtc="2025-05-21T09:42:00Z"/>
                <w:del w:id="3018" w:author="Huguenot-Noel, Robin [2]" w:date="2025-05-21T15:01:00Z" w16du:dateUtc="2025-05-21T13:01:00Z"/>
                <w:rFonts w:asciiTheme="minorHAnsi" w:hAnsiTheme="minorHAnsi"/>
              </w:rPr>
            </w:pPr>
          </w:p>
        </w:tc>
        <w:tc>
          <w:tcPr>
            <w:tcW w:w="1517" w:type="dxa"/>
            <w:tcBorders>
              <w:left w:val="single" w:sz="4" w:space="0" w:color="000000"/>
              <w:bottom w:val="single" w:sz="4" w:space="0" w:color="000000"/>
              <w:right w:val="single" w:sz="4" w:space="0" w:color="000000"/>
            </w:tcBorders>
          </w:tcPr>
          <w:p w14:paraId="58F3A3E3" w14:textId="7FBAD862" w:rsidR="00B33240" w:rsidRPr="00450208" w:rsidDel="00CA4FBC" w:rsidRDefault="00B33240" w:rsidP="00B33240">
            <w:pPr>
              <w:pStyle w:val="Standard"/>
              <w:spacing w:after="0"/>
              <w:rPr>
                <w:ins w:id="3019" w:author="Huguenot-Noel, Robin" w:date="2025-05-21T11:51:00Z" w16du:dateUtc="2025-05-21T09:51:00Z"/>
                <w:del w:id="3020" w:author="Huguenot-Noel, Robin [2]" w:date="2025-05-21T15:01:00Z" w16du:dateUtc="2025-05-21T13:01:00Z"/>
                <w:rFonts w:asciiTheme="minorHAnsi" w:hAnsiTheme="minorHAnsi"/>
              </w:rPr>
            </w:pPr>
          </w:p>
        </w:tc>
        <w:tc>
          <w:tcPr>
            <w:tcW w:w="2403" w:type="dxa"/>
            <w:tcBorders>
              <w:left w:val="single" w:sz="4" w:space="0" w:color="000000"/>
              <w:bottom w:val="single" w:sz="4" w:space="0" w:color="000000"/>
              <w:right w:val="single" w:sz="4" w:space="0" w:color="000000"/>
            </w:tcBorders>
          </w:tcPr>
          <w:p w14:paraId="145B9B9C" w14:textId="3E0C1EF6" w:rsidR="00B33240" w:rsidRPr="00450208" w:rsidDel="00CA4FBC" w:rsidRDefault="00B33240" w:rsidP="00B33240">
            <w:pPr>
              <w:pStyle w:val="Standard"/>
              <w:spacing w:after="0"/>
              <w:rPr>
                <w:ins w:id="3021" w:author="Huguenot-Noel, Robin" w:date="2025-05-21T11:51:00Z" w16du:dateUtc="2025-05-21T09:51:00Z"/>
                <w:del w:id="3022" w:author="Huguenot-Noel, Robin [2]" w:date="2025-05-21T15:01:00Z" w16du:dateUtc="2025-05-21T13:01:00Z"/>
                <w:rFonts w:asciiTheme="minorHAnsi" w:hAnsiTheme="minorHAnsi"/>
              </w:rPr>
            </w:pPr>
          </w:p>
        </w:tc>
      </w:tr>
      <w:tr w:rsidR="00FB1202" w:rsidRPr="00450208" w:rsidDel="00CA4FBC" w14:paraId="3408B952" w14:textId="77777777" w:rsidTr="00B33240">
        <w:trPr>
          <w:trHeight w:val="998"/>
          <w:ins w:id="3023" w:author="Huguenot-Noel, Robin" w:date="2025-05-21T11:45:00Z" w16du:dateUtc="2025-05-21T09:45:00Z"/>
          <w:del w:id="3024" w:author="Huguenot-Noel, Robin [2]" w:date="2025-05-21T15:01:00Z" w16du:dateUtc="2025-05-21T13:01:00Z"/>
        </w:trPr>
        <w:tc>
          <w:tcPr>
            <w:tcW w:w="1825" w:type="dxa"/>
            <w:tcBorders>
              <w:left w:val="single" w:sz="4" w:space="0" w:color="000000"/>
              <w:bottom w:val="single" w:sz="4" w:space="0" w:color="000000"/>
            </w:tcBorders>
          </w:tcPr>
          <w:p w14:paraId="635F5B03" w14:textId="6B666496" w:rsidR="00B33240" w:rsidRPr="00450208" w:rsidDel="00CA4FBC" w:rsidRDefault="00B33240" w:rsidP="00B33240">
            <w:pPr>
              <w:pStyle w:val="Standard"/>
              <w:spacing w:after="0"/>
              <w:rPr>
                <w:ins w:id="3025" w:author="Huguenot-Noel, Robin" w:date="2025-05-21T11:45:00Z" w16du:dateUtc="2025-05-21T09:45:00Z"/>
                <w:del w:id="3026" w:author="Huguenot-Noel, Robin [2]" w:date="2025-05-21T15:01:00Z" w16du:dateUtc="2025-05-21T13:01:00Z"/>
                <w:rFonts w:asciiTheme="minorHAnsi" w:eastAsiaTheme="minorEastAsia" w:hAnsiTheme="minorHAnsi" w:cstheme="minorBidi"/>
              </w:rPr>
            </w:pPr>
            <w:ins w:id="3027" w:author="Huguenot-Noel, Robin" w:date="2025-05-21T11:45:00Z" w16du:dateUtc="2025-05-21T09:45:00Z">
              <w:del w:id="3028" w:author="Huguenot-Noel, Robin [2]" w:date="2025-05-21T15:01:00Z" w16du:dateUtc="2025-05-21T13:01:00Z">
                <w:r w:rsidRPr="00450208" w:rsidDel="00CA4FBC">
                  <w:rPr>
                    <w:rFonts w:asciiTheme="minorHAnsi" w:eastAsiaTheme="minorEastAsia" w:hAnsiTheme="minorHAnsi" w:cstheme="minorBidi"/>
                  </w:rPr>
                  <w:delText>New job location</w:delText>
                </w:r>
              </w:del>
            </w:ins>
          </w:p>
        </w:tc>
        <w:tc>
          <w:tcPr>
            <w:tcW w:w="4111" w:type="dxa"/>
            <w:tcBorders>
              <w:left w:val="single" w:sz="4" w:space="0" w:color="000000"/>
              <w:bottom w:val="single" w:sz="4" w:space="0" w:color="000000"/>
            </w:tcBorders>
          </w:tcPr>
          <w:p w14:paraId="4FB20078" w14:textId="3F5CF712" w:rsidR="00B33240" w:rsidRPr="00450208" w:rsidDel="00CA4FBC" w:rsidRDefault="00B33240" w:rsidP="00B33240">
            <w:pPr>
              <w:pStyle w:val="Standard"/>
              <w:spacing w:after="0"/>
              <w:rPr>
                <w:ins w:id="3029" w:author="Huguenot-Noel, Robin" w:date="2025-05-21T11:45:00Z" w16du:dateUtc="2025-05-21T09:45:00Z"/>
                <w:del w:id="3030" w:author="Huguenot-Noel, Robin [2]" w:date="2025-05-21T15:01:00Z" w16du:dateUtc="2025-05-21T13:01:00Z"/>
                <w:rFonts w:asciiTheme="minorHAnsi" w:hAnsiTheme="minorHAnsi"/>
              </w:rPr>
            </w:pPr>
            <w:ins w:id="3031" w:author="Huguenot-Noel, Robin" w:date="2025-05-21T11:45:00Z" w16du:dateUtc="2025-05-21T09:45:00Z">
              <w:del w:id="3032" w:author="Huguenot-Noel, Robin [2]" w:date="2025-05-21T15:01:00Z" w16du:dateUtc="2025-05-21T13:01:00Z">
                <w:r w:rsidRPr="00450208" w:rsidDel="00CA4FBC">
                  <w:rPr>
                    <w:rFonts w:asciiTheme="minorHAnsi" w:eastAsiaTheme="minorEastAsia" w:hAnsiTheme="minorHAnsi" w:cstheme="minorBidi"/>
                  </w:rPr>
                  <w:delText>a) Same department</w:delText>
                </w:r>
              </w:del>
            </w:ins>
          </w:p>
          <w:p w14:paraId="7AC8E9BC" w14:textId="69A5C8A0" w:rsidR="00B33240" w:rsidRPr="00450208" w:rsidDel="00CA4FBC" w:rsidRDefault="00B33240" w:rsidP="00B33240">
            <w:pPr>
              <w:pStyle w:val="Standard"/>
              <w:spacing w:after="0"/>
              <w:rPr>
                <w:ins w:id="3033" w:author="Huguenot-Noel, Robin" w:date="2025-05-21T11:45:00Z" w16du:dateUtc="2025-05-21T09:45:00Z"/>
                <w:del w:id="3034" w:author="Huguenot-Noel, Robin [2]" w:date="2025-05-21T15:01:00Z" w16du:dateUtc="2025-05-21T13:01:00Z"/>
                <w:rFonts w:asciiTheme="minorHAnsi" w:hAnsiTheme="minorHAnsi"/>
              </w:rPr>
            </w:pPr>
            <w:ins w:id="3035" w:author="Huguenot-Noel, Robin" w:date="2025-05-21T11:45:00Z" w16du:dateUtc="2025-05-21T09:45:00Z">
              <w:del w:id="3036" w:author="Huguenot-Noel, Robin [2]" w:date="2025-05-21T15:01:00Z" w16du:dateUtc="2025-05-21T13:01:00Z">
                <w:r w:rsidRPr="00450208" w:rsidDel="00CA4FBC">
                  <w:rPr>
                    <w:rFonts w:asciiTheme="minorHAnsi" w:eastAsiaTheme="minorEastAsia" w:hAnsiTheme="minorHAnsi" w:cstheme="minorBidi"/>
                  </w:rPr>
                  <w:delText>b) neighborhood department</w:delText>
                </w:r>
              </w:del>
            </w:ins>
          </w:p>
          <w:p w14:paraId="5C336631" w14:textId="0020B41D" w:rsidR="00B33240" w:rsidRPr="00450208" w:rsidDel="00CA4FBC" w:rsidRDefault="00B33240" w:rsidP="00B33240">
            <w:pPr>
              <w:pStyle w:val="Standard"/>
              <w:spacing w:after="0"/>
              <w:rPr>
                <w:ins w:id="3037" w:author="Huguenot-Noel, Robin" w:date="2025-05-21T11:45:00Z" w16du:dateUtc="2025-05-21T09:45:00Z"/>
                <w:del w:id="3038" w:author="Huguenot-Noel, Robin [2]" w:date="2025-05-21T15:01:00Z" w16du:dateUtc="2025-05-21T13:01:00Z"/>
                <w:rFonts w:asciiTheme="minorHAnsi" w:eastAsiaTheme="minorEastAsia" w:hAnsiTheme="minorHAnsi" w:cstheme="minorBidi"/>
              </w:rPr>
            </w:pPr>
            <w:ins w:id="3039" w:author="Huguenot-Noel, Robin" w:date="2025-05-21T11:45:00Z" w16du:dateUtc="2025-05-21T09:45:00Z">
              <w:del w:id="3040" w:author="Huguenot-Noel, Robin [2]" w:date="2025-05-21T15:01:00Z" w16du:dateUtc="2025-05-21T13:01:00Z">
                <w:r w:rsidRPr="00450208" w:rsidDel="00CA4FBC">
                  <w:rPr>
                    <w:rFonts w:asciiTheme="minorHAnsi" w:eastAsiaTheme="minorEastAsia" w:hAnsiTheme="minorHAnsi" w:cstheme="minorBidi"/>
                  </w:rPr>
                  <w:delText>c) another region</w:delText>
                </w:r>
              </w:del>
            </w:ins>
          </w:p>
        </w:tc>
        <w:tc>
          <w:tcPr>
            <w:tcW w:w="1517" w:type="dxa"/>
            <w:tcBorders>
              <w:left w:val="single" w:sz="4" w:space="0" w:color="000000"/>
              <w:bottom w:val="single" w:sz="4" w:space="0" w:color="000000"/>
              <w:right w:val="single" w:sz="4" w:space="0" w:color="000000"/>
            </w:tcBorders>
          </w:tcPr>
          <w:p w14:paraId="43FCFFC6" w14:textId="01AA5B09" w:rsidR="00B33240" w:rsidRPr="00450208" w:rsidDel="00CA4FBC" w:rsidRDefault="00B33240" w:rsidP="00B33240">
            <w:pPr>
              <w:pStyle w:val="Standard"/>
              <w:spacing w:after="0"/>
              <w:rPr>
                <w:ins w:id="3041" w:author="Huguenot-Noel, Robin" w:date="2025-05-21T11:51:00Z" w16du:dateUtc="2025-05-21T09:51:00Z"/>
                <w:del w:id="3042" w:author="Huguenot-Noel, Robin [2]" w:date="2025-05-21T15:01:00Z" w16du:dateUtc="2025-05-21T13:01:00Z"/>
                <w:rFonts w:asciiTheme="minorHAnsi" w:eastAsiaTheme="minorEastAsia" w:hAnsiTheme="minorHAnsi" w:cstheme="minorBidi"/>
              </w:rPr>
            </w:pPr>
          </w:p>
        </w:tc>
        <w:tc>
          <w:tcPr>
            <w:tcW w:w="2403" w:type="dxa"/>
            <w:tcBorders>
              <w:left w:val="single" w:sz="4" w:space="0" w:color="000000"/>
              <w:bottom w:val="single" w:sz="4" w:space="0" w:color="000000"/>
              <w:right w:val="single" w:sz="4" w:space="0" w:color="000000"/>
            </w:tcBorders>
          </w:tcPr>
          <w:p w14:paraId="18A34AE3" w14:textId="632C73A6" w:rsidR="00B33240" w:rsidRPr="00450208" w:rsidDel="00CA4FBC" w:rsidRDefault="00B33240" w:rsidP="00B33240">
            <w:pPr>
              <w:pStyle w:val="Standard"/>
              <w:spacing w:after="0"/>
              <w:rPr>
                <w:ins w:id="3043" w:author="Huguenot-Noel, Robin" w:date="2025-05-21T11:51:00Z" w16du:dateUtc="2025-05-21T09:51:00Z"/>
                <w:del w:id="3044" w:author="Huguenot-Noel, Robin [2]" w:date="2025-05-21T15:01:00Z" w16du:dateUtc="2025-05-21T13:01:00Z"/>
                <w:rFonts w:asciiTheme="minorHAnsi" w:eastAsiaTheme="minorEastAsia" w:hAnsiTheme="minorHAnsi" w:cstheme="minorBidi"/>
              </w:rPr>
            </w:pPr>
            <w:ins w:id="3045" w:author="Huguenot-Noel, Robin" w:date="2025-05-21T11:51:00Z" w16du:dateUtc="2025-05-21T09:51:00Z">
              <w:del w:id="3046" w:author="Huguenot-Noel, Robin [2]" w:date="2025-05-21T15:01:00Z" w16du:dateUtc="2025-05-21T13:01:00Z">
                <w:r w:rsidRPr="00450208" w:rsidDel="00CA4FBC">
                  <w:rPr>
                    <w:rFonts w:asciiTheme="minorHAnsi" w:eastAsiaTheme="minorEastAsia" w:hAnsiTheme="minorHAnsi" w:cstheme="minorBidi"/>
                  </w:rPr>
                  <w:delText>Blankenship et al. (2022)</w:delText>
                </w:r>
              </w:del>
            </w:ins>
          </w:p>
        </w:tc>
      </w:tr>
      <w:tr w:rsidR="00FB1202" w:rsidRPr="00450208" w:rsidDel="00CA4FBC" w14:paraId="04394909" w14:textId="77777777" w:rsidTr="00B33240">
        <w:trPr>
          <w:trHeight w:val="1011"/>
          <w:ins w:id="3047" w:author="Huguenot-Noel, Robin" w:date="2025-05-21T11:42:00Z" w16du:dateUtc="2025-05-21T09:42:00Z"/>
          <w:del w:id="3048" w:author="Huguenot-Noel, Robin [2]" w:date="2025-05-21T15:01:00Z" w16du:dateUtc="2025-05-21T13:01:00Z"/>
        </w:trPr>
        <w:tc>
          <w:tcPr>
            <w:tcW w:w="1825" w:type="dxa"/>
            <w:tcBorders>
              <w:left w:val="single" w:sz="4" w:space="0" w:color="000000"/>
              <w:bottom w:val="single" w:sz="4" w:space="0" w:color="000000"/>
            </w:tcBorders>
          </w:tcPr>
          <w:p w14:paraId="725555C1" w14:textId="725AA7F5" w:rsidR="00B33240" w:rsidRPr="00450208" w:rsidDel="00CA4FBC" w:rsidRDefault="00B33240" w:rsidP="00B33240">
            <w:pPr>
              <w:pStyle w:val="Standard"/>
              <w:spacing w:after="0"/>
              <w:rPr>
                <w:ins w:id="3049" w:author="Huguenot-Noel, Robin" w:date="2025-05-21T11:42:00Z" w16du:dateUtc="2025-05-21T09:42:00Z"/>
                <w:del w:id="3050" w:author="Huguenot-Noel, Robin [2]" w:date="2025-05-21T15:01:00Z" w16du:dateUtc="2025-05-21T13:01:00Z"/>
                <w:rFonts w:asciiTheme="minorHAnsi" w:hAnsiTheme="minorHAnsi"/>
              </w:rPr>
            </w:pPr>
            <w:ins w:id="3051" w:author="Huguenot-Noel, Robin" w:date="2025-05-21T11:42:00Z" w16du:dateUtc="2025-05-21T09:42:00Z">
              <w:del w:id="3052" w:author="Huguenot-Noel, Robin [2]" w:date="2025-05-21T15:01:00Z" w16du:dateUtc="2025-05-21T13:01:00Z">
                <w:r w:rsidRPr="00450208" w:rsidDel="00CA4FBC">
                  <w:rPr>
                    <w:rFonts w:asciiTheme="minorHAnsi" w:eastAsiaTheme="minorEastAsia" w:hAnsiTheme="minorHAnsi" w:cstheme="minorBidi"/>
                  </w:rPr>
                  <w:delText>Community Investment</w:delText>
                </w:r>
              </w:del>
            </w:ins>
          </w:p>
        </w:tc>
        <w:tc>
          <w:tcPr>
            <w:tcW w:w="4111" w:type="dxa"/>
            <w:tcBorders>
              <w:left w:val="single" w:sz="4" w:space="0" w:color="000000"/>
              <w:bottom w:val="single" w:sz="4" w:space="0" w:color="000000"/>
            </w:tcBorders>
          </w:tcPr>
          <w:p w14:paraId="4EC7B470" w14:textId="2D7B74C8" w:rsidR="00B33240" w:rsidRPr="00450208" w:rsidDel="00CA4FBC" w:rsidRDefault="00B33240" w:rsidP="00B33240">
            <w:pPr>
              <w:pStyle w:val="Standard"/>
              <w:spacing w:after="0"/>
              <w:rPr>
                <w:ins w:id="3053" w:author="Huguenot-Noel, Robin" w:date="2025-05-21T11:42:00Z" w16du:dateUtc="2025-05-21T09:42:00Z"/>
                <w:del w:id="3054" w:author="Huguenot-Noel, Robin [2]" w:date="2025-05-21T15:01:00Z" w16du:dateUtc="2025-05-21T13:01:00Z"/>
                <w:rFonts w:asciiTheme="minorHAnsi" w:hAnsiTheme="minorHAnsi"/>
              </w:rPr>
            </w:pPr>
            <w:ins w:id="3055" w:author="Huguenot-Noel, Robin" w:date="2025-05-21T11:42:00Z" w16du:dateUtc="2025-05-21T09:42:00Z">
              <w:del w:id="3056" w:author="Huguenot-Noel, Robin [2]" w:date="2025-05-21T15:01:00Z" w16du:dateUtc="2025-05-21T13:01:00Z">
                <w:r w:rsidRPr="00450208" w:rsidDel="00CA4FBC">
                  <w:rPr>
                    <w:rFonts w:asciiTheme="minorHAnsi" w:eastAsiaTheme="minorEastAsia" w:hAnsiTheme="minorHAnsi" w:cstheme="minorBidi"/>
                  </w:rPr>
                  <w:delText>a) Health sector development</w:delText>
                </w:r>
              </w:del>
            </w:ins>
          </w:p>
          <w:p w14:paraId="5E62191B" w14:textId="36F14B69" w:rsidR="00B33240" w:rsidRPr="00450208" w:rsidDel="00CA4FBC" w:rsidRDefault="00B33240" w:rsidP="00B33240">
            <w:pPr>
              <w:pStyle w:val="Standard"/>
              <w:spacing w:after="0"/>
              <w:rPr>
                <w:ins w:id="3057" w:author="Huguenot-Noel, Robin" w:date="2025-05-21T11:42:00Z" w16du:dateUtc="2025-05-21T09:42:00Z"/>
                <w:del w:id="3058" w:author="Huguenot-Noel, Robin [2]" w:date="2025-05-21T15:01:00Z" w16du:dateUtc="2025-05-21T13:01:00Z"/>
                <w:rFonts w:asciiTheme="minorHAnsi" w:hAnsiTheme="minorHAnsi"/>
              </w:rPr>
            </w:pPr>
            <w:ins w:id="3059" w:author="Huguenot-Noel, Robin" w:date="2025-05-21T11:42:00Z" w16du:dateUtc="2025-05-21T09:42:00Z">
              <w:del w:id="3060" w:author="Huguenot-Noel, Robin [2]" w:date="2025-05-21T15:01:00Z" w16du:dateUtc="2025-05-21T13:01:00Z">
                <w:r w:rsidRPr="00450208" w:rsidDel="00CA4FBC">
                  <w:rPr>
                    <w:rFonts w:asciiTheme="minorHAnsi" w:eastAsiaTheme="minorEastAsia" w:hAnsiTheme="minorHAnsi" w:cstheme="minorBidi"/>
                  </w:rPr>
                  <w:delText>b) New schools buildings</w:delText>
                </w:r>
              </w:del>
            </w:ins>
          </w:p>
          <w:p w14:paraId="746A1AA4" w14:textId="6EAB230C" w:rsidR="00B33240" w:rsidRPr="00450208" w:rsidDel="00CA4FBC" w:rsidRDefault="00B33240" w:rsidP="00B33240">
            <w:pPr>
              <w:pStyle w:val="Standard"/>
              <w:spacing w:after="0"/>
              <w:rPr>
                <w:ins w:id="3061" w:author="Huguenot-Noel, Robin" w:date="2025-05-21T11:42:00Z" w16du:dateUtc="2025-05-21T09:42:00Z"/>
                <w:del w:id="3062" w:author="Huguenot-Noel, Robin [2]" w:date="2025-05-21T15:01:00Z" w16du:dateUtc="2025-05-21T13:01:00Z"/>
                <w:rFonts w:asciiTheme="minorHAnsi" w:hAnsiTheme="minorHAnsi"/>
              </w:rPr>
            </w:pPr>
            <w:ins w:id="3063" w:author="Huguenot-Noel, Robin" w:date="2025-05-21T11:42:00Z" w16du:dateUtc="2025-05-21T09:42:00Z">
              <w:del w:id="3064" w:author="Huguenot-Noel, Robin [2]" w:date="2025-05-21T15:01:00Z" w16du:dateUtc="2025-05-21T13:01:00Z">
                <w:r w:rsidRPr="00450208" w:rsidDel="00CA4FBC">
                  <w:rPr>
                    <w:rFonts w:asciiTheme="minorHAnsi" w:eastAsiaTheme="minorEastAsia" w:hAnsiTheme="minorHAnsi" w:cstheme="minorBidi"/>
                  </w:rPr>
                  <w:delText>c) Public transport infrastructure</w:delText>
                </w:r>
              </w:del>
            </w:ins>
          </w:p>
        </w:tc>
        <w:tc>
          <w:tcPr>
            <w:tcW w:w="1517" w:type="dxa"/>
            <w:tcBorders>
              <w:left w:val="single" w:sz="4" w:space="0" w:color="000000"/>
              <w:bottom w:val="single" w:sz="4" w:space="0" w:color="000000"/>
              <w:right w:val="single" w:sz="4" w:space="0" w:color="000000"/>
            </w:tcBorders>
          </w:tcPr>
          <w:p w14:paraId="35FF6B32" w14:textId="366C630B" w:rsidR="00B33240" w:rsidRPr="00450208" w:rsidDel="00CA4FBC" w:rsidRDefault="00B33240" w:rsidP="00B33240">
            <w:pPr>
              <w:pStyle w:val="Standard"/>
              <w:spacing w:after="0"/>
              <w:rPr>
                <w:ins w:id="3065" w:author="Huguenot-Noel, Robin" w:date="2025-05-21T11:51:00Z" w16du:dateUtc="2025-05-21T09:51:00Z"/>
                <w:del w:id="3066" w:author="Huguenot-Noel, Robin [2]" w:date="2025-05-21T15:01:00Z" w16du:dateUtc="2025-05-21T13:01:00Z"/>
                <w:rFonts w:asciiTheme="minorHAnsi" w:eastAsiaTheme="minorEastAsia" w:hAnsiTheme="minorHAnsi" w:cstheme="minorBidi"/>
              </w:rPr>
            </w:pPr>
          </w:p>
        </w:tc>
        <w:tc>
          <w:tcPr>
            <w:tcW w:w="2403" w:type="dxa"/>
            <w:tcBorders>
              <w:left w:val="single" w:sz="4" w:space="0" w:color="000000"/>
              <w:bottom w:val="single" w:sz="4" w:space="0" w:color="000000"/>
              <w:right w:val="single" w:sz="4" w:space="0" w:color="000000"/>
            </w:tcBorders>
          </w:tcPr>
          <w:p w14:paraId="1BE58D20" w14:textId="333C8443" w:rsidR="00B33240" w:rsidRPr="00450208" w:rsidDel="00CA4FBC" w:rsidRDefault="00B33240" w:rsidP="00B33240">
            <w:pPr>
              <w:pStyle w:val="Standard"/>
              <w:spacing w:after="0"/>
              <w:rPr>
                <w:ins w:id="3067" w:author="Huguenot-Noel, Robin" w:date="2025-05-21T11:51:00Z" w16du:dateUtc="2025-05-21T09:51:00Z"/>
                <w:del w:id="3068" w:author="Huguenot-Noel, Robin [2]" w:date="2025-05-21T15:01:00Z" w16du:dateUtc="2025-05-21T13:01:00Z"/>
                <w:rFonts w:asciiTheme="minorHAnsi" w:hAnsiTheme="minorHAnsi"/>
              </w:rPr>
            </w:pPr>
            <w:ins w:id="3069" w:author="Huguenot-Noel, Robin" w:date="2025-05-21T11:51:00Z" w16du:dateUtc="2025-05-21T09:51:00Z">
              <w:del w:id="3070" w:author="Huguenot-Noel, Robin [2]" w:date="2025-05-21T15:01:00Z" w16du:dateUtc="2025-05-21T13:01:00Z">
                <w:r w:rsidRPr="00450208" w:rsidDel="00CA4FBC">
                  <w:rPr>
                    <w:rFonts w:asciiTheme="minorHAnsi" w:eastAsiaTheme="minorEastAsia" w:hAnsiTheme="minorHAnsi" w:cstheme="minorBidi"/>
                  </w:rPr>
                  <w:delText>Inspired by Gazmararian (2024)</w:delText>
                </w:r>
              </w:del>
            </w:ins>
          </w:p>
          <w:p w14:paraId="08CB25F7" w14:textId="33AABF4E" w:rsidR="00B33240" w:rsidRPr="00450208" w:rsidDel="00CA4FBC" w:rsidRDefault="00B33240" w:rsidP="00B33240">
            <w:pPr>
              <w:pStyle w:val="Standard"/>
              <w:spacing w:after="0"/>
              <w:rPr>
                <w:ins w:id="3071" w:author="Huguenot-Noel, Robin" w:date="2025-05-21T11:51:00Z" w16du:dateUtc="2025-05-21T09:51:00Z"/>
                <w:del w:id="3072" w:author="Huguenot-Noel, Robin [2]" w:date="2025-05-21T15:01:00Z" w16du:dateUtc="2025-05-21T13:01:00Z"/>
                <w:rFonts w:asciiTheme="minorHAnsi" w:eastAsiaTheme="minorEastAsia" w:hAnsiTheme="minorHAnsi" w:cstheme="minorBidi"/>
              </w:rPr>
            </w:pPr>
          </w:p>
        </w:tc>
      </w:tr>
    </w:tbl>
    <w:p w14:paraId="74261117" w14:textId="028D4AE7" w:rsidR="002B08C1" w:rsidRPr="00450208" w:rsidDel="00B33240" w:rsidRDefault="00000000" w:rsidP="006654FF">
      <w:pPr>
        <w:pStyle w:val="Standard"/>
        <w:spacing w:after="0"/>
        <w:rPr>
          <w:del w:id="3073" w:author="Huguenot-Noel, Robin [2]" w:date="2025-05-21T10:53:00Z" w16du:dateUtc="2025-05-21T08:53:00Z"/>
          <w:rFonts w:asciiTheme="minorHAnsi" w:eastAsiaTheme="minorEastAsia" w:hAnsiTheme="minorHAnsi" w:cstheme="minorBidi"/>
        </w:rPr>
      </w:pPr>
      <w:del w:id="3074" w:author="Huguenot-Noel, Robin [2]" w:date="2025-05-21T10:53:00Z" w16du:dateUtc="2025-05-21T08:53:00Z">
        <w:r w:rsidRPr="00450208" w:rsidDel="00223BEC">
          <w:rPr>
            <w:rFonts w:asciiTheme="minorHAnsi" w:eastAsiaTheme="minorEastAsia" w:hAnsiTheme="minorHAnsi" w:cstheme="minorBidi"/>
            <w:rPrChange w:id="3075" w:author="Huguenot-Noel, Robin" w:date="2025-05-21T16:18:00Z" w16du:dateUtc="2025-05-21T14:18:00Z">
              <w:rPr>
                <w:rFonts w:eastAsiaTheme="minorEastAsia" w:cstheme="minorBidi"/>
                <w:sz w:val="20"/>
                <w:szCs w:val="20"/>
              </w:rPr>
            </w:rPrChange>
          </w:rPr>
          <w:delText>You will be presented with two hypothetical policy proposals, each defined by several attributes. Please select the one that best aligns with your preferences.</w:delText>
        </w:r>
      </w:del>
    </w:p>
    <w:p w14:paraId="6D20F224" w14:textId="77777777" w:rsidR="00B33240" w:rsidRPr="00450208" w:rsidDel="00CA4FBC" w:rsidRDefault="00B33240" w:rsidP="006654FF">
      <w:pPr>
        <w:spacing w:line="276" w:lineRule="auto"/>
        <w:rPr>
          <w:ins w:id="3076" w:author="Huguenot-Noel, Robin" w:date="2025-05-21T11:42:00Z" w16du:dateUtc="2025-05-21T09:42:00Z"/>
          <w:del w:id="3077" w:author="Huguenot-Noel, Robin [2]" w:date="2025-05-21T15:01:00Z" w16du:dateUtc="2025-05-21T13:01:00Z"/>
          <w:rFonts w:asciiTheme="minorHAnsi" w:eastAsiaTheme="minorEastAsia" w:hAnsiTheme="minorHAnsi" w:cstheme="minorBidi"/>
          <w:lang w:eastAsia="ja-JP"/>
        </w:rPr>
      </w:pPr>
    </w:p>
    <w:p w14:paraId="3A329B94" w14:textId="77777777" w:rsidR="00B33240" w:rsidRPr="00450208" w:rsidRDefault="00B33240" w:rsidP="006654FF">
      <w:pPr>
        <w:spacing w:line="276" w:lineRule="auto"/>
        <w:rPr>
          <w:ins w:id="3078" w:author="Huguenot-Noel, Robin [2]" w:date="2025-05-21T14:41:00Z" w16du:dateUtc="2025-05-21T12:41:00Z"/>
          <w:rFonts w:asciiTheme="minorHAnsi" w:eastAsiaTheme="minorEastAsia" w:hAnsiTheme="minorHAnsi" w:cstheme="minorBidi"/>
          <w:lang w:eastAsia="ja-JP"/>
        </w:rPr>
      </w:pPr>
    </w:p>
    <w:p w14:paraId="4F639FFA" w14:textId="7FD7A7D0" w:rsidR="00CA4FBC" w:rsidRPr="00450208" w:rsidDel="00FB1202" w:rsidRDefault="00CB3BC0" w:rsidP="00CA4FBC">
      <w:pPr>
        <w:pStyle w:val="ListParagraph"/>
        <w:numPr>
          <w:ilvl w:val="3"/>
          <w:numId w:val="8"/>
        </w:numPr>
        <w:rPr>
          <w:ins w:id="3079" w:author="Huguenot-Noel, Robin [2]" w:date="2025-05-21T14:41:00Z" w16du:dateUtc="2025-05-21T12:41:00Z"/>
          <w:del w:id="3080" w:author="Huguenot-Noel, Robin" w:date="2025-05-21T15:34:00Z" w16du:dateUtc="2025-05-21T13:34:00Z"/>
          <w:u w:val="single"/>
          <w:rPrChange w:id="3081" w:author="Huguenot-Noel, Robin" w:date="2025-05-21T16:18:00Z" w16du:dateUtc="2025-05-21T14:18:00Z">
            <w:rPr>
              <w:ins w:id="3082" w:author="Huguenot-Noel, Robin [2]" w:date="2025-05-21T14:41:00Z" w16du:dateUtc="2025-05-21T12:41:00Z"/>
              <w:del w:id="3083" w:author="Huguenot-Noel, Robin" w:date="2025-05-21T15:34:00Z" w16du:dateUtc="2025-05-21T13:34:00Z"/>
              <w:rFonts w:eastAsiaTheme="minorEastAsia"/>
            </w:rPr>
          </w:rPrChange>
        </w:rPr>
        <w:pPrChange w:id="3084" w:author="Huguenot-Noel, Robin [2]" w:date="2025-05-21T15:01:00Z" w16du:dateUtc="2025-05-21T13:01:00Z">
          <w:pPr>
            <w:spacing w:line="276" w:lineRule="auto"/>
          </w:pPr>
        </w:pPrChange>
      </w:pPr>
      <w:ins w:id="3085" w:author="Huguenot-Noel, Robin" w:date="2025-05-21T15:56:00Z" w16du:dateUtc="2025-05-21T13:56:00Z">
        <w:r w:rsidRPr="00450208">
          <w:rPr>
            <w:u w:val="single"/>
          </w:rPr>
          <w:t>C</w:t>
        </w:r>
      </w:ins>
      <w:ins w:id="3086" w:author="Huguenot-Noel, Robin [2]" w:date="2025-05-21T15:01:00Z" w16du:dateUtc="2025-05-21T13:01:00Z">
        <w:del w:id="3087" w:author="Huguenot-Noel, Robin" w:date="2025-05-21T15:56:00Z" w16du:dateUtc="2025-05-21T13:56:00Z">
          <w:r w:rsidR="00CA4FBC" w:rsidRPr="00450208" w:rsidDel="00CB3BC0">
            <w:rPr>
              <w:u w:val="single"/>
            </w:rPr>
            <w:delText>Local c</w:delText>
          </w:r>
        </w:del>
        <w:r w:rsidR="00CA4FBC" w:rsidRPr="00450208">
          <w:rPr>
            <w:u w:val="single"/>
          </w:rPr>
          <w:t>ommunity investment</w:t>
        </w:r>
      </w:ins>
    </w:p>
    <w:p w14:paraId="31CC5950" w14:textId="77777777" w:rsidR="00ED158F" w:rsidRPr="00450208" w:rsidRDefault="00ED158F" w:rsidP="00ED158F">
      <w:pPr>
        <w:pStyle w:val="ListParagraph"/>
        <w:numPr>
          <w:ilvl w:val="3"/>
          <w:numId w:val="8"/>
        </w:numPr>
        <w:rPr>
          <w:ins w:id="3088" w:author="Huguenot-Noel, Robin [2]" w:date="2025-05-21T15:00:00Z" w16du:dateUtc="2025-05-21T13:00:00Z"/>
        </w:rPr>
        <w:pPrChange w:id="3089" w:author="Huguenot-Noel, Robin" w:date="2025-05-21T15:34:00Z" w16du:dateUtc="2025-05-21T13:34:00Z">
          <w:pPr/>
        </w:pPrChange>
      </w:pPr>
    </w:p>
    <w:p w14:paraId="2DE34FC4" w14:textId="77777777" w:rsidR="00CA4FBC" w:rsidRPr="00450208" w:rsidRDefault="00CA4FBC" w:rsidP="00ED158F">
      <w:pPr>
        <w:rPr>
          <w:ins w:id="3090" w:author="Huguenot-Noel, Robin [2]" w:date="2025-05-21T15:00:00Z" w16du:dateUtc="2025-05-21T13:00:00Z"/>
          <w:rFonts w:asciiTheme="minorHAnsi" w:hAnsiTheme="minorHAnsi"/>
          <w:rPrChange w:id="3091" w:author="Huguenot-Noel, Robin" w:date="2025-05-21T16:18:00Z" w16du:dateUtc="2025-05-21T14:18:00Z">
            <w:rPr>
              <w:ins w:id="3092" w:author="Huguenot-Noel, Robin [2]" w:date="2025-05-21T15:00:00Z" w16du:dateUtc="2025-05-21T13:00:00Z"/>
            </w:rPr>
          </w:rPrChange>
        </w:rPr>
      </w:pPr>
    </w:p>
    <w:tbl>
      <w:tblPr>
        <w:tblW w:w="5271" w:type="pct"/>
        <w:tblInd w:w="55" w:type="dxa"/>
        <w:tblLayout w:type="fixed"/>
        <w:tblCellMar>
          <w:top w:w="55" w:type="dxa"/>
          <w:left w:w="55" w:type="dxa"/>
          <w:bottom w:w="55" w:type="dxa"/>
          <w:right w:w="55" w:type="dxa"/>
        </w:tblCellMar>
        <w:tblLook w:val="04A0" w:firstRow="1" w:lastRow="0" w:firstColumn="1" w:lastColumn="0" w:noHBand="0" w:noVBand="1"/>
      </w:tblPr>
      <w:tblGrid>
        <w:gridCol w:w="1824"/>
        <w:gridCol w:w="2936"/>
        <w:gridCol w:w="1173"/>
        <w:gridCol w:w="1516"/>
        <w:gridCol w:w="2408"/>
        <w:tblGridChange w:id="3093">
          <w:tblGrid>
            <w:gridCol w:w="1824"/>
            <w:gridCol w:w="2936"/>
            <w:gridCol w:w="1173"/>
            <w:gridCol w:w="1091"/>
            <w:gridCol w:w="425"/>
            <w:gridCol w:w="2408"/>
          </w:tblGrid>
        </w:tblGridChange>
      </w:tblGrid>
      <w:tr w:rsidR="00CA4FBC" w:rsidRPr="00450208" w:rsidDel="00CB3BC0" w14:paraId="2BFD72E5" w14:textId="14801B02" w:rsidTr="00CB3BC0">
        <w:trPr>
          <w:trHeight w:val="332"/>
          <w:ins w:id="3094" w:author="Huguenot-Noel, Robin [2]" w:date="2025-05-21T15:02:00Z" w16du:dateUtc="2025-05-21T13:02:00Z"/>
          <w:del w:id="3095" w:author="Huguenot-Noel, Robin" w:date="2025-05-21T15:56:00Z" w16du:dateUtc="2025-05-21T13:56:00Z"/>
        </w:trPr>
        <w:tc>
          <w:tcPr>
            <w:tcW w:w="1824" w:type="dxa"/>
            <w:tcBorders>
              <w:top w:val="single" w:sz="4" w:space="0" w:color="000000"/>
              <w:left w:val="single" w:sz="4" w:space="0" w:color="000000"/>
              <w:bottom w:val="single" w:sz="4" w:space="0" w:color="000000"/>
            </w:tcBorders>
          </w:tcPr>
          <w:p w14:paraId="24A072B3" w14:textId="4E04B645" w:rsidR="00CA4FBC" w:rsidRPr="00450208" w:rsidDel="00CB3BC0" w:rsidRDefault="00CA4FBC" w:rsidP="00116A87">
            <w:pPr>
              <w:pStyle w:val="Standard"/>
              <w:spacing w:after="0"/>
              <w:rPr>
                <w:ins w:id="3096" w:author="Huguenot-Noel, Robin [2]" w:date="2025-05-21T15:02:00Z" w16du:dateUtc="2025-05-21T13:02:00Z"/>
                <w:del w:id="3097" w:author="Huguenot-Noel, Robin" w:date="2025-05-21T15:56:00Z" w16du:dateUtc="2025-05-21T13:56:00Z"/>
                <w:rFonts w:asciiTheme="minorHAnsi" w:hAnsiTheme="minorHAnsi"/>
              </w:rPr>
            </w:pPr>
            <w:ins w:id="3098" w:author="Huguenot-Noel, Robin [2]" w:date="2025-05-21T15:02:00Z" w16du:dateUtc="2025-05-21T13:02:00Z">
              <w:del w:id="3099" w:author="Huguenot-Noel, Robin" w:date="2025-05-21T15:56:00Z" w16du:dateUtc="2025-05-21T13:56:00Z">
                <w:r w:rsidRPr="00450208" w:rsidDel="00CB3BC0">
                  <w:rPr>
                    <w:rFonts w:asciiTheme="minorHAnsi" w:eastAsiaTheme="minorEastAsia" w:hAnsiTheme="minorHAnsi" w:cstheme="minorBidi"/>
                    <w:b/>
                    <w:bCs/>
                  </w:rPr>
                  <w:delText>√</w:delText>
                </w:r>
              </w:del>
            </w:ins>
          </w:p>
        </w:tc>
        <w:tc>
          <w:tcPr>
            <w:tcW w:w="4109" w:type="dxa"/>
            <w:gridSpan w:val="2"/>
            <w:tcBorders>
              <w:top w:val="single" w:sz="4" w:space="0" w:color="000000"/>
              <w:left w:val="single" w:sz="4" w:space="0" w:color="000000"/>
              <w:bottom w:val="single" w:sz="4" w:space="0" w:color="000000"/>
            </w:tcBorders>
          </w:tcPr>
          <w:p w14:paraId="3A5CF539" w14:textId="6ACFA050" w:rsidR="00CA4FBC" w:rsidRPr="00450208" w:rsidDel="00CB3BC0" w:rsidRDefault="00CA4FBC" w:rsidP="00116A87">
            <w:pPr>
              <w:pStyle w:val="Standard"/>
              <w:spacing w:after="0"/>
              <w:rPr>
                <w:ins w:id="3100" w:author="Huguenot-Noel, Robin [2]" w:date="2025-05-21T15:02:00Z" w16du:dateUtc="2025-05-21T13:02:00Z"/>
                <w:del w:id="3101" w:author="Huguenot-Noel, Robin" w:date="2025-05-21T15:56:00Z" w16du:dateUtc="2025-05-21T13:56:00Z"/>
                <w:rFonts w:asciiTheme="minorHAnsi" w:hAnsiTheme="minorHAnsi"/>
              </w:rPr>
            </w:pPr>
            <w:ins w:id="3102" w:author="Huguenot-Noel, Robin [2]" w:date="2025-05-21T15:02:00Z" w16du:dateUtc="2025-05-21T13:02:00Z">
              <w:del w:id="3103" w:author="Huguenot-Noel, Robin" w:date="2025-05-21T15:56:00Z" w16du:dateUtc="2025-05-21T13:56:00Z">
                <w:r w:rsidRPr="00450208" w:rsidDel="00CB3BC0">
                  <w:rPr>
                    <w:rFonts w:asciiTheme="minorHAnsi" w:eastAsiaTheme="minorEastAsia" w:hAnsiTheme="minorHAnsi" w:cstheme="minorBidi"/>
                    <w:b/>
                    <w:bCs/>
                  </w:rPr>
                  <w:delText>Levels</w:delText>
                </w:r>
              </w:del>
            </w:ins>
          </w:p>
        </w:tc>
        <w:tc>
          <w:tcPr>
            <w:tcW w:w="1516" w:type="dxa"/>
            <w:tcBorders>
              <w:top w:val="single" w:sz="4" w:space="0" w:color="000000"/>
              <w:left w:val="single" w:sz="4" w:space="0" w:color="000000"/>
              <w:bottom w:val="single" w:sz="4" w:space="0" w:color="000000"/>
              <w:right w:val="single" w:sz="4" w:space="0" w:color="000000"/>
            </w:tcBorders>
          </w:tcPr>
          <w:p w14:paraId="1B386E64" w14:textId="2AF53875" w:rsidR="00CA4FBC" w:rsidRPr="00450208" w:rsidDel="00CB3BC0" w:rsidRDefault="00CA4FBC" w:rsidP="00116A87">
            <w:pPr>
              <w:pStyle w:val="Standard"/>
              <w:spacing w:after="0"/>
              <w:rPr>
                <w:ins w:id="3104" w:author="Huguenot-Noel, Robin [2]" w:date="2025-05-21T15:02:00Z" w16du:dateUtc="2025-05-21T13:02:00Z"/>
                <w:del w:id="3105" w:author="Huguenot-Noel, Robin" w:date="2025-05-21T15:56:00Z" w16du:dateUtc="2025-05-21T13:56:00Z"/>
                <w:rFonts w:asciiTheme="minorHAnsi" w:eastAsiaTheme="minorEastAsia" w:hAnsiTheme="minorHAnsi" w:cstheme="minorBidi"/>
                <w:b/>
                <w:bCs/>
              </w:rPr>
            </w:pPr>
            <w:ins w:id="3106" w:author="Huguenot-Noel, Robin [2]" w:date="2025-05-21T15:02:00Z" w16du:dateUtc="2025-05-21T13:02:00Z">
              <w:del w:id="3107" w:author="Huguenot-Noel, Robin" w:date="2025-05-21T15:56:00Z" w16du:dateUtc="2025-05-21T13:56:00Z">
                <w:r w:rsidRPr="00450208" w:rsidDel="00CB3BC0">
                  <w:rPr>
                    <w:rFonts w:asciiTheme="minorHAnsi" w:eastAsiaTheme="minorEastAsia" w:hAnsiTheme="minorHAnsi" w:cstheme="minorBidi"/>
                    <w:b/>
                    <w:bCs/>
                  </w:rPr>
                  <w:delText>Label</w:delText>
                </w:r>
              </w:del>
            </w:ins>
          </w:p>
        </w:tc>
        <w:tc>
          <w:tcPr>
            <w:tcW w:w="2408" w:type="dxa"/>
            <w:tcBorders>
              <w:top w:val="single" w:sz="4" w:space="0" w:color="000000"/>
              <w:left w:val="single" w:sz="4" w:space="0" w:color="000000"/>
              <w:bottom w:val="single" w:sz="4" w:space="0" w:color="000000"/>
              <w:right w:val="single" w:sz="4" w:space="0" w:color="000000"/>
            </w:tcBorders>
          </w:tcPr>
          <w:p w14:paraId="5EEFAE45" w14:textId="01FE5143" w:rsidR="00CA4FBC" w:rsidRPr="00450208" w:rsidDel="00CB3BC0" w:rsidRDefault="00CA4FBC" w:rsidP="00116A87">
            <w:pPr>
              <w:pStyle w:val="Standard"/>
              <w:spacing w:after="0"/>
              <w:rPr>
                <w:ins w:id="3108" w:author="Huguenot-Noel, Robin [2]" w:date="2025-05-21T15:02:00Z" w16du:dateUtc="2025-05-21T13:02:00Z"/>
                <w:del w:id="3109" w:author="Huguenot-Noel, Robin" w:date="2025-05-21T15:56:00Z" w16du:dateUtc="2025-05-21T13:56:00Z"/>
                <w:rFonts w:asciiTheme="minorHAnsi" w:eastAsiaTheme="minorEastAsia" w:hAnsiTheme="minorHAnsi" w:cstheme="minorBidi"/>
                <w:b/>
                <w:bCs/>
              </w:rPr>
            </w:pPr>
            <w:ins w:id="3110" w:author="Huguenot-Noel, Robin [2]" w:date="2025-05-21T15:02:00Z" w16du:dateUtc="2025-05-21T13:02:00Z">
              <w:del w:id="3111" w:author="Huguenot-Noel, Robin" w:date="2025-05-21T15:56:00Z" w16du:dateUtc="2025-05-21T13:56:00Z">
                <w:r w:rsidRPr="00450208" w:rsidDel="00CB3BC0">
                  <w:rPr>
                    <w:rFonts w:asciiTheme="minorHAnsi" w:eastAsiaTheme="minorEastAsia" w:hAnsiTheme="minorHAnsi" w:cstheme="minorBidi"/>
                    <w:b/>
                    <w:bCs/>
                  </w:rPr>
                  <w:delText>Source</w:delText>
                </w:r>
              </w:del>
            </w:ins>
          </w:p>
        </w:tc>
      </w:tr>
      <w:tr w:rsidR="00CA4FBC" w:rsidRPr="00450208" w:rsidDel="00CB3BC0" w14:paraId="1C8DB407" w14:textId="0F596F6D" w:rsidTr="00CB3BC0">
        <w:trPr>
          <w:trHeight w:val="1074"/>
          <w:ins w:id="3112" w:author="Huguenot-Noel, Robin [2]" w:date="2025-05-21T15:02:00Z" w16du:dateUtc="2025-05-21T13:02:00Z"/>
          <w:del w:id="3113" w:author="Huguenot-Noel, Robin" w:date="2025-05-21T15:56:00Z" w16du:dateUtc="2025-05-21T13:56:00Z"/>
        </w:trPr>
        <w:tc>
          <w:tcPr>
            <w:tcW w:w="1824" w:type="dxa"/>
            <w:tcBorders>
              <w:left w:val="single" w:sz="4" w:space="0" w:color="000000"/>
              <w:bottom w:val="single" w:sz="4" w:space="0" w:color="000000"/>
            </w:tcBorders>
          </w:tcPr>
          <w:p w14:paraId="352D8F43" w14:textId="30F8480C" w:rsidR="00CA4FBC" w:rsidRPr="00450208" w:rsidDel="00CB3BC0" w:rsidRDefault="00CA4FBC" w:rsidP="00116A87">
            <w:pPr>
              <w:pStyle w:val="Standard"/>
              <w:spacing w:after="0"/>
              <w:rPr>
                <w:ins w:id="3114" w:author="Huguenot-Noel, Robin [2]" w:date="2025-05-21T15:02:00Z" w16du:dateUtc="2025-05-21T13:02:00Z"/>
                <w:del w:id="3115" w:author="Huguenot-Noel, Robin" w:date="2025-05-21T15:56:00Z" w16du:dateUtc="2025-05-21T13:56:00Z"/>
                <w:rFonts w:asciiTheme="minorHAnsi" w:hAnsiTheme="minorHAnsi"/>
              </w:rPr>
            </w:pPr>
            <w:ins w:id="3116" w:author="Huguenot-Noel, Robin [2]" w:date="2025-05-21T15:02:00Z" w16du:dateUtc="2025-05-21T13:02:00Z">
              <w:del w:id="3117" w:author="Huguenot-Noel, Robin" w:date="2025-05-21T15:56:00Z" w16du:dateUtc="2025-05-21T13:56:00Z">
                <w:r w:rsidRPr="00450208" w:rsidDel="00CB3BC0">
                  <w:rPr>
                    <w:rFonts w:asciiTheme="minorHAnsi" w:hAnsiTheme="minorHAnsi"/>
                    <w:rPrChange w:id="3118" w:author="Huguenot-Noel, Robin" w:date="2025-05-21T16:18:00Z" w16du:dateUtc="2025-05-21T14:18:00Z">
                      <w:rPr/>
                    </w:rPrChange>
                  </w:rPr>
                  <w:delText>Financial Compensation</w:delText>
                </w:r>
              </w:del>
            </w:ins>
          </w:p>
        </w:tc>
        <w:tc>
          <w:tcPr>
            <w:tcW w:w="4109" w:type="dxa"/>
            <w:gridSpan w:val="2"/>
            <w:tcBorders>
              <w:left w:val="single" w:sz="4" w:space="0" w:color="000000"/>
              <w:bottom w:val="single" w:sz="4" w:space="0" w:color="000000"/>
            </w:tcBorders>
          </w:tcPr>
          <w:p w14:paraId="2FDDCF8A" w14:textId="29095512" w:rsidR="00CA4FBC" w:rsidRPr="00450208" w:rsidDel="00CB3BC0" w:rsidRDefault="00CA4FBC" w:rsidP="00116A87">
            <w:pPr>
              <w:pStyle w:val="Standard"/>
              <w:spacing w:after="0"/>
              <w:rPr>
                <w:ins w:id="3119" w:author="Huguenot-Noel, Robin [2]" w:date="2025-05-21T15:02:00Z" w16du:dateUtc="2025-05-21T13:02:00Z"/>
                <w:del w:id="3120" w:author="Huguenot-Noel, Robin" w:date="2025-05-21T15:56:00Z" w16du:dateUtc="2025-05-21T13:56:00Z"/>
                <w:rFonts w:asciiTheme="minorHAnsi" w:hAnsiTheme="minorHAnsi"/>
                <w:rPrChange w:id="3121" w:author="Huguenot-Noel, Robin" w:date="2025-05-21T16:18:00Z" w16du:dateUtc="2025-05-21T14:18:00Z">
                  <w:rPr>
                    <w:ins w:id="3122" w:author="Huguenot-Noel, Robin [2]" w:date="2025-05-21T15:02:00Z" w16du:dateUtc="2025-05-21T13:02:00Z"/>
                    <w:del w:id="3123" w:author="Huguenot-Noel, Robin" w:date="2025-05-21T15:56:00Z" w16du:dateUtc="2025-05-21T13:56:00Z"/>
                  </w:rPr>
                </w:rPrChange>
              </w:rPr>
            </w:pPr>
            <w:ins w:id="3124" w:author="Huguenot-Noel, Robin [2]" w:date="2025-05-21T15:02:00Z" w16du:dateUtc="2025-05-21T13:02:00Z">
              <w:del w:id="3125" w:author="Huguenot-Noel, Robin" w:date="2025-05-21T15:56:00Z" w16du:dateUtc="2025-05-21T13:56:00Z">
                <w:r w:rsidRPr="00450208" w:rsidDel="00CB3BC0">
                  <w:rPr>
                    <w:rFonts w:asciiTheme="minorHAnsi" w:hAnsiTheme="minorHAnsi"/>
                    <w:rPrChange w:id="3126" w:author="Huguenot-Noel, Robin" w:date="2025-05-21T16:18:00Z" w16du:dateUtc="2025-05-21T14:18:00Z">
                      <w:rPr/>
                    </w:rPrChange>
                  </w:rPr>
                  <w:delText xml:space="preserve">a) No additional compensation </w:delText>
                </w:r>
                <w:r w:rsidRPr="00450208" w:rsidDel="00CB3BC0">
                  <w:rPr>
                    <w:rFonts w:asciiTheme="minorHAnsi" w:hAnsiTheme="minorHAnsi"/>
                    <w:rPrChange w:id="3127" w:author="Huguenot-Noel, Robin" w:date="2025-05-21T16:18:00Z" w16du:dateUtc="2025-05-21T14:18:00Z">
                      <w:rPr/>
                    </w:rPrChange>
                  </w:rPr>
                  <w:br/>
                  <w:delText xml:space="preserve">b) One-time lump sum (3 months salary) </w:delText>
                </w:r>
              </w:del>
            </w:ins>
          </w:p>
          <w:p w14:paraId="6B6F9E92" w14:textId="1177613E" w:rsidR="00CA4FBC" w:rsidRPr="00450208" w:rsidDel="00CB3BC0" w:rsidRDefault="00CA4FBC" w:rsidP="00116A87">
            <w:pPr>
              <w:pStyle w:val="Standard"/>
              <w:numPr>
                <w:ilvl w:val="2"/>
                <w:numId w:val="8"/>
              </w:numPr>
              <w:spacing w:after="0"/>
              <w:rPr>
                <w:ins w:id="3128" w:author="Huguenot-Noel, Robin [2]" w:date="2025-05-21T15:02:00Z" w16du:dateUtc="2025-05-21T13:02:00Z"/>
                <w:del w:id="3129" w:author="Huguenot-Noel, Robin" w:date="2025-05-21T15:56:00Z" w16du:dateUtc="2025-05-21T13:56:00Z"/>
                <w:rFonts w:asciiTheme="minorHAnsi" w:hAnsiTheme="minorHAnsi"/>
                <w:rPrChange w:id="3130" w:author="Huguenot-Noel, Robin" w:date="2025-05-21T16:18:00Z" w16du:dateUtc="2025-05-21T14:18:00Z">
                  <w:rPr>
                    <w:ins w:id="3131" w:author="Huguenot-Noel, Robin [2]" w:date="2025-05-21T15:02:00Z" w16du:dateUtc="2025-05-21T13:02:00Z"/>
                    <w:del w:id="3132" w:author="Huguenot-Noel, Robin" w:date="2025-05-21T15:56:00Z" w16du:dateUtc="2025-05-21T13:56:00Z"/>
                  </w:rPr>
                </w:rPrChange>
              </w:rPr>
            </w:pPr>
            <w:ins w:id="3133" w:author="Huguenot-Noel, Robin [2]" w:date="2025-05-21T15:02:00Z" w16du:dateUtc="2025-05-21T13:02:00Z">
              <w:del w:id="3134" w:author="Huguenot-Noel, Robin" w:date="2025-05-21T15:56:00Z" w16du:dateUtc="2025-05-21T13:56:00Z">
                <w:r w:rsidRPr="00450208" w:rsidDel="00CB3BC0">
                  <w:rPr>
                    <w:rFonts w:asciiTheme="minorHAnsi" w:hAnsiTheme="minorHAnsi"/>
                    <w:rPrChange w:id="3135" w:author="Huguenot-Noel, Robin" w:date="2025-05-21T16:18:00Z" w16du:dateUtc="2025-05-21T14:18:00Z">
                      <w:rPr/>
                    </w:rPrChange>
                  </w:rPr>
                  <w:br/>
                  <w:delText>c) Early retirement with partial pension</w:delText>
                </w:r>
              </w:del>
            </w:ins>
          </w:p>
        </w:tc>
        <w:tc>
          <w:tcPr>
            <w:tcW w:w="1516" w:type="dxa"/>
            <w:tcBorders>
              <w:left w:val="single" w:sz="4" w:space="0" w:color="000000"/>
              <w:bottom w:val="single" w:sz="4" w:space="0" w:color="000000"/>
              <w:right w:val="single" w:sz="4" w:space="0" w:color="000000"/>
            </w:tcBorders>
          </w:tcPr>
          <w:p w14:paraId="34234525" w14:textId="768E91EB" w:rsidR="00CA4FBC" w:rsidRPr="00450208" w:rsidDel="00CB3BC0" w:rsidRDefault="00CA4FBC" w:rsidP="00116A87">
            <w:pPr>
              <w:pStyle w:val="Standard"/>
              <w:spacing w:after="0"/>
              <w:rPr>
                <w:ins w:id="3136" w:author="Huguenot-Noel, Robin [2]" w:date="2025-05-21T15:02:00Z" w16du:dateUtc="2025-05-21T13:02:00Z"/>
                <w:del w:id="3137" w:author="Huguenot-Noel, Robin" w:date="2025-05-21T15:56:00Z" w16du:dateUtc="2025-05-21T13:56:00Z"/>
                <w:rFonts w:asciiTheme="minorHAnsi" w:hAnsiTheme="minorHAnsi"/>
                <w:rPrChange w:id="3138" w:author="Huguenot-Noel, Robin" w:date="2025-05-21T16:18:00Z" w16du:dateUtc="2025-05-21T14:18:00Z">
                  <w:rPr>
                    <w:ins w:id="3139" w:author="Huguenot-Noel, Robin [2]" w:date="2025-05-21T15:02:00Z" w16du:dateUtc="2025-05-21T13:02:00Z"/>
                    <w:del w:id="3140" w:author="Huguenot-Noel, Robin" w:date="2025-05-21T15:56:00Z" w16du:dateUtc="2025-05-21T13:56:00Z"/>
                  </w:rPr>
                </w:rPrChange>
              </w:rPr>
            </w:pPr>
            <w:ins w:id="3141" w:author="Huguenot-Noel, Robin [2]" w:date="2025-05-21T15:02:00Z" w16du:dateUtc="2025-05-21T13:02:00Z">
              <w:del w:id="3142" w:author="Huguenot-Noel, Robin" w:date="2025-05-21T15:56:00Z" w16du:dateUtc="2025-05-21T13:56:00Z">
                <w:r w:rsidRPr="00450208" w:rsidDel="00CB3BC0">
                  <w:rPr>
                    <w:rFonts w:asciiTheme="minorHAnsi" w:hAnsiTheme="minorHAnsi"/>
                    <w:rPrChange w:id="3143" w:author="Huguenot-Noel, Robin" w:date="2025-05-21T16:18:00Z" w16du:dateUtc="2025-05-21T14:18:00Z">
                      <w:rPr/>
                    </w:rPrChange>
                  </w:rPr>
                  <w:delText>a) Only standard unemployment benefits provided</w:delText>
                </w:r>
              </w:del>
            </w:ins>
          </w:p>
          <w:p w14:paraId="48206AE4" w14:textId="25FC591F" w:rsidR="00CA4FBC" w:rsidRPr="00450208" w:rsidDel="00CB3BC0" w:rsidRDefault="00CA4FBC" w:rsidP="00116A87">
            <w:pPr>
              <w:pStyle w:val="Standard"/>
              <w:spacing w:after="0"/>
              <w:rPr>
                <w:ins w:id="3144" w:author="Huguenot-Noel, Robin [2]" w:date="2025-05-21T15:02:00Z" w16du:dateUtc="2025-05-21T13:02:00Z"/>
                <w:del w:id="3145" w:author="Huguenot-Noel, Robin" w:date="2025-05-21T15:56:00Z" w16du:dateUtc="2025-05-21T13:56:00Z"/>
                <w:rFonts w:asciiTheme="minorHAnsi" w:eastAsiaTheme="minorEastAsia" w:hAnsiTheme="minorHAnsi" w:cstheme="minorBidi"/>
              </w:rPr>
            </w:pPr>
            <w:ins w:id="3146" w:author="Huguenot-Noel, Robin [2]" w:date="2025-05-21T15:02:00Z" w16du:dateUtc="2025-05-21T13:02:00Z">
              <w:del w:id="3147" w:author="Huguenot-Noel, Robin" w:date="2025-05-21T15:56:00Z" w16du:dateUtc="2025-05-21T13:56:00Z">
                <w:r w:rsidRPr="00450208" w:rsidDel="00CB3BC0">
                  <w:rPr>
                    <w:rFonts w:asciiTheme="minorHAnsi" w:hAnsiTheme="minorHAnsi"/>
                    <w:rPrChange w:id="3148" w:author="Huguenot-Noel, Robin" w:date="2025-05-21T16:18:00Z" w16du:dateUtc="2025-05-21T14:18:00Z">
                      <w:rPr/>
                    </w:rPrChange>
                  </w:rPr>
                  <w:delText xml:space="preserve">b) </w:delText>
                </w:r>
              </w:del>
            </w:ins>
          </w:p>
        </w:tc>
        <w:tc>
          <w:tcPr>
            <w:tcW w:w="2408" w:type="dxa"/>
            <w:tcBorders>
              <w:left w:val="single" w:sz="4" w:space="0" w:color="000000"/>
              <w:bottom w:val="single" w:sz="4" w:space="0" w:color="000000"/>
              <w:right w:val="single" w:sz="4" w:space="0" w:color="000000"/>
            </w:tcBorders>
          </w:tcPr>
          <w:p w14:paraId="1EB18D7D" w14:textId="5CF3C856" w:rsidR="00CA4FBC" w:rsidRPr="00450208" w:rsidDel="00CB3BC0" w:rsidRDefault="00CA4FBC" w:rsidP="00116A87">
            <w:pPr>
              <w:pStyle w:val="Standard"/>
              <w:spacing w:after="0"/>
              <w:rPr>
                <w:ins w:id="3149" w:author="Huguenot-Noel, Robin [2]" w:date="2025-05-21T15:02:00Z" w16du:dateUtc="2025-05-21T13:02:00Z"/>
                <w:del w:id="3150" w:author="Huguenot-Noel, Robin" w:date="2025-05-21T15:56:00Z" w16du:dateUtc="2025-05-21T13:56:00Z"/>
                <w:rFonts w:asciiTheme="minorHAnsi" w:eastAsiaTheme="minorEastAsia" w:hAnsiTheme="minorHAnsi" w:cstheme="minorBidi"/>
              </w:rPr>
            </w:pPr>
          </w:p>
        </w:tc>
      </w:tr>
      <w:tr w:rsidR="00CA4FBC" w:rsidRPr="00450208" w:rsidDel="00CB3BC0" w14:paraId="673DE54C" w14:textId="170B01E3" w:rsidTr="00CB3BC0">
        <w:trPr>
          <w:trHeight w:val="498"/>
          <w:ins w:id="3151" w:author="Huguenot-Noel, Robin [2]" w:date="2025-05-21T15:02:00Z" w16du:dateUtc="2025-05-21T13:02:00Z"/>
          <w:del w:id="3152" w:author="Huguenot-Noel, Robin" w:date="2025-05-21T15:56:00Z" w16du:dateUtc="2025-05-21T13:56:00Z"/>
        </w:trPr>
        <w:tc>
          <w:tcPr>
            <w:tcW w:w="1824" w:type="dxa"/>
            <w:tcBorders>
              <w:left w:val="single" w:sz="4" w:space="0" w:color="000000"/>
              <w:bottom w:val="single" w:sz="4" w:space="0" w:color="000000"/>
            </w:tcBorders>
          </w:tcPr>
          <w:p w14:paraId="03402C31" w14:textId="0D56D912" w:rsidR="00CA4FBC" w:rsidRPr="00450208" w:rsidDel="00CB3BC0" w:rsidRDefault="00CA4FBC" w:rsidP="00116A87">
            <w:pPr>
              <w:pStyle w:val="Standard"/>
              <w:spacing w:after="0"/>
              <w:rPr>
                <w:ins w:id="3153" w:author="Huguenot-Noel, Robin [2]" w:date="2025-05-21T15:02:00Z" w16du:dateUtc="2025-05-21T13:02:00Z"/>
                <w:del w:id="3154" w:author="Huguenot-Noel, Robin" w:date="2025-05-21T15:56:00Z" w16du:dateUtc="2025-05-21T13:56:00Z"/>
                <w:rFonts w:asciiTheme="minorHAnsi" w:hAnsiTheme="minorHAnsi"/>
              </w:rPr>
            </w:pPr>
            <w:ins w:id="3155" w:author="Huguenot-Noel, Robin [2]" w:date="2025-05-21T15:02:00Z" w16du:dateUtc="2025-05-21T13:02:00Z">
              <w:del w:id="3156" w:author="Huguenot-Noel, Robin" w:date="2025-05-21T15:56:00Z" w16du:dateUtc="2025-05-21T13:56:00Z">
                <w:r w:rsidRPr="00450208" w:rsidDel="00CB3BC0">
                  <w:rPr>
                    <w:rFonts w:asciiTheme="minorHAnsi" w:eastAsiaTheme="minorEastAsia" w:hAnsiTheme="minorHAnsi" w:cstheme="minorBidi"/>
                  </w:rPr>
                  <w:delText>Job search assistance</w:delText>
                </w:r>
              </w:del>
            </w:ins>
          </w:p>
        </w:tc>
        <w:tc>
          <w:tcPr>
            <w:tcW w:w="4109" w:type="dxa"/>
            <w:gridSpan w:val="2"/>
            <w:tcBorders>
              <w:left w:val="single" w:sz="4" w:space="0" w:color="000000"/>
              <w:bottom w:val="single" w:sz="4" w:space="0" w:color="000000"/>
            </w:tcBorders>
          </w:tcPr>
          <w:p w14:paraId="4FEBF764" w14:textId="57D240A2" w:rsidR="00CA4FBC" w:rsidRPr="00450208" w:rsidDel="00CB3BC0" w:rsidRDefault="00CA4FBC" w:rsidP="00116A87">
            <w:pPr>
              <w:pStyle w:val="Standard"/>
              <w:spacing w:after="0"/>
              <w:rPr>
                <w:ins w:id="3157" w:author="Huguenot-Noel, Robin [2]" w:date="2025-05-21T15:02:00Z" w16du:dateUtc="2025-05-21T13:02:00Z"/>
                <w:del w:id="3158" w:author="Huguenot-Noel, Robin" w:date="2025-05-21T15:56:00Z" w16du:dateUtc="2025-05-21T13:56:00Z"/>
                <w:rFonts w:asciiTheme="minorHAnsi" w:hAnsiTheme="minorHAnsi"/>
              </w:rPr>
            </w:pPr>
          </w:p>
        </w:tc>
        <w:tc>
          <w:tcPr>
            <w:tcW w:w="1516" w:type="dxa"/>
            <w:tcBorders>
              <w:left w:val="single" w:sz="4" w:space="0" w:color="000000"/>
              <w:bottom w:val="single" w:sz="4" w:space="0" w:color="000000"/>
              <w:right w:val="single" w:sz="4" w:space="0" w:color="000000"/>
            </w:tcBorders>
          </w:tcPr>
          <w:p w14:paraId="2A7E9BE3" w14:textId="3806706D" w:rsidR="00CA4FBC" w:rsidRPr="00450208" w:rsidDel="00CB3BC0" w:rsidRDefault="00CA4FBC" w:rsidP="00116A87">
            <w:pPr>
              <w:pStyle w:val="Standard"/>
              <w:spacing w:after="0"/>
              <w:rPr>
                <w:ins w:id="3159" w:author="Huguenot-Noel, Robin [2]" w:date="2025-05-21T15:02:00Z" w16du:dateUtc="2025-05-21T13:02:00Z"/>
                <w:del w:id="3160" w:author="Huguenot-Noel, Robin" w:date="2025-05-21T15:56:00Z" w16du:dateUtc="2025-05-21T13:56:00Z"/>
                <w:rFonts w:asciiTheme="minorHAnsi" w:eastAsiaTheme="minorEastAsia" w:hAnsiTheme="minorHAnsi" w:cstheme="minorBidi"/>
              </w:rPr>
            </w:pPr>
          </w:p>
        </w:tc>
        <w:tc>
          <w:tcPr>
            <w:tcW w:w="2408" w:type="dxa"/>
            <w:tcBorders>
              <w:left w:val="single" w:sz="4" w:space="0" w:color="000000"/>
              <w:bottom w:val="single" w:sz="4" w:space="0" w:color="000000"/>
              <w:right w:val="single" w:sz="4" w:space="0" w:color="000000"/>
            </w:tcBorders>
          </w:tcPr>
          <w:p w14:paraId="562F14CD" w14:textId="6A13DCD0" w:rsidR="00CA4FBC" w:rsidRPr="00450208" w:rsidDel="00CB3BC0" w:rsidRDefault="00CA4FBC" w:rsidP="00116A87">
            <w:pPr>
              <w:pStyle w:val="Standard"/>
              <w:spacing w:after="0"/>
              <w:rPr>
                <w:ins w:id="3161" w:author="Huguenot-Noel, Robin [2]" w:date="2025-05-21T15:02:00Z" w16du:dateUtc="2025-05-21T13:02:00Z"/>
                <w:del w:id="3162" w:author="Huguenot-Noel, Robin" w:date="2025-05-21T15:56:00Z" w16du:dateUtc="2025-05-21T13:56:00Z"/>
                <w:rFonts w:asciiTheme="minorHAnsi" w:eastAsiaTheme="minorEastAsia" w:hAnsiTheme="minorHAnsi" w:cstheme="minorBidi"/>
              </w:rPr>
            </w:pPr>
          </w:p>
        </w:tc>
      </w:tr>
      <w:tr w:rsidR="00CA4FBC" w:rsidRPr="00450208" w:rsidDel="00CB3BC0" w14:paraId="6542625A" w14:textId="2EA894DA" w:rsidTr="00CB3BC0">
        <w:trPr>
          <w:trHeight w:val="346"/>
          <w:ins w:id="3163" w:author="Huguenot-Noel, Robin [2]" w:date="2025-05-21T15:02:00Z" w16du:dateUtc="2025-05-21T13:02:00Z"/>
          <w:del w:id="3164" w:author="Huguenot-Noel, Robin" w:date="2025-05-21T15:56:00Z" w16du:dateUtc="2025-05-21T13:56:00Z"/>
        </w:trPr>
        <w:tc>
          <w:tcPr>
            <w:tcW w:w="1824" w:type="dxa"/>
            <w:tcBorders>
              <w:left w:val="single" w:sz="4" w:space="0" w:color="000000"/>
              <w:bottom w:val="single" w:sz="4" w:space="0" w:color="000000"/>
            </w:tcBorders>
          </w:tcPr>
          <w:p w14:paraId="4C9272DE" w14:textId="1C5431A4" w:rsidR="00CA4FBC" w:rsidRPr="00450208" w:rsidDel="00CB3BC0" w:rsidRDefault="00CA4FBC" w:rsidP="00116A87">
            <w:pPr>
              <w:pStyle w:val="Standard"/>
              <w:spacing w:after="0"/>
              <w:rPr>
                <w:ins w:id="3165" w:author="Huguenot-Noel, Robin [2]" w:date="2025-05-21T15:02:00Z" w16du:dateUtc="2025-05-21T13:02:00Z"/>
                <w:del w:id="3166" w:author="Huguenot-Noel, Robin" w:date="2025-05-21T15:56:00Z" w16du:dateUtc="2025-05-21T13:56:00Z"/>
                <w:rFonts w:asciiTheme="minorHAnsi" w:hAnsiTheme="minorHAnsi"/>
              </w:rPr>
            </w:pPr>
          </w:p>
        </w:tc>
        <w:tc>
          <w:tcPr>
            <w:tcW w:w="4109" w:type="dxa"/>
            <w:gridSpan w:val="2"/>
            <w:tcBorders>
              <w:left w:val="single" w:sz="4" w:space="0" w:color="000000"/>
              <w:bottom w:val="single" w:sz="4" w:space="0" w:color="000000"/>
            </w:tcBorders>
          </w:tcPr>
          <w:p w14:paraId="294D9BD2" w14:textId="650121B0" w:rsidR="00CA4FBC" w:rsidRPr="00450208" w:rsidDel="00CB3BC0" w:rsidRDefault="00CA4FBC" w:rsidP="00116A87">
            <w:pPr>
              <w:pStyle w:val="Standard"/>
              <w:spacing w:after="0"/>
              <w:rPr>
                <w:ins w:id="3167" w:author="Huguenot-Noel, Robin [2]" w:date="2025-05-21T15:02:00Z" w16du:dateUtc="2025-05-21T13:02:00Z"/>
                <w:del w:id="3168" w:author="Huguenot-Noel, Robin" w:date="2025-05-21T15:56:00Z" w16du:dateUtc="2025-05-21T13:56:00Z"/>
                <w:rFonts w:asciiTheme="minorHAnsi" w:hAnsiTheme="minorHAnsi"/>
              </w:rPr>
            </w:pPr>
          </w:p>
        </w:tc>
        <w:tc>
          <w:tcPr>
            <w:tcW w:w="1516" w:type="dxa"/>
            <w:tcBorders>
              <w:left w:val="single" w:sz="4" w:space="0" w:color="000000"/>
              <w:bottom w:val="single" w:sz="4" w:space="0" w:color="000000"/>
              <w:right w:val="single" w:sz="4" w:space="0" w:color="000000"/>
            </w:tcBorders>
          </w:tcPr>
          <w:p w14:paraId="215F93B8" w14:textId="77765738" w:rsidR="00CA4FBC" w:rsidRPr="00450208" w:rsidDel="00CB3BC0" w:rsidRDefault="00CA4FBC" w:rsidP="00116A87">
            <w:pPr>
              <w:pStyle w:val="Standard"/>
              <w:spacing w:after="0"/>
              <w:rPr>
                <w:ins w:id="3169" w:author="Huguenot-Noel, Robin [2]" w:date="2025-05-21T15:02:00Z" w16du:dateUtc="2025-05-21T13:02:00Z"/>
                <w:del w:id="3170" w:author="Huguenot-Noel, Robin" w:date="2025-05-21T15:56:00Z" w16du:dateUtc="2025-05-21T13:56:00Z"/>
                <w:rFonts w:asciiTheme="minorHAnsi" w:hAnsiTheme="minorHAnsi"/>
              </w:rPr>
            </w:pPr>
          </w:p>
        </w:tc>
        <w:tc>
          <w:tcPr>
            <w:tcW w:w="2408" w:type="dxa"/>
            <w:tcBorders>
              <w:left w:val="single" w:sz="4" w:space="0" w:color="000000"/>
              <w:bottom w:val="single" w:sz="4" w:space="0" w:color="000000"/>
              <w:right w:val="single" w:sz="4" w:space="0" w:color="000000"/>
            </w:tcBorders>
          </w:tcPr>
          <w:p w14:paraId="6AB2B7CF" w14:textId="11FCE9F8" w:rsidR="00CA4FBC" w:rsidRPr="00450208" w:rsidDel="00CB3BC0" w:rsidRDefault="00CA4FBC" w:rsidP="00116A87">
            <w:pPr>
              <w:pStyle w:val="Standard"/>
              <w:spacing w:after="0"/>
              <w:rPr>
                <w:ins w:id="3171" w:author="Huguenot-Noel, Robin [2]" w:date="2025-05-21T15:02:00Z" w16du:dateUtc="2025-05-21T13:02:00Z"/>
                <w:del w:id="3172" w:author="Huguenot-Noel, Robin" w:date="2025-05-21T15:56:00Z" w16du:dateUtc="2025-05-21T13:56:00Z"/>
                <w:rFonts w:asciiTheme="minorHAnsi" w:hAnsiTheme="minorHAnsi"/>
              </w:rPr>
            </w:pPr>
          </w:p>
        </w:tc>
      </w:tr>
      <w:tr w:rsidR="00CA4FBC" w:rsidRPr="00450208" w:rsidDel="00CB3BC0" w14:paraId="4CF6A0B1" w14:textId="572C822F" w:rsidTr="00CB3BC0">
        <w:trPr>
          <w:trHeight w:val="998"/>
          <w:ins w:id="3173" w:author="Huguenot-Noel, Robin [2]" w:date="2025-05-21T15:02:00Z" w16du:dateUtc="2025-05-21T13:02:00Z"/>
          <w:del w:id="3174" w:author="Huguenot-Noel, Robin" w:date="2025-05-21T15:56:00Z" w16du:dateUtc="2025-05-21T13:56:00Z"/>
        </w:trPr>
        <w:tc>
          <w:tcPr>
            <w:tcW w:w="1824" w:type="dxa"/>
            <w:tcBorders>
              <w:left w:val="single" w:sz="4" w:space="0" w:color="000000"/>
              <w:bottom w:val="single" w:sz="4" w:space="0" w:color="000000"/>
            </w:tcBorders>
          </w:tcPr>
          <w:p w14:paraId="3EC414F3" w14:textId="4093C8D4" w:rsidR="00CA4FBC" w:rsidRPr="00450208" w:rsidDel="00CB3BC0" w:rsidRDefault="00CA4FBC" w:rsidP="00116A87">
            <w:pPr>
              <w:pStyle w:val="Standard"/>
              <w:spacing w:after="0"/>
              <w:rPr>
                <w:ins w:id="3175" w:author="Huguenot-Noel, Robin [2]" w:date="2025-05-21T15:02:00Z" w16du:dateUtc="2025-05-21T13:02:00Z"/>
                <w:del w:id="3176" w:author="Huguenot-Noel, Robin" w:date="2025-05-21T15:56:00Z" w16du:dateUtc="2025-05-21T13:56:00Z"/>
                <w:rFonts w:asciiTheme="minorHAnsi" w:eastAsiaTheme="minorEastAsia" w:hAnsiTheme="minorHAnsi" w:cstheme="minorBidi"/>
              </w:rPr>
            </w:pPr>
            <w:ins w:id="3177" w:author="Huguenot-Noel, Robin [2]" w:date="2025-05-21T15:02:00Z" w16du:dateUtc="2025-05-21T13:02:00Z">
              <w:del w:id="3178" w:author="Huguenot-Noel, Robin" w:date="2025-05-21T15:56:00Z" w16du:dateUtc="2025-05-21T13:56:00Z">
                <w:r w:rsidRPr="00450208" w:rsidDel="00CB3BC0">
                  <w:rPr>
                    <w:rFonts w:asciiTheme="minorHAnsi" w:eastAsiaTheme="minorEastAsia" w:hAnsiTheme="minorHAnsi" w:cstheme="minorBidi"/>
                  </w:rPr>
                  <w:delText>New job location</w:delText>
                </w:r>
              </w:del>
            </w:ins>
          </w:p>
        </w:tc>
        <w:tc>
          <w:tcPr>
            <w:tcW w:w="4109" w:type="dxa"/>
            <w:gridSpan w:val="2"/>
            <w:tcBorders>
              <w:left w:val="single" w:sz="4" w:space="0" w:color="000000"/>
              <w:bottom w:val="single" w:sz="4" w:space="0" w:color="000000"/>
            </w:tcBorders>
          </w:tcPr>
          <w:p w14:paraId="03648A98" w14:textId="20FCEBEE" w:rsidR="00CA4FBC" w:rsidRPr="00450208" w:rsidDel="00CB3BC0" w:rsidRDefault="00CA4FBC" w:rsidP="00116A87">
            <w:pPr>
              <w:pStyle w:val="Standard"/>
              <w:spacing w:after="0"/>
              <w:rPr>
                <w:ins w:id="3179" w:author="Huguenot-Noel, Robin [2]" w:date="2025-05-21T15:02:00Z" w16du:dateUtc="2025-05-21T13:02:00Z"/>
                <w:del w:id="3180" w:author="Huguenot-Noel, Robin" w:date="2025-05-21T15:56:00Z" w16du:dateUtc="2025-05-21T13:56:00Z"/>
                <w:rFonts w:asciiTheme="minorHAnsi" w:hAnsiTheme="minorHAnsi"/>
              </w:rPr>
            </w:pPr>
            <w:ins w:id="3181" w:author="Huguenot-Noel, Robin [2]" w:date="2025-05-21T15:02:00Z" w16du:dateUtc="2025-05-21T13:02:00Z">
              <w:del w:id="3182" w:author="Huguenot-Noel, Robin" w:date="2025-05-21T15:56:00Z" w16du:dateUtc="2025-05-21T13:56:00Z">
                <w:r w:rsidRPr="00450208" w:rsidDel="00CB3BC0">
                  <w:rPr>
                    <w:rFonts w:asciiTheme="minorHAnsi" w:eastAsiaTheme="minorEastAsia" w:hAnsiTheme="minorHAnsi" w:cstheme="minorBidi"/>
                  </w:rPr>
                  <w:delText>a) Same department</w:delText>
                </w:r>
              </w:del>
            </w:ins>
          </w:p>
          <w:p w14:paraId="4325944D" w14:textId="21FF99B2" w:rsidR="00CA4FBC" w:rsidRPr="00450208" w:rsidDel="00CB3BC0" w:rsidRDefault="00CA4FBC" w:rsidP="00116A87">
            <w:pPr>
              <w:pStyle w:val="Standard"/>
              <w:spacing w:after="0"/>
              <w:rPr>
                <w:ins w:id="3183" w:author="Huguenot-Noel, Robin [2]" w:date="2025-05-21T15:02:00Z" w16du:dateUtc="2025-05-21T13:02:00Z"/>
                <w:del w:id="3184" w:author="Huguenot-Noel, Robin" w:date="2025-05-21T15:56:00Z" w16du:dateUtc="2025-05-21T13:56:00Z"/>
                <w:rFonts w:asciiTheme="minorHAnsi" w:hAnsiTheme="minorHAnsi"/>
              </w:rPr>
            </w:pPr>
            <w:ins w:id="3185" w:author="Huguenot-Noel, Robin [2]" w:date="2025-05-21T15:02:00Z" w16du:dateUtc="2025-05-21T13:02:00Z">
              <w:del w:id="3186" w:author="Huguenot-Noel, Robin" w:date="2025-05-21T15:56:00Z" w16du:dateUtc="2025-05-21T13:56:00Z">
                <w:r w:rsidRPr="00450208" w:rsidDel="00CB3BC0">
                  <w:rPr>
                    <w:rFonts w:asciiTheme="minorHAnsi" w:eastAsiaTheme="minorEastAsia" w:hAnsiTheme="minorHAnsi" w:cstheme="minorBidi"/>
                  </w:rPr>
                  <w:delText>b) neighborhood department</w:delText>
                </w:r>
              </w:del>
            </w:ins>
          </w:p>
          <w:p w14:paraId="13B738D3" w14:textId="5EB59721" w:rsidR="00CA4FBC" w:rsidRPr="00450208" w:rsidDel="00CB3BC0" w:rsidRDefault="00CA4FBC" w:rsidP="00116A87">
            <w:pPr>
              <w:pStyle w:val="Standard"/>
              <w:spacing w:after="0"/>
              <w:rPr>
                <w:ins w:id="3187" w:author="Huguenot-Noel, Robin [2]" w:date="2025-05-21T15:02:00Z" w16du:dateUtc="2025-05-21T13:02:00Z"/>
                <w:del w:id="3188" w:author="Huguenot-Noel, Robin" w:date="2025-05-21T15:56:00Z" w16du:dateUtc="2025-05-21T13:56:00Z"/>
                <w:rFonts w:asciiTheme="minorHAnsi" w:eastAsiaTheme="minorEastAsia" w:hAnsiTheme="minorHAnsi" w:cstheme="minorBidi"/>
              </w:rPr>
            </w:pPr>
            <w:ins w:id="3189" w:author="Huguenot-Noel, Robin [2]" w:date="2025-05-21T15:02:00Z" w16du:dateUtc="2025-05-21T13:02:00Z">
              <w:del w:id="3190" w:author="Huguenot-Noel, Robin" w:date="2025-05-21T15:56:00Z" w16du:dateUtc="2025-05-21T13:56:00Z">
                <w:r w:rsidRPr="00450208" w:rsidDel="00CB3BC0">
                  <w:rPr>
                    <w:rFonts w:asciiTheme="minorHAnsi" w:eastAsiaTheme="minorEastAsia" w:hAnsiTheme="minorHAnsi" w:cstheme="minorBidi"/>
                  </w:rPr>
                  <w:delText>c) another region</w:delText>
                </w:r>
              </w:del>
            </w:ins>
          </w:p>
        </w:tc>
        <w:tc>
          <w:tcPr>
            <w:tcW w:w="1516" w:type="dxa"/>
            <w:tcBorders>
              <w:left w:val="single" w:sz="4" w:space="0" w:color="000000"/>
              <w:bottom w:val="single" w:sz="4" w:space="0" w:color="000000"/>
              <w:right w:val="single" w:sz="4" w:space="0" w:color="000000"/>
            </w:tcBorders>
          </w:tcPr>
          <w:p w14:paraId="770BAAE0" w14:textId="7773C120" w:rsidR="00CA4FBC" w:rsidRPr="00450208" w:rsidDel="00CB3BC0" w:rsidRDefault="00CA4FBC" w:rsidP="00116A87">
            <w:pPr>
              <w:pStyle w:val="Standard"/>
              <w:spacing w:after="0"/>
              <w:rPr>
                <w:ins w:id="3191" w:author="Huguenot-Noel, Robin [2]" w:date="2025-05-21T15:02:00Z" w16du:dateUtc="2025-05-21T13:02:00Z"/>
                <w:del w:id="3192" w:author="Huguenot-Noel, Robin" w:date="2025-05-21T15:56:00Z" w16du:dateUtc="2025-05-21T13:56:00Z"/>
                <w:rFonts w:asciiTheme="minorHAnsi" w:eastAsiaTheme="minorEastAsia" w:hAnsiTheme="minorHAnsi" w:cstheme="minorBidi"/>
              </w:rPr>
            </w:pPr>
          </w:p>
        </w:tc>
        <w:tc>
          <w:tcPr>
            <w:tcW w:w="2408" w:type="dxa"/>
            <w:tcBorders>
              <w:left w:val="single" w:sz="4" w:space="0" w:color="000000"/>
              <w:bottom w:val="single" w:sz="4" w:space="0" w:color="000000"/>
              <w:right w:val="single" w:sz="4" w:space="0" w:color="000000"/>
            </w:tcBorders>
          </w:tcPr>
          <w:p w14:paraId="15A7445F" w14:textId="7C25F4C7" w:rsidR="00CA4FBC" w:rsidRPr="00450208" w:rsidDel="00CB3BC0" w:rsidRDefault="00CA4FBC" w:rsidP="00116A87">
            <w:pPr>
              <w:pStyle w:val="Standard"/>
              <w:spacing w:after="0"/>
              <w:rPr>
                <w:ins w:id="3193" w:author="Huguenot-Noel, Robin [2]" w:date="2025-05-21T15:02:00Z" w16du:dateUtc="2025-05-21T13:02:00Z"/>
                <w:del w:id="3194" w:author="Huguenot-Noel, Robin" w:date="2025-05-21T15:56:00Z" w16du:dateUtc="2025-05-21T13:56:00Z"/>
                <w:rFonts w:asciiTheme="minorHAnsi" w:eastAsiaTheme="minorEastAsia" w:hAnsiTheme="minorHAnsi" w:cstheme="minorBidi"/>
              </w:rPr>
            </w:pPr>
            <w:ins w:id="3195" w:author="Huguenot-Noel, Robin [2]" w:date="2025-05-21T15:02:00Z" w16du:dateUtc="2025-05-21T13:02:00Z">
              <w:del w:id="3196" w:author="Huguenot-Noel, Robin" w:date="2025-05-21T15:56:00Z" w16du:dateUtc="2025-05-21T13:56:00Z">
                <w:r w:rsidRPr="00450208" w:rsidDel="00CB3BC0">
                  <w:rPr>
                    <w:rFonts w:asciiTheme="minorHAnsi" w:eastAsiaTheme="minorEastAsia" w:hAnsiTheme="minorHAnsi" w:cstheme="minorBidi"/>
                  </w:rPr>
                  <w:delText>Blankenship et al. (2022)</w:delText>
                </w:r>
              </w:del>
            </w:ins>
          </w:p>
        </w:tc>
      </w:tr>
      <w:tr w:rsidR="00CA4FBC" w:rsidRPr="00450208" w:rsidDel="00CB3BC0" w14:paraId="68CF2FA2" w14:textId="4E5A3777" w:rsidTr="00CB3BC0">
        <w:trPr>
          <w:trHeight w:val="1011"/>
          <w:ins w:id="3197" w:author="Huguenot-Noel, Robin [2]" w:date="2025-05-21T15:02:00Z" w16du:dateUtc="2025-05-21T13:02:00Z"/>
          <w:del w:id="3198" w:author="Huguenot-Noel, Robin" w:date="2025-05-21T15:56:00Z" w16du:dateUtc="2025-05-21T13:56:00Z"/>
        </w:trPr>
        <w:tc>
          <w:tcPr>
            <w:tcW w:w="1824" w:type="dxa"/>
            <w:tcBorders>
              <w:left w:val="single" w:sz="4" w:space="0" w:color="000000"/>
              <w:bottom w:val="single" w:sz="4" w:space="0" w:color="000000"/>
            </w:tcBorders>
          </w:tcPr>
          <w:p w14:paraId="2C7F7846" w14:textId="31E5C067" w:rsidR="00CA4FBC" w:rsidRPr="00450208" w:rsidDel="00CB3BC0" w:rsidRDefault="00CA4FBC" w:rsidP="00116A87">
            <w:pPr>
              <w:pStyle w:val="Standard"/>
              <w:spacing w:after="0"/>
              <w:rPr>
                <w:ins w:id="3199" w:author="Huguenot-Noel, Robin [2]" w:date="2025-05-21T15:02:00Z" w16du:dateUtc="2025-05-21T13:02:00Z"/>
                <w:del w:id="3200" w:author="Huguenot-Noel, Robin" w:date="2025-05-21T15:56:00Z" w16du:dateUtc="2025-05-21T13:56:00Z"/>
                <w:rFonts w:asciiTheme="minorHAnsi" w:hAnsiTheme="minorHAnsi"/>
              </w:rPr>
            </w:pPr>
            <w:ins w:id="3201" w:author="Huguenot-Noel, Robin [2]" w:date="2025-05-21T15:02:00Z" w16du:dateUtc="2025-05-21T13:02:00Z">
              <w:del w:id="3202" w:author="Huguenot-Noel, Robin" w:date="2025-05-21T15:56:00Z" w16du:dateUtc="2025-05-21T13:56:00Z">
                <w:r w:rsidRPr="00450208" w:rsidDel="00CB3BC0">
                  <w:rPr>
                    <w:rFonts w:asciiTheme="minorHAnsi" w:eastAsiaTheme="minorEastAsia" w:hAnsiTheme="minorHAnsi" w:cstheme="minorBidi"/>
                  </w:rPr>
                  <w:delText>Community Investment</w:delText>
                </w:r>
              </w:del>
            </w:ins>
          </w:p>
        </w:tc>
        <w:tc>
          <w:tcPr>
            <w:tcW w:w="4109" w:type="dxa"/>
            <w:gridSpan w:val="2"/>
            <w:tcBorders>
              <w:left w:val="single" w:sz="4" w:space="0" w:color="000000"/>
              <w:bottom w:val="single" w:sz="4" w:space="0" w:color="000000"/>
            </w:tcBorders>
          </w:tcPr>
          <w:p w14:paraId="3135E455" w14:textId="33FDB326" w:rsidR="00CA4FBC" w:rsidRPr="00450208" w:rsidDel="00CB3BC0" w:rsidRDefault="00CA4FBC" w:rsidP="00116A87">
            <w:pPr>
              <w:pStyle w:val="Standard"/>
              <w:spacing w:after="0"/>
              <w:rPr>
                <w:ins w:id="3203" w:author="Huguenot-Noel, Robin [2]" w:date="2025-05-21T15:02:00Z" w16du:dateUtc="2025-05-21T13:02:00Z"/>
                <w:del w:id="3204" w:author="Huguenot-Noel, Robin" w:date="2025-05-21T15:56:00Z" w16du:dateUtc="2025-05-21T13:56:00Z"/>
                <w:rFonts w:asciiTheme="minorHAnsi" w:hAnsiTheme="minorHAnsi"/>
              </w:rPr>
            </w:pPr>
            <w:ins w:id="3205" w:author="Huguenot-Noel, Robin [2]" w:date="2025-05-21T15:02:00Z" w16du:dateUtc="2025-05-21T13:02:00Z">
              <w:del w:id="3206" w:author="Huguenot-Noel, Robin" w:date="2025-05-21T15:56:00Z" w16du:dateUtc="2025-05-21T13:56:00Z">
                <w:r w:rsidRPr="00450208" w:rsidDel="00CB3BC0">
                  <w:rPr>
                    <w:rFonts w:asciiTheme="minorHAnsi" w:eastAsiaTheme="minorEastAsia" w:hAnsiTheme="minorHAnsi" w:cstheme="minorBidi"/>
                  </w:rPr>
                  <w:delText>a) Health sector development</w:delText>
                </w:r>
              </w:del>
            </w:ins>
          </w:p>
          <w:p w14:paraId="7B854E9E" w14:textId="5C7825A6" w:rsidR="00CA4FBC" w:rsidRPr="00450208" w:rsidDel="00CB3BC0" w:rsidRDefault="00CA4FBC" w:rsidP="00116A87">
            <w:pPr>
              <w:pStyle w:val="Standard"/>
              <w:spacing w:after="0"/>
              <w:rPr>
                <w:ins w:id="3207" w:author="Huguenot-Noel, Robin [2]" w:date="2025-05-21T15:02:00Z" w16du:dateUtc="2025-05-21T13:02:00Z"/>
                <w:del w:id="3208" w:author="Huguenot-Noel, Robin" w:date="2025-05-21T15:56:00Z" w16du:dateUtc="2025-05-21T13:56:00Z"/>
                <w:rFonts w:asciiTheme="minorHAnsi" w:hAnsiTheme="minorHAnsi"/>
              </w:rPr>
            </w:pPr>
            <w:ins w:id="3209" w:author="Huguenot-Noel, Robin [2]" w:date="2025-05-21T15:02:00Z" w16du:dateUtc="2025-05-21T13:02:00Z">
              <w:del w:id="3210" w:author="Huguenot-Noel, Robin" w:date="2025-05-21T15:56:00Z" w16du:dateUtc="2025-05-21T13:56:00Z">
                <w:r w:rsidRPr="00450208" w:rsidDel="00CB3BC0">
                  <w:rPr>
                    <w:rFonts w:asciiTheme="minorHAnsi" w:eastAsiaTheme="minorEastAsia" w:hAnsiTheme="minorHAnsi" w:cstheme="minorBidi"/>
                  </w:rPr>
                  <w:delText>b) New schools buildings</w:delText>
                </w:r>
              </w:del>
            </w:ins>
          </w:p>
          <w:p w14:paraId="4425F703" w14:textId="7BCF27AD" w:rsidR="00CA4FBC" w:rsidRPr="00450208" w:rsidDel="00CB3BC0" w:rsidRDefault="00CA4FBC" w:rsidP="00116A87">
            <w:pPr>
              <w:pStyle w:val="Standard"/>
              <w:spacing w:after="0"/>
              <w:rPr>
                <w:ins w:id="3211" w:author="Huguenot-Noel, Robin [2]" w:date="2025-05-21T15:02:00Z" w16du:dateUtc="2025-05-21T13:02:00Z"/>
                <w:del w:id="3212" w:author="Huguenot-Noel, Robin" w:date="2025-05-21T15:56:00Z" w16du:dateUtc="2025-05-21T13:56:00Z"/>
                <w:rFonts w:asciiTheme="minorHAnsi" w:hAnsiTheme="minorHAnsi"/>
              </w:rPr>
            </w:pPr>
            <w:ins w:id="3213" w:author="Huguenot-Noel, Robin [2]" w:date="2025-05-21T15:02:00Z" w16du:dateUtc="2025-05-21T13:02:00Z">
              <w:del w:id="3214" w:author="Huguenot-Noel, Robin" w:date="2025-05-21T15:56:00Z" w16du:dateUtc="2025-05-21T13:56:00Z">
                <w:r w:rsidRPr="00450208" w:rsidDel="00CB3BC0">
                  <w:rPr>
                    <w:rFonts w:asciiTheme="minorHAnsi" w:eastAsiaTheme="minorEastAsia" w:hAnsiTheme="minorHAnsi" w:cstheme="minorBidi"/>
                  </w:rPr>
                  <w:delText>c) Public transport infrastructure</w:delText>
                </w:r>
              </w:del>
            </w:ins>
          </w:p>
        </w:tc>
        <w:tc>
          <w:tcPr>
            <w:tcW w:w="1516" w:type="dxa"/>
            <w:tcBorders>
              <w:left w:val="single" w:sz="4" w:space="0" w:color="000000"/>
              <w:bottom w:val="single" w:sz="4" w:space="0" w:color="000000"/>
              <w:right w:val="single" w:sz="4" w:space="0" w:color="000000"/>
            </w:tcBorders>
          </w:tcPr>
          <w:p w14:paraId="7F82126A" w14:textId="553218A6" w:rsidR="00CA4FBC" w:rsidRPr="00450208" w:rsidDel="00CB3BC0" w:rsidRDefault="00CA4FBC" w:rsidP="00116A87">
            <w:pPr>
              <w:pStyle w:val="Standard"/>
              <w:spacing w:after="0"/>
              <w:rPr>
                <w:ins w:id="3215" w:author="Huguenot-Noel, Robin [2]" w:date="2025-05-21T15:02:00Z" w16du:dateUtc="2025-05-21T13:02:00Z"/>
                <w:del w:id="3216" w:author="Huguenot-Noel, Robin" w:date="2025-05-21T15:56:00Z" w16du:dateUtc="2025-05-21T13:56:00Z"/>
                <w:rFonts w:asciiTheme="minorHAnsi" w:eastAsiaTheme="minorEastAsia" w:hAnsiTheme="minorHAnsi" w:cstheme="minorBidi"/>
              </w:rPr>
            </w:pPr>
          </w:p>
        </w:tc>
        <w:tc>
          <w:tcPr>
            <w:tcW w:w="2408" w:type="dxa"/>
            <w:tcBorders>
              <w:left w:val="single" w:sz="4" w:space="0" w:color="000000"/>
              <w:bottom w:val="single" w:sz="4" w:space="0" w:color="000000"/>
              <w:right w:val="single" w:sz="4" w:space="0" w:color="000000"/>
            </w:tcBorders>
          </w:tcPr>
          <w:p w14:paraId="3C097507" w14:textId="5AD43713" w:rsidR="00CA4FBC" w:rsidRPr="00450208" w:rsidDel="00CB3BC0" w:rsidRDefault="00CA4FBC" w:rsidP="00116A87">
            <w:pPr>
              <w:pStyle w:val="Standard"/>
              <w:spacing w:after="0"/>
              <w:rPr>
                <w:ins w:id="3217" w:author="Huguenot-Noel, Robin [2]" w:date="2025-05-21T15:02:00Z" w16du:dateUtc="2025-05-21T13:02:00Z"/>
                <w:del w:id="3218" w:author="Huguenot-Noel, Robin" w:date="2025-05-21T15:56:00Z" w16du:dateUtc="2025-05-21T13:56:00Z"/>
                <w:rFonts w:asciiTheme="minorHAnsi" w:hAnsiTheme="minorHAnsi"/>
              </w:rPr>
            </w:pPr>
            <w:ins w:id="3219" w:author="Huguenot-Noel, Robin [2]" w:date="2025-05-21T15:02:00Z" w16du:dateUtc="2025-05-21T13:02:00Z">
              <w:del w:id="3220" w:author="Huguenot-Noel, Robin" w:date="2025-05-21T15:56:00Z" w16du:dateUtc="2025-05-21T13:56:00Z">
                <w:r w:rsidRPr="00450208" w:rsidDel="00CB3BC0">
                  <w:rPr>
                    <w:rFonts w:asciiTheme="minorHAnsi" w:eastAsiaTheme="minorEastAsia" w:hAnsiTheme="minorHAnsi" w:cstheme="minorBidi"/>
                  </w:rPr>
                  <w:delText>Inspired by Gazmararian (2024)</w:delText>
                </w:r>
              </w:del>
            </w:ins>
          </w:p>
          <w:p w14:paraId="51DB656F" w14:textId="1A51C75F" w:rsidR="00CA4FBC" w:rsidRPr="00450208" w:rsidDel="00CB3BC0" w:rsidRDefault="00CA4FBC" w:rsidP="00116A87">
            <w:pPr>
              <w:pStyle w:val="Standard"/>
              <w:spacing w:after="0"/>
              <w:rPr>
                <w:ins w:id="3221" w:author="Huguenot-Noel, Robin [2]" w:date="2025-05-21T15:02:00Z" w16du:dateUtc="2025-05-21T13:02:00Z"/>
                <w:del w:id="3222" w:author="Huguenot-Noel, Robin" w:date="2025-05-21T15:56:00Z" w16du:dateUtc="2025-05-21T13:56:00Z"/>
                <w:rFonts w:asciiTheme="minorHAnsi" w:eastAsiaTheme="minorEastAsia" w:hAnsiTheme="minorHAnsi" w:cstheme="minorBidi"/>
              </w:rPr>
            </w:pPr>
          </w:p>
        </w:tc>
      </w:tr>
      <w:tr w:rsidR="00DA0591" w:rsidRPr="00450208" w14:paraId="4CA0BD17" w14:textId="77777777" w:rsidTr="00DA0591">
        <w:trPr>
          <w:trHeight w:val="332"/>
          <w:ins w:id="3223" w:author="Huguenot-Noel, Robin" w:date="2025-05-21T15:56:00Z" w16du:dateUtc="2025-05-21T13:56:00Z"/>
        </w:trPr>
        <w:tc>
          <w:tcPr>
            <w:tcW w:w="1824" w:type="dxa"/>
            <w:tcBorders>
              <w:top w:val="single" w:sz="4" w:space="0" w:color="000000"/>
              <w:left w:val="single" w:sz="4" w:space="0" w:color="000000"/>
              <w:bottom w:val="single" w:sz="4" w:space="0" w:color="000000"/>
            </w:tcBorders>
          </w:tcPr>
          <w:p w14:paraId="0241D91D" w14:textId="77777777" w:rsidR="00CB3BC0" w:rsidRPr="00450208" w:rsidRDefault="00CB3BC0" w:rsidP="00116A87">
            <w:pPr>
              <w:pStyle w:val="Standard"/>
              <w:spacing w:after="0"/>
              <w:rPr>
                <w:ins w:id="3224" w:author="Huguenot-Noel, Robin" w:date="2025-05-21T15:56:00Z" w16du:dateUtc="2025-05-21T13:56:00Z"/>
                <w:rFonts w:asciiTheme="minorHAnsi" w:hAnsiTheme="minorHAnsi"/>
              </w:rPr>
            </w:pPr>
            <w:ins w:id="3225" w:author="Huguenot-Noel, Robin" w:date="2025-05-21T15:56:00Z" w16du:dateUtc="2025-05-21T13:56:00Z">
              <w:r w:rsidRPr="00450208">
                <w:rPr>
                  <w:rFonts w:asciiTheme="minorHAnsi" w:eastAsiaTheme="minorEastAsia" w:hAnsiTheme="minorHAnsi" w:cstheme="minorBidi"/>
                  <w:b/>
                  <w:bCs/>
                </w:rPr>
                <w:lastRenderedPageBreak/>
                <w:t>Levels</w:t>
              </w:r>
            </w:ins>
          </w:p>
        </w:tc>
        <w:tc>
          <w:tcPr>
            <w:tcW w:w="2936" w:type="dxa"/>
            <w:tcBorders>
              <w:top w:val="single" w:sz="4" w:space="0" w:color="000000"/>
              <w:left w:val="single" w:sz="4" w:space="0" w:color="000000"/>
              <w:bottom w:val="single" w:sz="4" w:space="0" w:color="000000"/>
            </w:tcBorders>
          </w:tcPr>
          <w:p w14:paraId="3332D95F" w14:textId="77777777" w:rsidR="00CB3BC0" w:rsidRPr="00450208" w:rsidRDefault="00CB3BC0" w:rsidP="00116A87">
            <w:pPr>
              <w:pStyle w:val="Standard"/>
              <w:spacing w:after="0"/>
              <w:rPr>
                <w:ins w:id="3226" w:author="Huguenot-Noel, Robin" w:date="2025-05-21T15:56:00Z" w16du:dateUtc="2025-05-21T13:56:00Z"/>
                <w:rFonts w:asciiTheme="minorHAnsi" w:hAnsiTheme="minorHAnsi"/>
              </w:rPr>
            </w:pPr>
            <w:ins w:id="3227" w:author="Huguenot-Noel, Robin" w:date="2025-05-21T15:56:00Z" w16du:dateUtc="2025-05-21T13:56:00Z">
              <w:r w:rsidRPr="00450208">
                <w:rPr>
                  <w:rFonts w:asciiTheme="minorHAnsi" w:eastAsiaTheme="minorEastAsia" w:hAnsiTheme="minorHAnsi" w:cstheme="minorBidi"/>
                  <w:b/>
                  <w:bCs/>
                </w:rPr>
                <w:t>Label</w:t>
              </w:r>
            </w:ins>
          </w:p>
        </w:tc>
        <w:tc>
          <w:tcPr>
            <w:tcW w:w="5097" w:type="dxa"/>
            <w:gridSpan w:val="3"/>
            <w:tcBorders>
              <w:top w:val="single" w:sz="4" w:space="0" w:color="000000"/>
              <w:left w:val="single" w:sz="4" w:space="0" w:color="000000"/>
              <w:bottom w:val="single" w:sz="4" w:space="0" w:color="000000"/>
              <w:right w:val="single" w:sz="4" w:space="0" w:color="000000"/>
            </w:tcBorders>
          </w:tcPr>
          <w:p w14:paraId="40C9CEF5" w14:textId="77777777" w:rsidR="00CB3BC0" w:rsidRPr="00450208" w:rsidRDefault="00CB3BC0" w:rsidP="00116A87">
            <w:pPr>
              <w:pStyle w:val="Standard"/>
              <w:spacing w:after="0"/>
              <w:rPr>
                <w:ins w:id="3228" w:author="Huguenot-Noel, Robin" w:date="2025-05-21T15:56:00Z" w16du:dateUtc="2025-05-21T13:56:00Z"/>
                <w:rFonts w:asciiTheme="minorHAnsi" w:eastAsiaTheme="minorEastAsia" w:hAnsiTheme="minorHAnsi" w:cstheme="minorBidi"/>
                <w:b/>
                <w:bCs/>
              </w:rPr>
            </w:pPr>
            <w:ins w:id="3229" w:author="Huguenot-Noel, Robin" w:date="2025-05-21T15:56:00Z" w16du:dateUtc="2025-05-21T13:56:00Z">
              <w:r w:rsidRPr="00450208">
                <w:rPr>
                  <w:rFonts w:asciiTheme="minorHAnsi" w:eastAsiaTheme="minorEastAsia" w:hAnsiTheme="minorHAnsi" w:cstheme="minorBidi"/>
                  <w:b/>
                  <w:bCs/>
                </w:rPr>
                <w:t>Source / Real-world examples</w:t>
              </w:r>
            </w:ins>
          </w:p>
        </w:tc>
      </w:tr>
      <w:tr w:rsidR="00DA0591" w:rsidRPr="00450208" w14:paraId="3BC6692D" w14:textId="77777777" w:rsidTr="00DA0591">
        <w:trPr>
          <w:trHeight w:val="1074"/>
          <w:ins w:id="3230" w:author="Huguenot-Noel, Robin" w:date="2025-05-21T15:56:00Z" w16du:dateUtc="2025-05-21T13:56:00Z"/>
        </w:trPr>
        <w:tc>
          <w:tcPr>
            <w:tcW w:w="1824" w:type="dxa"/>
            <w:tcBorders>
              <w:left w:val="single" w:sz="4" w:space="0" w:color="000000"/>
              <w:bottom w:val="single" w:sz="4" w:space="0" w:color="000000"/>
            </w:tcBorders>
          </w:tcPr>
          <w:p w14:paraId="62797C46" w14:textId="7B93058C" w:rsidR="00CB3BC0" w:rsidRPr="00450208" w:rsidRDefault="00CB3BC0" w:rsidP="00116A87">
            <w:pPr>
              <w:pStyle w:val="Standard"/>
              <w:spacing w:after="0"/>
              <w:rPr>
                <w:ins w:id="3231" w:author="Huguenot-Noel, Robin" w:date="2025-05-21T15:56:00Z" w16du:dateUtc="2025-05-21T13:56:00Z"/>
                <w:rFonts w:asciiTheme="minorHAnsi" w:hAnsiTheme="minorHAnsi"/>
              </w:rPr>
            </w:pPr>
            <w:ins w:id="3232" w:author="Huguenot-Noel, Robin" w:date="2025-05-21T15:56:00Z" w16du:dateUtc="2025-05-21T13:56:00Z">
              <w:r w:rsidRPr="00450208">
                <w:rPr>
                  <w:rFonts w:asciiTheme="minorHAnsi" w:hAnsiTheme="minorHAnsi"/>
                </w:rPr>
                <w:t xml:space="preserve">a) </w:t>
              </w:r>
              <w:r w:rsidRPr="00450208">
                <w:rPr>
                  <w:rFonts w:asciiTheme="minorHAnsi" w:hAnsiTheme="minorHAnsi"/>
                  <w:rPrChange w:id="3233" w:author="Huguenot-Noel, Robin" w:date="2025-05-21T16:18:00Z" w16du:dateUtc="2025-05-21T14:18:00Z">
                    <w:rPr/>
                  </w:rPrChange>
                </w:rPr>
                <w:t>No investment</w:t>
              </w:r>
            </w:ins>
          </w:p>
        </w:tc>
        <w:tc>
          <w:tcPr>
            <w:tcW w:w="2936" w:type="dxa"/>
            <w:tcBorders>
              <w:left w:val="single" w:sz="4" w:space="0" w:color="000000"/>
              <w:bottom w:val="single" w:sz="4" w:space="0" w:color="000000"/>
            </w:tcBorders>
          </w:tcPr>
          <w:p w14:paraId="69A163F1" w14:textId="77777777" w:rsidR="00CB3BC0" w:rsidRPr="00450208" w:rsidRDefault="00CB3BC0" w:rsidP="00116A87">
            <w:pPr>
              <w:rPr>
                <w:ins w:id="3234" w:author="Huguenot-Noel, Robin" w:date="2025-05-21T15:56:00Z" w16du:dateUtc="2025-05-21T13:56:00Z"/>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50208" w:rsidRPr="00450208" w14:paraId="43536EA3" w14:textId="77777777" w:rsidTr="00116A87">
              <w:trPr>
                <w:tblCellSpacing w:w="15" w:type="dxa"/>
                <w:ins w:id="3235" w:author="Huguenot-Noel, Robin" w:date="2025-05-21T15:56:00Z" w16du:dateUtc="2025-05-21T13:56:00Z"/>
              </w:trPr>
              <w:tc>
                <w:tcPr>
                  <w:tcW w:w="36" w:type="dxa"/>
                  <w:vAlign w:val="center"/>
                  <w:hideMark/>
                </w:tcPr>
                <w:p w14:paraId="6F83FE92" w14:textId="77777777" w:rsidR="00CB3BC0" w:rsidRPr="00450208" w:rsidRDefault="00CB3BC0" w:rsidP="00116A87">
                  <w:pPr>
                    <w:rPr>
                      <w:ins w:id="3236" w:author="Huguenot-Noel, Robin" w:date="2025-05-21T15:56:00Z" w16du:dateUtc="2025-05-21T13:56:00Z"/>
                      <w:rFonts w:asciiTheme="minorHAnsi" w:hAnsiTheme="minorHAnsi"/>
                      <w:i/>
                      <w:iCs/>
                    </w:rPr>
                  </w:pPr>
                </w:p>
              </w:tc>
            </w:tr>
          </w:tbl>
          <w:p w14:paraId="642B0453" w14:textId="2A9C990E" w:rsidR="00450208" w:rsidRPr="00450208" w:rsidRDefault="00450208" w:rsidP="00450208">
            <w:pPr>
              <w:pStyle w:val="NormalWeb"/>
              <w:rPr>
                <w:ins w:id="3237" w:author="Huguenot-Noel, Robin" w:date="2025-05-21T16:16:00Z" w16du:dateUtc="2025-05-21T14:16:00Z"/>
                <w:rFonts w:asciiTheme="minorHAnsi" w:hAnsiTheme="minorHAnsi"/>
                <w:color w:val="000000"/>
                <w:rPrChange w:id="3238" w:author="Huguenot-Noel, Robin" w:date="2025-05-21T16:18:00Z" w16du:dateUtc="2025-05-21T14:18:00Z">
                  <w:rPr>
                    <w:ins w:id="3239" w:author="Huguenot-Noel, Robin" w:date="2025-05-21T16:16:00Z" w16du:dateUtc="2025-05-21T14:16:00Z"/>
                    <w:color w:val="000000"/>
                  </w:rPr>
                </w:rPrChange>
              </w:rPr>
            </w:pPr>
            <w:ins w:id="3240" w:author="Huguenot-Noel, Robin" w:date="2025-05-21T16:16:00Z" w16du:dateUtc="2025-05-21T14:16:00Z">
              <w:r w:rsidRPr="00450208">
                <w:rPr>
                  <w:rFonts w:asciiTheme="minorHAnsi" w:hAnsiTheme="minorHAnsi"/>
                  <w:color w:val="000000"/>
                  <w:rPrChange w:id="3241" w:author="Huguenot-Noel, Robin" w:date="2025-05-21T16:18:00Z" w16du:dateUtc="2025-05-21T14:18:00Z">
                    <w:rPr>
                      <w:color w:val="000000"/>
                    </w:rPr>
                  </w:rPrChange>
                </w:rPr>
                <w:t>No</w:t>
              </w:r>
            </w:ins>
            <w:ins w:id="3242" w:author="Huguenot-Noel, Robin" w:date="2025-05-21T16:17:00Z" w16du:dateUtc="2025-05-21T14:17:00Z">
              <w:r w:rsidRPr="00450208">
                <w:rPr>
                  <w:rFonts w:asciiTheme="minorHAnsi" w:hAnsiTheme="minorHAnsi"/>
                  <w:color w:val="000000"/>
                  <w:rPrChange w:id="3243" w:author="Huguenot-Noel, Robin" w:date="2025-05-21T16:18:00Z" w16du:dateUtc="2025-05-21T14:18:00Z">
                    <w:rPr>
                      <w:color w:val="000000"/>
                    </w:rPr>
                  </w:rPrChange>
                </w:rPr>
                <w:t xml:space="preserve"> additional</w:t>
              </w:r>
            </w:ins>
            <w:ins w:id="3244" w:author="Huguenot-Noel, Robin" w:date="2025-05-21T16:16:00Z" w16du:dateUtc="2025-05-21T14:16:00Z">
              <w:r w:rsidRPr="00450208">
                <w:rPr>
                  <w:rFonts w:asciiTheme="minorHAnsi" w:hAnsiTheme="minorHAnsi"/>
                  <w:color w:val="000000"/>
                  <w:rPrChange w:id="3245" w:author="Huguenot-Noel, Robin" w:date="2025-05-21T16:18:00Z" w16du:dateUtc="2025-05-21T14:18:00Z">
                    <w:rPr>
                      <w:color w:val="000000"/>
                    </w:rPr>
                  </w:rPrChange>
                </w:rPr>
                <w:t xml:space="preserve"> government </w:t>
              </w:r>
            </w:ins>
            <w:ins w:id="3246" w:author="Huguenot-Noel, Robin" w:date="2025-05-21T16:17:00Z" w16du:dateUtc="2025-05-21T14:17:00Z">
              <w:r w:rsidRPr="00450208">
                <w:rPr>
                  <w:rFonts w:asciiTheme="minorHAnsi" w:hAnsiTheme="minorHAnsi"/>
                  <w:color w:val="000000"/>
                  <w:rPrChange w:id="3247" w:author="Huguenot-Noel, Robin" w:date="2025-05-21T16:18:00Z" w16du:dateUtc="2025-05-21T14:18:00Z">
                    <w:rPr>
                      <w:color w:val="000000"/>
                    </w:rPr>
                  </w:rPrChange>
                </w:rPr>
                <w:t>investment is targeting</w:t>
              </w:r>
            </w:ins>
            <w:ins w:id="3248" w:author="Huguenot-Noel, Robin" w:date="2025-05-21T16:16:00Z" w16du:dateUtc="2025-05-21T14:16:00Z">
              <w:r w:rsidRPr="00450208">
                <w:rPr>
                  <w:rFonts w:asciiTheme="minorHAnsi" w:hAnsiTheme="minorHAnsi"/>
                  <w:color w:val="000000"/>
                  <w:rPrChange w:id="3249" w:author="Huguenot-Noel, Robin" w:date="2025-05-21T16:18:00Z" w16du:dateUtc="2025-05-21T14:18:00Z">
                    <w:rPr>
                      <w:color w:val="000000"/>
                    </w:rPr>
                  </w:rPrChange>
                </w:rPr>
                <w:t xml:space="preserve"> the local community.</w:t>
              </w:r>
            </w:ins>
          </w:p>
          <w:p w14:paraId="0ACEAF5B" w14:textId="77777777" w:rsidR="00CB3BC0" w:rsidRPr="00450208" w:rsidRDefault="00CB3BC0" w:rsidP="00CB3BC0">
            <w:pPr>
              <w:pStyle w:val="NormalWeb"/>
              <w:rPr>
                <w:ins w:id="3250" w:author="Huguenot-Noel, Robin" w:date="2025-05-21T15:56:00Z" w16du:dateUtc="2025-05-21T13:56:00Z"/>
                <w:rFonts w:asciiTheme="minorHAnsi" w:hAnsiTheme="minorHAnsi"/>
                <w:i/>
                <w:iCs/>
              </w:rPr>
              <w:pPrChange w:id="3251" w:author="Huguenot-Noel, Robin" w:date="2025-05-21T15:56:00Z" w16du:dateUtc="2025-05-21T13:56:00Z">
                <w:pPr>
                  <w:pStyle w:val="Standard"/>
                  <w:spacing w:after="0" w:line="240" w:lineRule="auto"/>
                </w:pPr>
              </w:pPrChange>
            </w:pPr>
          </w:p>
        </w:tc>
        <w:tc>
          <w:tcPr>
            <w:tcW w:w="5097" w:type="dxa"/>
            <w:gridSpan w:val="3"/>
            <w:tcBorders>
              <w:left w:val="single" w:sz="4" w:space="0" w:color="000000"/>
              <w:bottom w:val="single" w:sz="4" w:space="0" w:color="000000"/>
              <w:right w:val="single" w:sz="4" w:space="0" w:color="000000"/>
            </w:tcBorders>
          </w:tcPr>
          <w:p w14:paraId="3629E20B" w14:textId="77777777" w:rsidR="00CB3BC0" w:rsidRPr="00450208" w:rsidRDefault="00CB3BC0" w:rsidP="00116A87">
            <w:pPr>
              <w:rPr>
                <w:ins w:id="3252" w:author="Huguenot-Noel, Robin" w:date="2025-05-21T15:56:00Z" w16du:dateUtc="2025-05-21T13:56:00Z"/>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450208" w:rsidRPr="00450208" w14:paraId="5056CDCF" w14:textId="77777777" w:rsidTr="00116A87">
              <w:trPr>
                <w:tblCellSpacing w:w="15" w:type="dxa"/>
                <w:ins w:id="3253" w:author="Huguenot-Noel, Robin" w:date="2025-05-21T15:56:00Z" w16du:dateUtc="2025-05-21T13:56:00Z"/>
              </w:trPr>
              <w:tc>
                <w:tcPr>
                  <w:tcW w:w="36" w:type="dxa"/>
                  <w:vAlign w:val="center"/>
                  <w:hideMark/>
                </w:tcPr>
                <w:p w14:paraId="7FD18B5F" w14:textId="77777777" w:rsidR="00CB3BC0" w:rsidRPr="00450208" w:rsidRDefault="00CB3BC0" w:rsidP="00116A87">
                  <w:pPr>
                    <w:rPr>
                      <w:ins w:id="3254" w:author="Huguenot-Noel, Robin" w:date="2025-05-21T15:56:00Z" w16du:dateUtc="2025-05-21T13:56:00Z"/>
                      <w:rFonts w:asciiTheme="minorHAnsi" w:hAnsiTheme="minorHAnsi"/>
                    </w:rPr>
                  </w:pPr>
                </w:p>
              </w:tc>
            </w:tr>
          </w:tbl>
          <w:p w14:paraId="741C0C15" w14:textId="4F1984F9" w:rsidR="00CB3BC0" w:rsidRPr="00450208" w:rsidRDefault="00CB3BC0" w:rsidP="00CB3BC0">
            <w:pPr>
              <w:pStyle w:val="Standard"/>
              <w:spacing w:after="0"/>
              <w:rPr>
                <w:ins w:id="3255" w:author="Huguenot-Noel, Robin" w:date="2025-05-21T15:56:00Z" w16du:dateUtc="2025-05-21T13:56:00Z"/>
                <w:rFonts w:asciiTheme="minorHAnsi" w:hAnsiTheme="minorHAnsi"/>
              </w:rPr>
            </w:pPr>
            <w:ins w:id="3256" w:author="Huguenot-Noel, Robin" w:date="2025-05-21T15:56:00Z" w16du:dateUtc="2025-05-21T13:56:00Z">
              <w:r w:rsidRPr="00450208">
                <w:rPr>
                  <w:rStyle w:val="Strong"/>
                  <w:rFonts w:asciiTheme="minorHAnsi" w:hAnsiTheme="minorHAnsi"/>
                </w:rPr>
                <w:t>Baseline condition</w:t>
              </w:r>
              <w:r w:rsidRPr="00450208">
                <w:rPr>
                  <w:rStyle w:val="Strong"/>
                  <w:rFonts w:asciiTheme="minorHAnsi" w:hAnsiTheme="minorHAnsi"/>
                  <w:b w:val="0"/>
                  <w:bCs w:val="0"/>
                </w:rPr>
                <w:t xml:space="preserve"> </w:t>
              </w:r>
            </w:ins>
            <w:ins w:id="3257" w:author="Huguenot-Noel, Robin" w:date="2025-05-21T16:09:00Z" w16du:dateUtc="2025-05-21T14:09:00Z">
              <w:r w:rsidR="00C65072" w:rsidRPr="00450208">
                <w:rPr>
                  <w:rStyle w:val="Strong"/>
                  <w:rFonts w:asciiTheme="minorHAnsi" w:hAnsiTheme="minorHAnsi"/>
                  <w:b w:val="0"/>
                  <w:bCs w:val="0"/>
                </w:rPr>
                <w:t>for an un</w:t>
              </w:r>
            </w:ins>
            <w:ins w:id="3258" w:author="Huguenot-Noel, Robin" w:date="2025-05-21T16:13:00Z" w16du:dateUtc="2025-05-21T14:13:00Z">
              <w:r w:rsidR="00C65072" w:rsidRPr="00450208">
                <w:rPr>
                  <w:rStyle w:val="Strong"/>
                  <w:rFonts w:asciiTheme="minorHAnsi" w:hAnsiTheme="minorHAnsi"/>
                  <w:b w:val="0"/>
                  <w:bCs w:val="0"/>
                </w:rPr>
                <w:t>-</w:t>
              </w:r>
            </w:ins>
            <w:ins w:id="3259" w:author="Huguenot-Noel, Robin" w:date="2025-05-21T16:09:00Z" w16du:dateUtc="2025-05-21T14:09:00Z">
              <w:r w:rsidR="00C65072" w:rsidRPr="00450208">
                <w:rPr>
                  <w:rStyle w:val="Strong"/>
                  <w:rFonts w:asciiTheme="minorHAnsi" w:hAnsiTheme="minorHAnsi"/>
                  <w:b w:val="0"/>
                  <w:bCs w:val="0"/>
                </w:rPr>
                <w:t>managed transition.</w:t>
              </w:r>
            </w:ins>
          </w:p>
        </w:tc>
      </w:tr>
      <w:tr w:rsidR="00DA0591" w:rsidRPr="00450208" w14:paraId="0BD00D66" w14:textId="77777777" w:rsidTr="00DA0591">
        <w:trPr>
          <w:trHeight w:val="498"/>
          <w:ins w:id="3260" w:author="Huguenot-Noel, Robin" w:date="2025-05-21T15:56:00Z" w16du:dateUtc="2025-05-21T13:56:00Z"/>
        </w:trPr>
        <w:tc>
          <w:tcPr>
            <w:tcW w:w="1824" w:type="dxa"/>
            <w:tcBorders>
              <w:left w:val="single" w:sz="4" w:space="0" w:color="000000"/>
              <w:bottom w:val="single" w:sz="4" w:space="0" w:color="000000"/>
            </w:tcBorders>
          </w:tcPr>
          <w:p w14:paraId="2475C7A7" w14:textId="5B703FDF" w:rsidR="00CB3BC0" w:rsidRPr="00450208" w:rsidRDefault="00CB3BC0" w:rsidP="00116A87">
            <w:pPr>
              <w:pStyle w:val="Standard"/>
              <w:spacing w:after="0"/>
              <w:rPr>
                <w:ins w:id="3261" w:author="Huguenot-Noel, Robin" w:date="2025-05-21T15:56:00Z" w16du:dateUtc="2025-05-21T13:56:00Z"/>
                <w:rFonts w:asciiTheme="minorHAnsi" w:hAnsiTheme="minorHAnsi"/>
              </w:rPr>
            </w:pPr>
            <w:ins w:id="3262" w:author="Huguenot-Noel, Robin" w:date="2025-05-21T15:56:00Z" w16du:dateUtc="2025-05-21T13:56:00Z">
              <w:r w:rsidRPr="00450208">
                <w:rPr>
                  <w:rFonts w:asciiTheme="minorHAnsi" w:hAnsiTheme="minorHAnsi"/>
                </w:rPr>
                <w:t xml:space="preserve">b) </w:t>
              </w:r>
            </w:ins>
            <w:proofErr w:type="gramStart"/>
            <w:ins w:id="3263" w:author="Huguenot-Noel, Robin" w:date="2025-05-21T15:57:00Z" w16du:dateUtc="2025-05-21T13:57:00Z">
              <w:r w:rsidRPr="00450208">
                <w:rPr>
                  <w:rFonts w:asciiTheme="minorHAnsi" w:hAnsiTheme="minorHAnsi"/>
                  <w:rPrChange w:id="3264" w:author="Huguenot-Noel, Robin" w:date="2025-05-21T16:18:00Z" w16du:dateUtc="2025-05-21T14:18:00Z">
                    <w:rPr/>
                  </w:rPrChange>
                </w:rPr>
                <w:t>Green</w:t>
              </w:r>
              <w:proofErr w:type="gramEnd"/>
              <w:r w:rsidRPr="00450208">
                <w:rPr>
                  <w:rFonts w:asciiTheme="minorHAnsi" w:hAnsiTheme="minorHAnsi"/>
                  <w:rPrChange w:id="3265" w:author="Huguenot-Noel, Robin" w:date="2025-05-21T16:18:00Z" w16du:dateUtc="2025-05-21T14:18:00Z">
                    <w:rPr/>
                  </w:rPrChange>
                </w:rPr>
                <w:t xml:space="preserve"> job-creating investment</w:t>
              </w:r>
            </w:ins>
          </w:p>
        </w:tc>
        <w:tc>
          <w:tcPr>
            <w:tcW w:w="2936" w:type="dxa"/>
            <w:tcBorders>
              <w:left w:val="single" w:sz="4" w:space="0" w:color="000000"/>
              <w:bottom w:val="single" w:sz="4" w:space="0" w:color="000000"/>
            </w:tcBorders>
          </w:tcPr>
          <w:p w14:paraId="5579048B" w14:textId="77777777" w:rsidR="00CB3BC0" w:rsidRPr="00450208" w:rsidRDefault="00CB3BC0" w:rsidP="00116A87">
            <w:pPr>
              <w:rPr>
                <w:ins w:id="3266" w:author="Huguenot-Noel, Robin" w:date="2025-05-21T15:56:00Z" w16du:dateUtc="2025-05-21T13:56:00Z"/>
                <w:rFonts w:asciiTheme="minorHAnsi" w:hAnsiTheme="minorHAnsi"/>
                <w:i/>
                <w:iCs/>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B3BC0" w:rsidRPr="00450208" w14:paraId="680D98CC" w14:textId="77777777" w:rsidTr="00116A87">
              <w:trPr>
                <w:tblCellSpacing w:w="15" w:type="dxa"/>
                <w:ins w:id="3267" w:author="Huguenot-Noel, Robin" w:date="2025-05-21T15:56:00Z" w16du:dateUtc="2025-05-21T13:56:00Z"/>
              </w:trPr>
              <w:tc>
                <w:tcPr>
                  <w:tcW w:w="36" w:type="dxa"/>
                  <w:vAlign w:val="center"/>
                  <w:hideMark/>
                </w:tcPr>
                <w:p w14:paraId="1EB02F26" w14:textId="77777777" w:rsidR="00CB3BC0" w:rsidRPr="00450208" w:rsidRDefault="00CB3BC0" w:rsidP="00116A87">
                  <w:pPr>
                    <w:rPr>
                      <w:ins w:id="3268" w:author="Huguenot-Noel, Robin" w:date="2025-05-21T15:56:00Z" w16du:dateUtc="2025-05-21T13:56:00Z"/>
                      <w:rFonts w:asciiTheme="minorHAnsi" w:hAnsiTheme="minorHAnsi"/>
                      <w:i/>
                      <w:iCs/>
                    </w:rPr>
                  </w:pPr>
                </w:p>
              </w:tc>
            </w:tr>
          </w:tbl>
          <w:p w14:paraId="6CABBBB3" w14:textId="77777777" w:rsidR="00CB3BC0" w:rsidRPr="00450208" w:rsidRDefault="00CB3BC0" w:rsidP="00116A87">
            <w:pPr>
              <w:rPr>
                <w:ins w:id="3269" w:author="Huguenot-Noel, Robin" w:date="2025-05-21T15:56:00Z" w16du:dateUtc="2025-05-21T13:56:00Z"/>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B3BC0" w:rsidRPr="00450208" w14:paraId="7F20CD14" w14:textId="77777777" w:rsidTr="00116A87">
              <w:trPr>
                <w:tblCellSpacing w:w="15" w:type="dxa"/>
                <w:ins w:id="3270" w:author="Huguenot-Noel, Robin" w:date="2025-05-21T15:56:00Z" w16du:dateUtc="2025-05-21T13:56:00Z"/>
              </w:trPr>
              <w:tc>
                <w:tcPr>
                  <w:tcW w:w="36" w:type="dxa"/>
                  <w:vAlign w:val="center"/>
                  <w:hideMark/>
                </w:tcPr>
                <w:p w14:paraId="134CA9F5" w14:textId="77777777" w:rsidR="00CB3BC0" w:rsidRPr="00450208" w:rsidRDefault="00CB3BC0" w:rsidP="00116A87">
                  <w:pPr>
                    <w:rPr>
                      <w:ins w:id="3271" w:author="Huguenot-Noel, Robin" w:date="2025-05-21T15:56:00Z" w16du:dateUtc="2025-05-21T13:56:00Z"/>
                      <w:rFonts w:asciiTheme="minorHAnsi" w:hAnsiTheme="minorHAnsi"/>
                    </w:rPr>
                  </w:pPr>
                </w:p>
              </w:tc>
            </w:tr>
          </w:tbl>
          <w:p w14:paraId="03AD38F6" w14:textId="3D6DB3D5" w:rsidR="00450208" w:rsidRPr="00450208" w:rsidRDefault="00450208" w:rsidP="00450208">
            <w:pPr>
              <w:pStyle w:val="NormalWeb"/>
              <w:rPr>
                <w:ins w:id="3272" w:author="Huguenot-Noel, Robin" w:date="2025-05-21T16:16:00Z" w16du:dateUtc="2025-05-21T14:16:00Z"/>
                <w:rFonts w:asciiTheme="minorHAnsi" w:hAnsiTheme="minorHAnsi"/>
                <w:color w:val="000000"/>
                <w:rPrChange w:id="3273" w:author="Huguenot-Noel, Robin" w:date="2025-05-21T16:18:00Z" w16du:dateUtc="2025-05-21T14:18:00Z">
                  <w:rPr>
                    <w:ins w:id="3274" w:author="Huguenot-Noel, Robin" w:date="2025-05-21T16:16:00Z" w16du:dateUtc="2025-05-21T14:16:00Z"/>
                    <w:color w:val="000000"/>
                  </w:rPr>
                </w:rPrChange>
              </w:rPr>
            </w:pPr>
            <w:ins w:id="3275" w:author="Huguenot-Noel, Robin" w:date="2025-05-21T16:17:00Z" w16du:dateUtc="2025-05-21T14:17:00Z">
              <w:r w:rsidRPr="00450208">
                <w:rPr>
                  <w:rFonts w:asciiTheme="minorHAnsi" w:hAnsiTheme="minorHAnsi"/>
                  <w:color w:val="000000"/>
                  <w:rPrChange w:id="3276" w:author="Huguenot-Noel, Robin" w:date="2025-05-21T16:18:00Z" w16du:dateUtc="2025-05-21T14:18:00Z">
                    <w:rPr>
                      <w:color w:val="000000"/>
                    </w:rPr>
                  </w:rPrChange>
                </w:rPr>
                <w:t>The government invests</w:t>
              </w:r>
            </w:ins>
            <w:ins w:id="3277" w:author="Huguenot-Noel, Robin" w:date="2025-05-21T16:16:00Z" w16du:dateUtc="2025-05-21T14:16:00Z">
              <w:r w:rsidRPr="00450208">
                <w:rPr>
                  <w:rFonts w:asciiTheme="minorHAnsi" w:hAnsiTheme="minorHAnsi"/>
                  <w:color w:val="000000"/>
                  <w:rPrChange w:id="3278" w:author="Huguenot-Noel, Robin" w:date="2025-05-21T16:18:00Z" w16du:dateUtc="2025-05-21T14:18:00Z">
                    <w:rPr>
                      <w:color w:val="000000"/>
                    </w:rPr>
                  </w:rPrChange>
                </w:rPr>
                <w:t xml:space="preserve"> in renewable industries to attract or retrain workers.</w:t>
              </w:r>
            </w:ins>
          </w:p>
          <w:p w14:paraId="50C05A83" w14:textId="77777777" w:rsidR="00CB3BC0" w:rsidRPr="00450208" w:rsidRDefault="00CB3BC0" w:rsidP="00116A87">
            <w:pPr>
              <w:pStyle w:val="NormalWeb"/>
              <w:spacing w:beforeAutospacing="0" w:afterAutospacing="0"/>
              <w:rPr>
                <w:ins w:id="3279" w:author="Huguenot-Noel, Robin" w:date="2025-05-21T15:56:00Z" w16du:dateUtc="2025-05-21T13:56:00Z"/>
                <w:rFonts w:asciiTheme="minorHAnsi" w:hAnsiTheme="minorHAnsi"/>
                <w:i/>
                <w:iCs/>
              </w:rPr>
            </w:pPr>
          </w:p>
        </w:tc>
        <w:tc>
          <w:tcPr>
            <w:tcW w:w="5097" w:type="dxa"/>
            <w:gridSpan w:val="3"/>
            <w:tcBorders>
              <w:left w:val="single" w:sz="4" w:space="0" w:color="000000"/>
              <w:bottom w:val="single" w:sz="4" w:space="0" w:color="000000"/>
              <w:right w:val="single" w:sz="4" w:space="0" w:color="000000"/>
            </w:tcBorders>
          </w:tcPr>
          <w:p w14:paraId="7E5D434E" w14:textId="77777777" w:rsidR="00CB3BC0" w:rsidRPr="00450208" w:rsidRDefault="00CB3BC0" w:rsidP="00116A87">
            <w:pPr>
              <w:rPr>
                <w:ins w:id="3280" w:author="Huguenot-Noel, Robin" w:date="2025-05-21T15:56:00Z" w16du:dateUtc="2025-05-21T13:56:00Z"/>
                <w:rFonts w:asciiTheme="minorHAnsi" w:hAnsiTheme="minorHAnsi"/>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CB3BC0" w:rsidRPr="00450208" w14:paraId="2AEA3651" w14:textId="77777777" w:rsidTr="00116A87">
              <w:trPr>
                <w:tblCellSpacing w:w="15" w:type="dxa"/>
                <w:ins w:id="3281" w:author="Huguenot-Noel, Robin" w:date="2025-05-21T15:56:00Z" w16du:dateUtc="2025-05-21T13:56:00Z"/>
              </w:trPr>
              <w:tc>
                <w:tcPr>
                  <w:tcW w:w="36" w:type="dxa"/>
                  <w:vAlign w:val="center"/>
                  <w:hideMark/>
                </w:tcPr>
                <w:p w14:paraId="5AEC00DE" w14:textId="77777777" w:rsidR="00CB3BC0" w:rsidRPr="00450208" w:rsidRDefault="00CB3BC0" w:rsidP="00116A87">
                  <w:pPr>
                    <w:rPr>
                      <w:ins w:id="3282" w:author="Huguenot-Noel, Robin" w:date="2025-05-21T15:56:00Z" w16du:dateUtc="2025-05-21T13:56:00Z"/>
                      <w:rFonts w:asciiTheme="minorHAnsi" w:hAnsiTheme="minorHAnsi"/>
                    </w:rPr>
                  </w:pPr>
                </w:p>
              </w:tc>
            </w:tr>
          </w:tbl>
          <w:p w14:paraId="4D1FE29E" w14:textId="1F30513A" w:rsidR="00CB3BC0" w:rsidRPr="00450208" w:rsidRDefault="00CB3BC0" w:rsidP="00CB3BC0">
            <w:pPr>
              <w:pStyle w:val="NormalWeb"/>
              <w:rPr>
                <w:ins w:id="3283" w:author="Huguenot-Noel, Robin" w:date="2025-05-21T16:04:00Z" w16du:dateUtc="2025-05-21T14:04:00Z"/>
                <w:rFonts w:asciiTheme="minorHAnsi" w:hAnsiTheme="minorHAnsi"/>
                <w:color w:val="000000"/>
                <w:rPrChange w:id="3284" w:author="Huguenot-Noel, Robin" w:date="2025-05-21T16:18:00Z" w16du:dateUtc="2025-05-21T14:18:00Z">
                  <w:rPr>
                    <w:ins w:id="3285" w:author="Huguenot-Noel, Robin" w:date="2025-05-21T16:04:00Z" w16du:dateUtc="2025-05-21T14:04:00Z"/>
                    <w:color w:val="000000"/>
                  </w:rPr>
                </w:rPrChange>
              </w:rPr>
            </w:pPr>
            <w:ins w:id="3286" w:author="Huguenot-Noel, Robin" w:date="2025-05-21T16:04:00Z" w16du:dateUtc="2025-05-21T14:04:00Z">
              <w:r w:rsidRPr="00450208">
                <w:rPr>
                  <w:rFonts w:asciiTheme="minorHAnsi" w:hAnsiTheme="minorHAnsi"/>
                  <w:color w:val="000000"/>
                  <w:rPrChange w:id="3287" w:author="Huguenot-Noel, Robin" w:date="2025-05-21T16:18:00Z" w16du:dateUtc="2025-05-21T14:18:00Z">
                    <w:rPr>
                      <w:color w:val="000000"/>
                    </w:rPr>
                  </w:rPrChange>
                </w:rPr>
                <w:t xml:space="preserve">In </w:t>
              </w:r>
              <w:r w:rsidRPr="00450208">
                <w:rPr>
                  <w:rFonts w:asciiTheme="minorHAnsi" w:hAnsiTheme="minorHAnsi"/>
                  <w:color w:val="000000"/>
                  <w:rPrChange w:id="3288" w:author="Huguenot-Noel, Robin" w:date="2025-05-21T16:18:00Z" w16du:dateUtc="2025-05-21T14:18:00Z">
                    <w:rPr>
                      <w:color w:val="000000"/>
                    </w:rPr>
                  </w:rPrChange>
                </w:rPr>
                <w:fldChar w:fldCharType="begin"/>
              </w:r>
              <w:r w:rsidRPr="00450208">
                <w:rPr>
                  <w:rFonts w:asciiTheme="minorHAnsi" w:hAnsiTheme="minorHAnsi"/>
                  <w:color w:val="000000"/>
                  <w:rPrChange w:id="3289" w:author="Huguenot-Noel, Robin" w:date="2025-05-21T16:18:00Z" w16du:dateUtc="2025-05-21T14:18:00Z">
                    <w:rPr>
                      <w:color w:val="000000"/>
                    </w:rPr>
                  </w:rPrChange>
                </w:rPr>
                <w:instrText>HYPERLINK "https://www.transicionjusta.gob.es/content/dam/itj/files-1/Documents/Noticias/common/220707_Spain_JustTransition.pdf?utm_source=chatgpt.com"</w:instrText>
              </w:r>
              <w:r w:rsidRPr="00450208">
                <w:rPr>
                  <w:rFonts w:asciiTheme="minorHAnsi" w:hAnsiTheme="minorHAnsi"/>
                  <w:color w:val="000000"/>
                  <w:rPrChange w:id="3290" w:author="Huguenot-Noel, Robin" w:date="2025-05-21T16:18:00Z" w16du:dateUtc="2025-05-21T14:18:00Z">
                    <w:rPr>
                      <w:color w:val="000000"/>
                    </w:rPr>
                  </w:rPrChange>
                </w:rPr>
              </w:r>
              <w:r w:rsidRPr="00450208">
                <w:rPr>
                  <w:rFonts w:asciiTheme="minorHAnsi" w:hAnsiTheme="minorHAnsi"/>
                  <w:color w:val="000000"/>
                  <w:rPrChange w:id="3291" w:author="Huguenot-Noel, Robin" w:date="2025-05-21T16:18:00Z" w16du:dateUtc="2025-05-21T14:18:00Z">
                    <w:rPr>
                      <w:color w:val="000000"/>
                    </w:rPr>
                  </w:rPrChange>
                </w:rPr>
                <w:fldChar w:fldCharType="separate"/>
              </w:r>
              <w:r w:rsidRPr="00450208">
                <w:rPr>
                  <w:rStyle w:val="Hyperlink"/>
                  <w:rFonts w:asciiTheme="minorHAnsi" w:hAnsiTheme="minorHAnsi"/>
                  <w:rPrChange w:id="3292" w:author="Huguenot-Noel, Robin" w:date="2025-05-21T16:18:00Z" w16du:dateUtc="2025-05-21T14:18:00Z">
                    <w:rPr>
                      <w:color w:val="000000"/>
                    </w:rPr>
                  </w:rPrChange>
                </w:rPr>
                <w:t>Asturias</w:t>
              </w:r>
              <w:r w:rsidRPr="00450208">
                <w:rPr>
                  <w:rFonts w:asciiTheme="minorHAnsi" w:hAnsiTheme="minorHAnsi"/>
                  <w:color w:val="000000"/>
                  <w:rPrChange w:id="3293" w:author="Huguenot-Noel, Robin" w:date="2025-05-21T16:18:00Z" w16du:dateUtc="2025-05-21T14:18:00Z">
                    <w:rPr>
                      <w:color w:val="000000"/>
                    </w:rPr>
                  </w:rPrChange>
                </w:rPr>
                <w:fldChar w:fldCharType="end"/>
              </w:r>
              <w:r w:rsidRPr="00450208">
                <w:rPr>
                  <w:rFonts w:asciiTheme="minorHAnsi" w:hAnsiTheme="minorHAnsi"/>
                  <w:color w:val="000000"/>
                  <w:rPrChange w:id="3294" w:author="Huguenot-Noel, Robin" w:date="2025-05-21T16:18:00Z" w16du:dateUtc="2025-05-21T14:18:00Z">
                    <w:rPr>
                      <w:color w:val="000000"/>
                    </w:rPr>
                  </w:rPrChange>
                </w:rPr>
                <w:t>, in the Suroccidente JTA action area, the Institute has allocated more than</w:t>
              </w:r>
              <w:r w:rsidRPr="00450208">
                <w:rPr>
                  <w:rFonts w:asciiTheme="minorHAnsi" w:hAnsiTheme="minorHAnsi"/>
                  <w:color w:val="000000"/>
                  <w:rPrChange w:id="3295" w:author="Huguenot-Noel, Robin" w:date="2025-05-21T16:18:00Z" w16du:dateUtc="2025-05-21T14:18:00Z">
                    <w:rPr>
                      <w:color w:val="000000"/>
                    </w:rPr>
                  </w:rPrChange>
                </w:rPr>
                <w:t xml:space="preserve"> </w:t>
              </w:r>
              <w:r w:rsidRPr="00450208">
                <w:rPr>
                  <w:rFonts w:asciiTheme="minorHAnsi" w:hAnsiTheme="minorHAnsi"/>
                  <w:color w:val="000000"/>
                  <w:rPrChange w:id="3296" w:author="Huguenot-Noel, Robin" w:date="2025-05-21T16:18:00Z" w16du:dateUtc="2025-05-21T14:18:00Z">
                    <w:rPr>
                      <w:color w:val="000000"/>
                    </w:rPr>
                  </w:rPrChange>
                </w:rPr>
                <w:t>77 million euro to support business projects, municipal infrastructures and three major</w:t>
              </w:r>
              <w:r w:rsidRPr="00450208">
                <w:rPr>
                  <w:rFonts w:asciiTheme="minorHAnsi" w:hAnsiTheme="minorHAnsi"/>
                  <w:color w:val="000000"/>
                  <w:rPrChange w:id="3297" w:author="Huguenot-Noel, Robin" w:date="2025-05-21T16:18:00Z" w16du:dateUtc="2025-05-21T14:18:00Z">
                    <w:rPr>
                      <w:color w:val="000000"/>
                    </w:rPr>
                  </w:rPrChange>
                </w:rPr>
                <w:t xml:space="preserve"> </w:t>
              </w:r>
              <w:r w:rsidRPr="00450208">
                <w:rPr>
                  <w:rFonts w:asciiTheme="minorHAnsi" w:hAnsiTheme="minorHAnsi"/>
                  <w:color w:val="000000"/>
                  <w:rPrChange w:id="3298" w:author="Huguenot-Noel, Robin" w:date="2025-05-21T16:18:00Z" w16du:dateUtc="2025-05-21T14:18:00Z">
                    <w:rPr>
                      <w:color w:val="000000"/>
                    </w:rPr>
                  </w:rPrChange>
                </w:rPr>
                <w:t>environmental restoration works for mining operations. In addition to the</w:t>
              </w:r>
              <w:r w:rsidRPr="00450208">
                <w:rPr>
                  <w:rFonts w:asciiTheme="minorHAnsi" w:hAnsiTheme="minorHAnsi"/>
                  <w:color w:val="000000"/>
                  <w:rPrChange w:id="3299" w:author="Huguenot-Noel, Robin" w:date="2025-05-21T16:18:00Z" w16du:dateUtc="2025-05-21T14:18:00Z">
                    <w:rPr>
                      <w:color w:val="000000"/>
                    </w:rPr>
                  </w:rPrChange>
                </w:rPr>
                <w:t xml:space="preserve"> </w:t>
              </w:r>
              <w:r w:rsidRPr="00450208">
                <w:rPr>
                  <w:rFonts w:asciiTheme="minorHAnsi" w:hAnsiTheme="minorHAnsi"/>
                  <w:color w:val="000000"/>
                  <w:rPrChange w:id="3300" w:author="Huguenot-Noel, Robin" w:date="2025-05-21T16:18:00Z" w16du:dateUtc="2025-05-21T14:18:00Z">
                    <w:rPr>
                      <w:color w:val="000000"/>
                    </w:rPr>
                  </w:rPrChange>
                </w:rPr>
                <w:t>environmental restoration of degraded areas in Buseiro, Cerredo and Tormaleo, with a</w:t>
              </w:r>
              <w:r w:rsidRPr="00450208">
                <w:rPr>
                  <w:rFonts w:asciiTheme="minorHAnsi" w:hAnsiTheme="minorHAnsi"/>
                  <w:color w:val="000000"/>
                  <w:rPrChange w:id="3301" w:author="Huguenot-Noel, Robin" w:date="2025-05-21T16:18:00Z" w16du:dateUtc="2025-05-21T14:18:00Z">
                    <w:rPr>
                      <w:color w:val="000000"/>
                    </w:rPr>
                  </w:rPrChange>
                </w:rPr>
                <w:t xml:space="preserve"> </w:t>
              </w:r>
              <w:r w:rsidRPr="00450208">
                <w:rPr>
                  <w:rFonts w:asciiTheme="minorHAnsi" w:hAnsiTheme="minorHAnsi"/>
                  <w:color w:val="000000"/>
                  <w:rPrChange w:id="3302" w:author="Huguenot-Noel, Robin" w:date="2025-05-21T16:18:00Z" w16du:dateUtc="2025-05-21T14:18:00Z">
                    <w:rPr>
                      <w:color w:val="000000"/>
                    </w:rPr>
                  </w:rPrChange>
                </w:rPr>
                <w:t>total outlay of 82.4 million, 10 projects have been funded for sanitation, water supply</w:t>
              </w:r>
              <w:r w:rsidRPr="00450208">
                <w:rPr>
                  <w:rFonts w:asciiTheme="minorHAnsi" w:hAnsiTheme="minorHAnsi"/>
                  <w:color w:val="000000"/>
                  <w:rPrChange w:id="3303" w:author="Huguenot-Noel, Robin" w:date="2025-05-21T16:18:00Z" w16du:dateUtc="2025-05-21T14:18:00Z">
                    <w:rPr>
                      <w:color w:val="000000"/>
                    </w:rPr>
                  </w:rPrChange>
                </w:rPr>
                <w:t xml:space="preserve"> </w:t>
              </w:r>
              <w:r w:rsidRPr="00450208">
                <w:rPr>
                  <w:rFonts w:asciiTheme="minorHAnsi" w:hAnsiTheme="minorHAnsi"/>
                  <w:color w:val="000000"/>
                  <w:rPrChange w:id="3304" w:author="Huguenot-Noel, Robin" w:date="2025-05-21T16:18:00Z" w16du:dateUtc="2025-05-21T14:18:00Z">
                    <w:rPr>
                      <w:color w:val="000000"/>
                    </w:rPr>
                  </w:rPrChange>
                </w:rPr>
                <w:t>and lighting infrastructures, energy efficiency measures in industrial estates and the</w:t>
              </w:r>
              <w:r w:rsidRPr="00450208">
                <w:rPr>
                  <w:rFonts w:asciiTheme="minorHAnsi" w:hAnsiTheme="minorHAnsi"/>
                  <w:color w:val="000000"/>
                  <w:rPrChange w:id="3305" w:author="Huguenot-Noel, Robin" w:date="2025-05-21T16:18:00Z" w16du:dateUtc="2025-05-21T14:18:00Z">
                    <w:rPr>
                      <w:color w:val="000000"/>
                    </w:rPr>
                  </w:rPrChange>
                </w:rPr>
                <w:t xml:space="preserve"> </w:t>
              </w:r>
              <w:r w:rsidRPr="00450208">
                <w:rPr>
                  <w:rFonts w:asciiTheme="minorHAnsi" w:hAnsiTheme="minorHAnsi"/>
                  <w:color w:val="000000"/>
                  <w:rPrChange w:id="3306" w:author="Huguenot-Noel, Robin" w:date="2025-05-21T16:18:00Z" w16du:dateUtc="2025-05-21T14:18:00Z">
                    <w:rPr>
                      <w:color w:val="000000"/>
                    </w:rPr>
                  </w:rPrChange>
                </w:rPr>
                <w:t>construction of mini-warehouses to provide facilities for companies on a temporary</w:t>
              </w:r>
            </w:ins>
            <w:ins w:id="3307" w:author="Huguenot-Noel, Robin" w:date="2025-05-21T16:05:00Z" w16du:dateUtc="2025-05-21T14:05:00Z">
              <w:r w:rsidRPr="00450208">
                <w:rPr>
                  <w:rFonts w:asciiTheme="minorHAnsi" w:hAnsiTheme="minorHAnsi"/>
                  <w:color w:val="000000"/>
                  <w:rPrChange w:id="3308" w:author="Huguenot-Noel, Robin" w:date="2025-05-21T16:18:00Z" w16du:dateUtc="2025-05-21T14:18:00Z">
                    <w:rPr>
                      <w:color w:val="000000"/>
                    </w:rPr>
                  </w:rPrChange>
                </w:rPr>
                <w:t xml:space="preserve"> </w:t>
              </w:r>
            </w:ins>
            <w:ins w:id="3309" w:author="Huguenot-Noel, Robin" w:date="2025-05-21T16:04:00Z" w16du:dateUtc="2025-05-21T14:04:00Z">
              <w:r w:rsidRPr="00450208">
                <w:rPr>
                  <w:rFonts w:asciiTheme="minorHAnsi" w:hAnsiTheme="minorHAnsi"/>
                  <w:color w:val="000000"/>
                  <w:rPrChange w:id="3310" w:author="Huguenot-Noel, Robin" w:date="2025-05-21T16:18:00Z" w16du:dateUtc="2025-05-21T14:18:00Z">
                    <w:rPr>
                      <w:color w:val="000000"/>
                    </w:rPr>
                  </w:rPrChange>
                </w:rPr>
                <w:t>basis. The installation of a plant for the drying and thermal treatment of wood as a</w:t>
              </w:r>
            </w:ins>
            <w:ins w:id="3311" w:author="Huguenot-Noel, Robin" w:date="2025-05-21T16:05:00Z" w16du:dateUtc="2025-05-21T14:05:00Z">
              <w:r w:rsidRPr="00450208">
                <w:rPr>
                  <w:rFonts w:asciiTheme="minorHAnsi" w:hAnsiTheme="minorHAnsi"/>
                  <w:color w:val="000000"/>
                  <w:rPrChange w:id="3312" w:author="Huguenot-Noel, Robin" w:date="2025-05-21T16:18:00Z" w16du:dateUtc="2025-05-21T14:18:00Z">
                    <w:rPr>
                      <w:color w:val="000000"/>
                    </w:rPr>
                  </w:rPrChange>
                </w:rPr>
                <w:t xml:space="preserve"> </w:t>
              </w:r>
            </w:ins>
            <w:ins w:id="3313" w:author="Huguenot-Noel, Robin" w:date="2025-05-21T16:04:00Z" w16du:dateUtc="2025-05-21T14:04:00Z">
              <w:r w:rsidRPr="00450208">
                <w:rPr>
                  <w:rFonts w:asciiTheme="minorHAnsi" w:hAnsiTheme="minorHAnsi"/>
                  <w:color w:val="000000"/>
                  <w:rPrChange w:id="3314" w:author="Huguenot-Noel, Robin" w:date="2025-05-21T16:18:00Z" w16du:dateUtc="2025-05-21T14:18:00Z">
                    <w:rPr>
                      <w:color w:val="000000"/>
                    </w:rPr>
                  </w:rPrChange>
                </w:rPr>
                <w:t>source of renewable heat has also received funding.</w:t>
              </w:r>
            </w:ins>
          </w:p>
          <w:p w14:paraId="763289F4" w14:textId="02700CFC" w:rsidR="00CB3BC0" w:rsidRPr="00450208" w:rsidRDefault="00CB3BC0" w:rsidP="00116A87">
            <w:pPr>
              <w:pStyle w:val="NormalWeb"/>
              <w:shd w:val="clear" w:color="auto" w:fill="FFFFFF"/>
              <w:spacing w:beforeAutospacing="0" w:afterAutospacing="0"/>
              <w:textAlignment w:val="baseline"/>
              <w:rPr>
                <w:ins w:id="3315" w:author="Huguenot-Noel, Robin" w:date="2025-05-21T15:56:00Z" w16du:dateUtc="2025-05-21T13:56:00Z"/>
                <w:rFonts w:asciiTheme="minorHAnsi" w:hAnsiTheme="minorHAnsi"/>
                <w:color w:val="000000"/>
                <w:lang w:val="en-US"/>
              </w:rPr>
            </w:pPr>
          </w:p>
        </w:tc>
      </w:tr>
      <w:tr w:rsidR="00450208" w:rsidRPr="00450208" w14:paraId="7B683267" w14:textId="77777777" w:rsidTr="00DA0591">
        <w:tblPrEx>
          <w:tblW w:w="5271" w:type="pct"/>
          <w:tblInd w:w="55" w:type="dxa"/>
          <w:tblLayout w:type="fixed"/>
          <w:tblCellMar>
            <w:top w:w="55" w:type="dxa"/>
            <w:left w:w="55" w:type="dxa"/>
            <w:bottom w:w="55" w:type="dxa"/>
            <w:right w:w="55" w:type="dxa"/>
          </w:tblCellMar>
          <w:tblPrExChange w:id="3316" w:author="Huguenot-Noel, Robin" w:date="2025-05-21T16:33:00Z" w16du:dateUtc="2025-05-21T14:33:00Z">
            <w:tblPrEx>
              <w:tblW w:w="5271" w:type="pct"/>
              <w:tblInd w:w="55" w:type="dxa"/>
              <w:tblLayout w:type="fixed"/>
              <w:tblCellMar>
                <w:top w:w="55" w:type="dxa"/>
                <w:left w:w="55" w:type="dxa"/>
                <w:bottom w:w="55" w:type="dxa"/>
                <w:right w:w="55" w:type="dxa"/>
              </w:tblCellMar>
            </w:tblPrEx>
          </w:tblPrExChange>
        </w:tblPrEx>
        <w:trPr>
          <w:trHeight w:val="346"/>
          <w:ins w:id="3317" w:author="Huguenot-Noel, Robin" w:date="2025-05-21T15:56:00Z" w16du:dateUtc="2025-05-21T13:56:00Z"/>
          <w:trPrChange w:id="3318" w:author="Huguenot-Noel, Robin" w:date="2025-05-21T16:33:00Z" w16du:dateUtc="2025-05-21T14:33:00Z">
            <w:trPr>
              <w:trHeight w:val="346"/>
            </w:trPr>
          </w:trPrChange>
        </w:trPr>
        <w:tc>
          <w:tcPr>
            <w:tcW w:w="1824" w:type="dxa"/>
            <w:tcBorders>
              <w:left w:val="single" w:sz="4" w:space="0" w:color="000000"/>
              <w:bottom w:val="single" w:sz="4" w:space="0" w:color="000000"/>
            </w:tcBorders>
            <w:tcPrChange w:id="3319" w:author="Huguenot-Noel, Robin" w:date="2025-05-21T16:33:00Z" w16du:dateUtc="2025-05-21T14:33:00Z">
              <w:tcPr>
                <w:tcW w:w="1824" w:type="dxa"/>
                <w:tcBorders>
                  <w:left w:val="single" w:sz="4" w:space="0" w:color="000000"/>
                  <w:bottom w:val="single" w:sz="4" w:space="0" w:color="000000"/>
                </w:tcBorders>
              </w:tcPr>
            </w:tcPrChange>
          </w:tcPr>
          <w:p w14:paraId="2A641C99" w14:textId="6F1FC6DC" w:rsidR="00CB3BC0" w:rsidRPr="00450208" w:rsidRDefault="00CB3BC0" w:rsidP="00116A87">
            <w:pPr>
              <w:pStyle w:val="Standard"/>
              <w:spacing w:after="0"/>
              <w:rPr>
                <w:ins w:id="3320" w:author="Huguenot-Noel, Robin" w:date="2025-05-21T15:56:00Z" w16du:dateUtc="2025-05-21T13:56:00Z"/>
                <w:rFonts w:asciiTheme="minorHAnsi" w:hAnsiTheme="minorHAnsi"/>
              </w:rPr>
            </w:pPr>
            <w:ins w:id="3321" w:author="Huguenot-Noel, Robin" w:date="2025-05-21T15:56:00Z" w16du:dateUtc="2025-05-21T13:56:00Z">
              <w:r w:rsidRPr="00450208">
                <w:rPr>
                  <w:rFonts w:asciiTheme="minorHAnsi" w:hAnsiTheme="minorHAnsi"/>
                </w:rPr>
                <w:t xml:space="preserve">c) </w:t>
              </w:r>
            </w:ins>
            <w:ins w:id="3322" w:author="Huguenot-Noel, Robin" w:date="2025-05-21T16:13:00Z" w16du:dateUtc="2025-05-21T14:13:00Z">
              <w:r w:rsidR="00C65072" w:rsidRPr="00450208">
                <w:rPr>
                  <w:rFonts w:asciiTheme="minorHAnsi" w:hAnsiTheme="minorHAnsi"/>
                </w:rPr>
                <w:t xml:space="preserve">Local </w:t>
              </w:r>
              <w:r w:rsidR="00C65072" w:rsidRPr="00450208">
                <w:rPr>
                  <w:rFonts w:asciiTheme="minorHAnsi" w:hAnsiTheme="minorHAnsi"/>
                  <w:rPrChange w:id="3323" w:author="Huguenot-Noel, Robin" w:date="2025-05-21T16:18:00Z" w16du:dateUtc="2025-05-21T14:18:00Z">
                    <w:rPr/>
                  </w:rPrChange>
                </w:rPr>
                <w:t>i</w:t>
              </w:r>
            </w:ins>
            <w:ins w:id="3324" w:author="Huguenot-Noel, Robin" w:date="2025-05-21T15:57:00Z" w16du:dateUtc="2025-05-21T13:57:00Z">
              <w:r w:rsidRPr="00450208">
                <w:rPr>
                  <w:rFonts w:asciiTheme="minorHAnsi" w:hAnsiTheme="minorHAnsi"/>
                  <w:rPrChange w:id="3325" w:author="Huguenot-Noel, Robin" w:date="2025-05-21T16:18:00Z" w16du:dateUtc="2025-05-21T14:18:00Z">
                    <w:rPr/>
                  </w:rPrChange>
                </w:rPr>
                <w:t>nfrastructure upgrading</w:t>
              </w:r>
            </w:ins>
          </w:p>
        </w:tc>
        <w:tc>
          <w:tcPr>
            <w:tcW w:w="2936" w:type="dxa"/>
            <w:tcBorders>
              <w:left w:val="single" w:sz="4" w:space="0" w:color="000000"/>
              <w:bottom w:val="single" w:sz="4" w:space="0" w:color="000000"/>
            </w:tcBorders>
            <w:tcPrChange w:id="3326" w:author="Huguenot-Noel, Robin" w:date="2025-05-21T16:33:00Z" w16du:dateUtc="2025-05-21T14:33:00Z">
              <w:tcPr>
                <w:tcW w:w="5200" w:type="dxa"/>
                <w:gridSpan w:val="3"/>
                <w:tcBorders>
                  <w:left w:val="single" w:sz="4" w:space="0" w:color="000000"/>
                  <w:bottom w:val="single" w:sz="4" w:space="0" w:color="000000"/>
                </w:tcBorders>
              </w:tcPr>
            </w:tcPrChange>
          </w:tcPr>
          <w:p w14:paraId="59C180DD" w14:textId="275DE61A" w:rsidR="00CB3BC0" w:rsidRPr="00450208" w:rsidRDefault="00CB3BC0" w:rsidP="00CB3BC0">
            <w:pPr>
              <w:pStyle w:val="NormalWeb"/>
              <w:rPr>
                <w:ins w:id="3327" w:author="Huguenot-Noel, Robin" w:date="2025-05-21T15:56:00Z" w16du:dateUtc="2025-05-21T13:56:00Z"/>
                <w:rFonts w:asciiTheme="minorHAnsi" w:hAnsiTheme="minorHAnsi"/>
                <w:rPrChange w:id="3328" w:author="Huguenot-Noel, Robin" w:date="2025-05-21T16:18:00Z" w16du:dateUtc="2025-05-21T14:18:00Z">
                  <w:rPr>
                    <w:ins w:id="3329" w:author="Huguenot-Noel, Robin" w:date="2025-05-21T15:56:00Z" w16du:dateUtc="2025-05-21T13:56:00Z"/>
                    <w:rFonts w:asciiTheme="minorHAnsi" w:hAnsiTheme="minorHAnsi"/>
                    <w:i/>
                    <w:iCs/>
                    <w:vanish/>
                  </w:rPr>
                </w:rPrChange>
              </w:rPr>
              <w:pPrChange w:id="3330" w:author="Huguenot-Noel, Robin" w:date="2025-05-21T15:58:00Z" w16du:dateUtc="2025-05-21T13:58:00Z">
                <w:pPr/>
              </w:pPrChange>
            </w:pPr>
            <w:ins w:id="3331" w:author="Huguenot-Noel, Robin" w:date="2025-05-21T15:58:00Z" w16du:dateUtc="2025-05-21T13:58:00Z">
              <w:r w:rsidRPr="00450208">
                <w:rPr>
                  <w:rFonts w:asciiTheme="minorHAnsi" w:hAnsiTheme="minorHAnsi"/>
                  <w:rPrChange w:id="3332" w:author="Huguenot-Noel, Robin" w:date="2025-05-21T16:18:00Z" w16du:dateUtc="2025-05-21T14:18:00Z">
                    <w:rPr/>
                  </w:rPrChange>
                </w:rPr>
                <w:t>The government funds improvements to local infrastructure, such as transport or broadband connectivity.</w:t>
              </w:r>
            </w:ins>
          </w:p>
          <w:p w14:paraId="6F7993C5" w14:textId="77777777" w:rsidR="00CB3BC0" w:rsidRPr="00450208" w:rsidRDefault="00CB3BC0" w:rsidP="00116A87">
            <w:pPr>
              <w:pStyle w:val="Standard"/>
              <w:spacing w:after="0" w:line="240" w:lineRule="auto"/>
              <w:rPr>
                <w:ins w:id="3333" w:author="Huguenot-Noel, Robin" w:date="2025-05-21T15:56:00Z" w16du:dateUtc="2025-05-21T13:56:00Z"/>
                <w:rFonts w:asciiTheme="minorHAnsi" w:hAnsiTheme="minorHAnsi"/>
                <w:i/>
                <w:iCs/>
              </w:rPr>
            </w:pPr>
          </w:p>
        </w:tc>
        <w:tc>
          <w:tcPr>
            <w:tcW w:w="5097" w:type="dxa"/>
            <w:gridSpan w:val="3"/>
            <w:tcBorders>
              <w:left w:val="single" w:sz="4" w:space="0" w:color="000000"/>
              <w:bottom w:val="single" w:sz="4" w:space="0" w:color="000000"/>
              <w:right w:val="single" w:sz="4" w:space="0" w:color="000000"/>
            </w:tcBorders>
            <w:tcPrChange w:id="3334" w:author="Huguenot-Noel, Robin" w:date="2025-05-21T16:33:00Z" w16du:dateUtc="2025-05-21T14:33:00Z">
              <w:tcPr>
                <w:tcW w:w="2833" w:type="dxa"/>
                <w:gridSpan w:val="2"/>
                <w:tcBorders>
                  <w:left w:val="single" w:sz="4" w:space="0" w:color="000000"/>
                  <w:bottom w:val="single" w:sz="4" w:space="0" w:color="000000"/>
                  <w:right w:val="single" w:sz="4" w:space="0" w:color="000000"/>
                </w:tcBorders>
              </w:tcPr>
            </w:tcPrChange>
          </w:tcPr>
          <w:p w14:paraId="2626E594" w14:textId="027B4473" w:rsidR="00CB3BC0" w:rsidRPr="00450208" w:rsidRDefault="00DA0591" w:rsidP="00116A87">
            <w:pPr>
              <w:pStyle w:val="Standard"/>
              <w:spacing w:after="0"/>
              <w:rPr>
                <w:ins w:id="3335" w:author="Huguenot-Noel, Robin" w:date="2025-05-21T15:56:00Z" w16du:dateUtc="2025-05-21T13:56:00Z"/>
                <w:rFonts w:asciiTheme="minorHAnsi" w:hAnsiTheme="minorHAnsi"/>
              </w:rPr>
            </w:pPr>
            <w:ins w:id="3336" w:author="Huguenot-Noel, Robin" w:date="2025-05-21T16:34:00Z" w16du:dateUtc="2025-05-21T14:34:00Z">
              <w:r>
                <w:rPr>
                  <w:rFonts w:asciiTheme="minorHAnsi" w:hAnsiTheme="minorHAnsi"/>
                </w:rPr>
                <w:t xml:space="preserve">See e.g., </w:t>
              </w:r>
            </w:ins>
            <w:ins w:id="3337" w:author="Huguenot-Noel, Robin" w:date="2025-05-21T15:59:00Z" w16du:dateUtc="2025-05-21T13:59:00Z">
              <w:r w:rsidR="00CB3BC0" w:rsidRPr="00450208">
                <w:rPr>
                  <w:rFonts w:asciiTheme="minorHAnsi" w:hAnsiTheme="minorHAnsi"/>
                  <w:rPrChange w:id="3338" w:author="Huguenot-Noel, Robin" w:date="2025-05-21T16:18:00Z" w16du:dateUtc="2025-05-21T14:18:00Z">
                    <w:rPr/>
                  </w:rPrChange>
                </w:rPr>
                <w:t>EU Just Transition Fund projects in Poland and Eastern Germany (mobility, digital access).</w:t>
              </w:r>
            </w:ins>
          </w:p>
        </w:tc>
      </w:tr>
      <w:tr w:rsidR="00DA0591" w:rsidRPr="00450208" w14:paraId="39F1C557" w14:textId="77777777" w:rsidTr="00DA0591">
        <w:trPr>
          <w:trHeight w:val="998"/>
          <w:ins w:id="3339" w:author="Huguenot-Noel, Robin" w:date="2025-05-21T15:56:00Z" w16du:dateUtc="2025-05-21T13:56:00Z"/>
        </w:trPr>
        <w:tc>
          <w:tcPr>
            <w:tcW w:w="1824" w:type="dxa"/>
            <w:tcBorders>
              <w:left w:val="single" w:sz="4" w:space="0" w:color="000000"/>
              <w:bottom w:val="single" w:sz="4" w:space="0" w:color="000000"/>
            </w:tcBorders>
          </w:tcPr>
          <w:p w14:paraId="2CC80EEB" w14:textId="551C2BB4" w:rsidR="00CB3BC0" w:rsidRPr="00450208" w:rsidRDefault="00CB3BC0" w:rsidP="00116A87">
            <w:pPr>
              <w:pStyle w:val="Standard"/>
              <w:spacing w:after="0"/>
              <w:rPr>
                <w:ins w:id="3340" w:author="Huguenot-Noel, Robin" w:date="2025-05-21T15:56:00Z" w16du:dateUtc="2025-05-21T13:56:00Z"/>
                <w:rFonts w:asciiTheme="minorHAnsi" w:hAnsiTheme="minorHAnsi"/>
              </w:rPr>
            </w:pPr>
            <w:ins w:id="3341" w:author="Huguenot-Noel, Robin" w:date="2025-05-21T15:56:00Z" w16du:dateUtc="2025-05-21T13:56:00Z">
              <w:r w:rsidRPr="00450208">
                <w:rPr>
                  <w:rFonts w:asciiTheme="minorHAnsi" w:hAnsiTheme="minorHAnsi"/>
                </w:rPr>
                <w:t xml:space="preserve">d) </w:t>
              </w:r>
            </w:ins>
            <w:ins w:id="3342" w:author="Huguenot-Noel, Robin" w:date="2025-05-21T16:15:00Z" w16du:dateUtc="2025-05-21T14:15:00Z">
              <w:r w:rsidR="00450208" w:rsidRPr="00450208">
                <w:rPr>
                  <w:rFonts w:asciiTheme="minorHAnsi" w:hAnsiTheme="minorHAnsi"/>
                  <w:rPrChange w:id="3343" w:author="Huguenot-Noel, Robin" w:date="2025-05-21T16:18:00Z" w16du:dateUtc="2025-05-21T14:18:00Z">
                    <w:rPr/>
                  </w:rPrChange>
                </w:rPr>
                <w:t>Welfare services</w:t>
              </w:r>
            </w:ins>
            <w:ins w:id="3344" w:author="Huguenot-Noel, Robin" w:date="2025-05-21T15:57:00Z" w16du:dateUtc="2025-05-21T13:57:00Z">
              <w:r w:rsidRPr="00450208">
                <w:rPr>
                  <w:rFonts w:asciiTheme="minorHAnsi" w:hAnsiTheme="minorHAnsi"/>
                  <w:rPrChange w:id="3345" w:author="Huguenot-Noel, Robin" w:date="2025-05-21T16:18:00Z" w16du:dateUtc="2025-05-21T14:18:00Z">
                    <w:rPr/>
                  </w:rPrChange>
                </w:rPr>
                <w:t xml:space="preserve"> investment</w:t>
              </w:r>
            </w:ins>
          </w:p>
          <w:p w14:paraId="11F119E0" w14:textId="77777777" w:rsidR="00CB3BC0" w:rsidRPr="00450208" w:rsidRDefault="00CB3BC0" w:rsidP="00116A87">
            <w:pPr>
              <w:jc w:val="center"/>
              <w:rPr>
                <w:ins w:id="3346" w:author="Huguenot-Noel, Robin" w:date="2025-05-21T15:56:00Z" w16du:dateUtc="2025-05-21T13:56:00Z"/>
                <w:rFonts w:asciiTheme="minorHAnsi" w:eastAsiaTheme="minorEastAsia" w:hAnsiTheme="minorHAnsi"/>
                <w:lang w:val="en-US" w:eastAsia="ja-JP"/>
              </w:rPr>
            </w:pPr>
          </w:p>
        </w:tc>
        <w:tc>
          <w:tcPr>
            <w:tcW w:w="2936" w:type="dxa"/>
            <w:tcBorders>
              <w:left w:val="single" w:sz="4" w:space="0" w:color="000000"/>
              <w:bottom w:val="single" w:sz="4" w:space="0" w:color="000000"/>
            </w:tcBorders>
          </w:tcPr>
          <w:p w14:paraId="0041E7EF" w14:textId="77777777" w:rsidR="00450208" w:rsidRPr="00450208" w:rsidRDefault="00450208" w:rsidP="00450208">
            <w:pPr>
              <w:pStyle w:val="NormalWeb"/>
              <w:rPr>
                <w:ins w:id="3347" w:author="Huguenot-Noel, Robin" w:date="2025-05-21T16:16:00Z" w16du:dateUtc="2025-05-21T14:16:00Z"/>
                <w:rFonts w:asciiTheme="minorHAnsi" w:hAnsiTheme="minorHAnsi"/>
                <w:color w:val="000000"/>
                <w:rPrChange w:id="3348" w:author="Huguenot-Noel, Robin" w:date="2025-05-21T16:18:00Z" w16du:dateUtc="2025-05-21T14:18:00Z">
                  <w:rPr>
                    <w:ins w:id="3349" w:author="Huguenot-Noel, Robin" w:date="2025-05-21T16:16:00Z" w16du:dateUtc="2025-05-21T14:16:00Z"/>
                    <w:color w:val="000000"/>
                  </w:rPr>
                </w:rPrChange>
              </w:rPr>
            </w:pPr>
            <w:ins w:id="3350" w:author="Huguenot-Noel, Robin" w:date="2025-05-21T16:16:00Z" w16du:dateUtc="2025-05-21T14:16:00Z">
              <w:r w:rsidRPr="00450208">
                <w:rPr>
                  <w:rFonts w:asciiTheme="minorHAnsi" w:hAnsiTheme="minorHAnsi"/>
                  <w:color w:val="000000"/>
                  <w:rPrChange w:id="3351" w:author="Huguenot-Noel, Robin" w:date="2025-05-21T16:18:00Z" w16du:dateUtc="2025-05-21T14:18:00Z">
                    <w:rPr>
                      <w:color w:val="000000"/>
                    </w:rPr>
                  </w:rPrChange>
                </w:rPr>
                <w:t>Investment in local schools, hospitals, or childcare to improve public services.</w:t>
              </w:r>
            </w:ins>
          </w:p>
          <w:p w14:paraId="697A6B4F" w14:textId="77777777" w:rsidR="00CB3BC0" w:rsidRPr="00450208" w:rsidRDefault="00CB3BC0" w:rsidP="00116A87">
            <w:pPr>
              <w:rPr>
                <w:ins w:id="3352" w:author="Huguenot-Noel, Robin" w:date="2025-05-21T15:56:00Z" w16du:dateUtc="2025-05-21T13:56:00Z"/>
                <w:rFonts w:asciiTheme="minorHAnsi" w:hAnsiTheme="minorHAnsi"/>
                <w:i/>
                <w:iCs/>
                <w:vanish/>
              </w:rPr>
            </w:pPr>
          </w:p>
          <w:p w14:paraId="180264A7" w14:textId="77777777" w:rsidR="00CB3BC0" w:rsidRPr="00450208" w:rsidRDefault="00CB3BC0" w:rsidP="00CB3BC0">
            <w:pPr>
              <w:pStyle w:val="NormalWeb"/>
              <w:rPr>
                <w:ins w:id="3353" w:author="Huguenot-Noel, Robin" w:date="2025-05-21T15:56:00Z" w16du:dateUtc="2025-05-21T13:56:00Z"/>
                <w:rFonts w:asciiTheme="minorHAnsi" w:hAnsiTheme="minorHAnsi"/>
                <w:i/>
                <w:iCs/>
              </w:rPr>
              <w:pPrChange w:id="3354" w:author="Huguenot-Noel, Robin" w:date="2025-05-21T15:56:00Z" w16du:dateUtc="2025-05-21T13:56:00Z">
                <w:pPr>
                  <w:pStyle w:val="NormalWeb"/>
                  <w:spacing w:beforeAutospacing="0" w:afterAutospacing="0"/>
                </w:pPr>
              </w:pPrChange>
            </w:pPr>
          </w:p>
        </w:tc>
        <w:tc>
          <w:tcPr>
            <w:tcW w:w="5097" w:type="dxa"/>
            <w:gridSpan w:val="3"/>
            <w:tcBorders>
              <w:left w:val="single" w:sz="4" w:space="0" w:color="000000"/>
              <w:bottom w:val="single" w:sz="4" w:space="0" w:color="000000"/>
              <w:right w:val="single" w:sz="4" w:space="0" w:color="000000"/>
            </w:tcBorders>
          </w:tcPr>
          <w:p w14:paraId="2EDC2107" w14:textId="6E6B2B28" w:rsidR="00450208" w:rsidRPr="00F63056" w:rsidRDefault="00F63056" w:rsidP="00F63056">
            <w:pPr>
              <w:rPr>
                <w:ins w:id="3355" w:author="Huguenot-Noel, Robin" w:date="2025-05-21T15:56:00Z" w16du:dateUtc="2025-05-21T13:56:00Z"/>
                <w:rFonts w:asciiTheme="minorHAnsi" w:hAnsiTheme="minorHAnsi"/>
                <w:color w:val="000000"/>
                <w:rPrChange w:id="3356" w:author="Huguenot-Noel, Robin" w:date="2025-05-21T16:26:00Z" w16du:dateUtc="2025-05-21T14:26:00Z">
                  <w:rPr>
                    <w:ins w:id="3357" w:author="Huguenot-Noel, Robin" w:date="2025-05-21T15:56:00Z" w16du:dateUtc="2025-05-21T13:56:00Z"/>
                    <w:rFonts w:asciiTheme="minorHAnsi" w:eastAsiaTheme="majorEastAsia" w:hAnsiTheme="minorHAnsi"/>
                  </w:rPr>
                </w:rPrChange>
              </w:rPr>
            </w:pPr>
            <w:ins w:id="3358" w:author="Huguenot-Noel, Robin" w:date="2025-05-21T16:26:00Z" w16du:dateUtc="2025-05-21T14:26:00Z">
              <w:r w:rsidRPr="00F63056">
                <w:rPr>
                  <w:rFonts w:asciiTheme="minorHAnsi" w:hAnsiTheme="minorHAnsi"/>
                  <w:color w:val="000000"/>
                  <w:rPrChange w:id="3359" w:author="Huguenot-Noel, Robin" w:date="2025-05-21T16:26:00Z" w16du:dateUtc="2025-05-21T14:26:00Z">
                    <w:rPr>
                      <w:rFonts w:asciiTheme="minorHAnsi" w:hAnsiTheme="minorHAnsi"/>
                      <w:color w:val="000000"/>
                      <w:sz w:val="27"/>
                      <w:szCs w:val="27"/>
                    </w:rPr>
                  </w:rPrChange>
                </w:rPr>
                <w:fldChar w:fldCharType="begin"/>
              </w:r>
              <w:r w:rsidRPr="00F63056">
                <w:rPr>
                  <w:rFonts w:asciiTheme="minorHAnsi" w:hAnsiTheme="minorHAnsi"/>
                  <w:color w:val="000000"/>
                  <w:rPrChange w:id="3360" w:author="Huguenot-Noel, Robin" w:date="2025-05-21T16:26:00Z" w16du:dateUtc="2025-05-21T14:26:00Z">
                    <w:rPr>
                      <w:rFonts w:asciiTheme="minorHAnsi" w:hAnsiTheme="minorHAnsi"/>
                      <w:color w:val="000000"/>
                      <w:sz w:val="27"/>
                      <w:szCs w:val="27"/>
                    </w:rPr>
                  </w:rPrChange>
                </w:rPr>
                <w:instrText>HYPERLINK "Laois,%20Offaly,%20Longford%20and%20the%20Municipal%20Districts%20of%20Ballinasloe%20(Co%20Galway),%20Athy%20and%20Clane-Maynooth,%20(Co%20Kildare)."</w:instrText>
              </w:r>
              <w:r w:rsidRPr="00F63056">
                <w:rPr>
                  <w:rFonts w:asciiTheme="minorHAnsi" w:hAnsiTheme="minorHAnsi"/>
                  <w:color w:val="000000"/>
                  <w:rPrChange w:id="3361" w:author="Huguenot-Noel, Robin" w:date="2025-05-21T16:26:00Z" w16du:dateUtc="2025-05-21T14:26:00Z">
                    <w:rPr>
                      <w:rFonts w:asciiTheme="minorHAnsi" w:hAnsiTheme="minorHAnsi"/>
                      <w:color w:val="000000"/>
                      <w:sz w:val="27"/>
                      <w:szCs w:val="27"/>
                    </w:rPr>
                  </w:rPrChange>
                </w:rPr>
              </w:r>
              <w:r w:rsidRPr="00F63056">
                <w:rPr>
                  <w:rFonts w:asciiTheme="minorHAnsi" w:hAnsiTheme="minorHAnsi"/>
                  <w:color w:val="000000"/>
                  <w:rPrChange w:id="3362" w:author="Huguenot-Noel, Robin" w:date="2025-05-21T16:26:00Z" w16du:dateUtc="2025-05-21T14:26:00Z">
                    <w:rPr>
                      <w:rFonts w:asciiTheme="minorHAnsi" w:hAnsiTheme="minorHAnsi"/>
                      <w:color w:val="000000"/>
                      <w:sz w:val="27"/>
                      <w:szCs w:val="27"/>
                    </w:rPr>
                  </w:rPrChange>
                </w:rPr>
                <w:fldChar w:fldCharType="separate"/>
              </w:r>
              <w:r w:rsidRPr="00F63056">
                <w:rPr>
                  <w:rStyle w:val="Hyperlink"/>
                  <w:rFonts w:asciiTheme="minorHAnsi" w:hAnsiTheme="minorHAnsi"/>
                  <w:rPrChange w:id="3363" w:author="Huguenot-Noel, Robin" w:date="2025-05-21T16:26:00Z" w16du:dateUtc="2025-05-21T14:26:00Z">
                    <w:rPr>
                      <w:rFonts w:asciiTheme="minorHAnsi" w:hAnsiTheme="minorHAnsi"/>
                      <w:color w:val="000000"/>
                      <w:sz w:val="27"/>
                      <w:szCs w:val="27"/>
                    </w:rPr>
                  </w:rPrChange>
                </w:rPr>
                <w:t xml:space="preserve">EU JTF investments </w:t>
              </w:r>
              <w:r w:rsidR="00450208" w:rsidRPr="00F63056">
                <w:rPr>
                  <w:rStyle w:val="Hyperlink"/>
                  <w:rFonts w:asciiTheme="minorHAnsi" w:hAnsiTheme="minorHAnsi"/>
                  <w:rPrChange w:id="3364" w:author="Huguenot-Noel, Robin" w:date="2025-05-21T16:26:00Z" w16du:dateUtc="2025-05-21T14:26:00Z">
                    <w:rPr>
                      <w:rFonts w:asciiTheme="minorHAnsi" w:hAnsiTheme="minorHAnsi"/>
                      <w:color w:val="000000"/>
                      <w:sz w:val="27"/>
                      <w:szCs w:val="27"/>
                    </w:rPr>
                  </w:rPrChange>
                </w:rPr>
                <w:t xml:space="preserve"> </w:t>
              </w:r>
              <w:r w:rsidRPr="00F63056">
                <w:rPr>
                  <w:rStyle w:val="Hyperlink"/>
                  <w:rFonts w:asciiTheme="minorHAnsi" w:hAnsiTheme="minorHAnsi"/>
                  <w:rPrChange w:id="3365" w:author="Huguenot-Noel, Robin" w:date="2025-05-21T16:26:00Z" w16du:dateUtc="2025-05-21T14:26:00Z">
                    <w:rPr>
                      <w:rFonts w:asciiTheme="minorHAnsi" w:hAnsiTheme="minorHAnsi"/>
                      <w:color w:val="000000"/>
                      <w:sz w:val="27"/>
                      <w:szCs w:val="27"/>
                    </w:rPr>
                  </w:rPrChange>
                </w:rPr>
                <w:t>in Ireland</w:t>
              </w:r>
              <w:r w:rsidRPr="00F63056">
                <w:rPr>
                  <w:rFonts w:asciiTheme="minorHAnsi" w:hAnsiTheme="minorHAnsi"/>
                  <w:color w:val="000000"/>
                  <w:rPrChange w:id="3366" w:author="Huguenot-Noel, Robin" w:date="2025-05-21T16:26:00Z" w16du:dateUtc="2025-05-21T14:26:00Z">
                    <w:rPr>
                      <w:rFonts w:asciiTheme="minorHAnsi" w:hAnsiTheme="minorHAnsi"/>
                      <w:color w:val="000000"/>
                      <w:sz w:val="27"/>
                      <w:szCs w:val="27"/>
                    </w:rPr>
                  </w:rPrChange>
                </w:rPr>
                <w:fldChar w:fldCharType="end"/>
              </w:r>
              <w:r w:rsidRPr="00F63056">
                <w:rPr>
                  <w:rFonts w:asciiTheme="minorHAnsi" w:hAnsiTheme="minorHAnsi"/>
                  <w:color w:val="000000"/>
                  <w:rPrChange w:id="3367" w:author="Huguenot-Noel, Robin" w:date="2025-05-21T16:26:00Z" w16du:dateUtc="2025-05-21T14:26:00Z">
                    <w:rPr>
                      <w:rFonts w:asciiTheme="minorHAnsi" w:hAnsiTheme="minorHAnsi"/>
                      <w:color w:val="000000"/>
                      <w:sz w:val="27"/>
                      <w:szCs w:val="27"/>
                    </w:rPr>
                  </w:rPrChange>
                </w:rPr>
                <w:t xml:space="preserve"> </w:t>
              </w:r>
            </w:ins>
            <w:ins w:id="3368" w:author="Huguenot-Noel, Robin" w:date="2025-05-21T16:25:00Z" w16du:dateUtc="2025-05-21T14:25:00Z">
              <w:r w:rsidRPr="00F63056">
                <w:rPr>
                  <w:rFonts w:asciiTheme="minorHAnsi" w:hAnsiTheme="minorHAnsi"/>
                  <w:color w:val="000000"/>
                  <w:rPrChange w:id="3369" w:author="Huguenot-Noel, Robin" w:date="2025-05-21T16:26:00Z" w16du:dateUtc="2025-05-21T14:26:00Z">
                    <w:rPr>
                      <w:rFonts w:asciiTheme="minorHAnsi" w:hAnsiTheme="minorHAnsi"/>
                      <w:color w:val="000000"/>
                      <w:sz w:val="27"/>
                      <w:szCs w:val="27"/>
                    </w:rPr>
                  </w:rPrChange>
                </w:rPr>
                <w:t xml:space="preserve">foresee </w:t>
              </w:r>
            </w:ins>
            <w:ins w:id="3370" w:author="Huguenot-Noel, Robin" w:date="2025-05-21T16:26:00Z" w16du:dateUtc="2025-05-21T14:26:00Z">
              <w:r w:rsidRPr="00F63056">
                <w:rPr>
                  <w:rFonts w:asciiTheme="minorHAnsi" w:hAnsiTheme="minorHAnsi"/>
                  <w:color w:val="000000"/>
                  <w:rPrChange w:id="3371" w:author="Huguenot-Noel, Robin" w:date="2025-05-21T16:26:00Z" w16du:dateUtc="2025-05-21T14:26:00Z">
                    <w:rPr>
                      <w:rFonts w:asciiTheme="minorHAnsi" w:hAnsiTheme="minorHAnsi"/>
                      <w:color w:val="000000"/>
                      <w:sz w:val="27"/>
                      <w:szCs w:val="27"/>
                    </w:rPr>
                  </w:rPrChange>
                </w:rPr>
                <w:t xml:space="preserve">financial support to </w:t>
              </w:r>
            </w:ins>
            <w:ins w:id="3372" w:author="Huguenot-Noel, Robin" w:date="2025-05-21T16:24:00Z" w16du:dateUtc="2025-05-21T14:24:00Z">
              <w:r w:rsidR="00450208" w:rsidRPr="00F63056">
                <w:rPr>
                  <w:rFonts w:asciiTheme="minorHAnsi" w:hAnsiTheme="minorHAnsi"/>
                  <w:color w:val="000000"/>
                  <w:rPrChange w:id="3373" w:author="Huguenot-Noel, Robin" w:date="2025-05-21T16:26:00Z" w16du:dateUtc="2025-05-21T14:26:00Z">
                    <w:rPr>
                      <w:rFonts w:asciiTheme="minorHAnsi" w:hAnsiTheme="minorHAnsi"/>
                      <w:color w:val="000000"/>
                      <w:sz w:val="27"/>
                      <w:szCs w:val="27"/>
                    </w:rPr>
                  </w:rPrChange>
                </w:rPr>
                <w:t>“</w:t>
              </w:r>
              <w:r w:rsidR="00450208" w:rsidRPr="00F63056">
                <w:rPr>
                  <w:rFonts w:asciiTheme="minorHAnsi" w:hAnsiTheme="minorHAnsi"/>
                  <w:color w:val="0B0C0C"/>
                  <w:rPrChange w:id="3374" w:author="Huguenot-Noel, Robin" w:date="2025-05-21T16:26:00Z" w16du:dateUtc="2025-05-21T14:26:00Z">
                    <w:rPr>
                      <w:color w:val="0B0C0C"/>
                    </w:rPr>
                  </w:rPrChange>
                </w:rPr>
                <w:t>the delivery of education, skills, and training and the associated social care infrastructure, for the purposes of supporting participation in skills training and employmen</w:t>
              </w:r>
              <w:r w:rsidR="00450208" w:rsidRPr="00F63056">
                <w:rPr>
                  <w:rFonts w:asciiTheme="minorHAnsi" w:hAnsiTheme="minorHAnsi"/>
                  <w:color w:val="0B0C0C"/>
                  <w:rPrChange w:id="3375" w:author="Huguenot-Noel, Robin" w:date="2025-05-21T16:26:00Z" w16du:dateUtc="2025-05-21T14:26:00Z">
                    <w:rPr>
                      <w:color w:val="0B0C0C"/>
                    </w:rPr>
                  </w:rPrChange>
                </w:rPr>
                <w:t>t”</w:t>
              </w:r>
            </w:ins>
          </w:p>
        </w:tc>
      </w:tr>
    </w:tbl>
    <w:p w14:paraId="3AB88D7E" w14:textId="77777777" w:rsidR="00CA4FBC" w:rsidRPr="00450208" w:rsidDel="00FB1202" w:rsidRDefault="00CA4FBC" w:rsidP="00FB1202">
      <w:pPr>
        <w:rPr>
          <w:del w:id="3376" w:author="Huguenot-Noel, Robin" w:date="2025-05-21T15:34:00Z" w16du:dateUtc="2025-05-21T13:34:00Z"/>
          <w:rFonts w:asciiTheme="minorHAnsi" w:hAnsiTheme="minorHAnsi"/>
          <w:b/>
          <w:bCs/>
          <w:rPrChange w:id="3377" w:author="Huguenot-Noel, Robin" w:date="2025-05-21T16:18:00Z" w16du:dateUtc="2025-05-21T14:18:00Z">
            <w:rPr>
              <w:del w:id="3378" w:author="Huguenot-Noel, Robin" w:date="2025-05-21T15:34:00Z" w16du:dateUtc="2025-05-21T13:34:00Z"/>
              <w:b/>
              <w:bCs/>
            </w:rPr>
          </w:rPrChange>
        </w:rPr>
      </w:pPr>
    </w:p>
    <w:p w14:paraId="25F1F080" w14:textId="77777777" w:rsidR="00FB1202" w:rsidRPr="00450208" w:rsidRDefault="00FB1202" w:rsidP="00ED158F">
      <w:pPr>
        <w:rPr>
          <w:ins w:id="3379" w:author="Huguenot-Noel, Robin" w:date="2025-05-21T15:34:00Z" w16du:dateUtc="2025-05-21T13:34:00Z"/>
          <w:rFonts w:asciiTheme="minorHAnsi" w:hAnsiTheme="minorHAnsi"/>
          <w:b/>
          <w:bCs/>
          <w:rPrChange w:id="3380" w:author="Huguenot-Noel, Robin" w:date="2025-05-21T16:18:00Z" w16du:dateUtc="2025-05-21T14:18:00Z">
            <w:rPr>
              <w:ins w:id="3381" w:author="Huguenot-Noel, Robin" w:date="2025-05-21T15:34:00Z" w16du:dateUtc="2025-05-21T13:34:00Z"/>
              <w:b/>
              <w:bCs/>
            </w:rPr>
          </w:rPrChange>
        </w:rPr>
      </w:pPr>
    </w:p>
    <w:p w14:paraId="267D418C" w14:textId="77777777" w:rsidR="00FB1202" w:rsidRPr="00450208" w:rsidRDefault="00FB1202" w:rsidP="00FB1202">
      <w:pPr>
        <w:rPr>
          <w:ins w:id="3382" w:author="Huguenot-Noel, Robin" w:date="2025-05-21T15:51:00Z" w16du:dateUtc="2025-05-21T13:51:00Z"/>
          <w:rFonts w:asciiTheme="minorHAnsi" w:hAnsiTheme="minorHAnsi"/>
          <w:b/>
          <w:bCs/>
          <w:rPrChange w:id="3383" w:author="Huguenot-Noel, Robin" w:date="2025-05-21T16:18:00Z" w16du:dateUtc="2025-05-21T14:18:00Z">
            <w:rPr>
              <w:ins w:id="3384" w:author="Huguenot-Noel, Robin" w:date="2025-05-21T15:51:00Z" w16du:dateUtc="2025-05-21T13:51:00Z"/>
              <w:b/>
              <w:bCs/>
            </w:rPr>
          </w:rPrChange>
        </w:rPr>
      </w:pPr>
    </w:p>
    <w:p w14:paraId="6642712C" w14:textId="7BD77263" w:rsidR="00CA4FBC" w:rsidRPr="00450208" w:rsidDel="00DA0591" w:rsidRDefault="00CA4FBC" w:rsidP="00FB1202">
      <w:pPr>
        <w:pStyle w:val="ListParagraph"/>
        <w:numPr>
          <w:ilvl w:val="2"/>
          <w:numId w:val="8"/>
        </w:numPr>
        <w:rPr>
          <w:ins w:id="3385" w:author="Huguenot-Noel, Robin [2]" w:date="2025-05-21T15:00:00Z" w16du:dateUtc="2025-05-21T13:00:00Z"/>
          <w:del w:id="3386" w:author="Huguenot-Noel, Robin" w:date="2025-05-21T16:32:00Z" w16du:dateUtc="2025-05-21T14:32:00Z"/>
          <w:b/>
          <w:bCs/>
          <w:rPrChange w:id="3387" w:author="Huguenot-Noel, Robin" w:date="2025-05-21T16:18:00Z" w16du:dateUtc="2025-05-21T14:18:00Z">
            <w:rPr>
              <w:ins w:id="3388" w:author="Huguenot-Noel, Robin [2]" w:date="2025-05-21T15:00:00Z" w16du:dateUtc="2025-05-21T13:00:00Z"/>
              <w:del w:id="3389" w:author="Huguenot-Noel, Robin" w:date="2025-05-21T16:32:00Z" w16du:dateUtc="2025-05-21T14:32:00Z"/>
            </w:rPr>
          </w:rPrChange>
        </w:rPr>
        <w:pPrChange w:id="3390" w:author="Huguenot-Noel, Robin" w:date="2025-05-21T15:35:00Z" w16du:dateUtc="2025-05-21T13:35:00Z">
          <w:pPr/>
        </w:pPrChange>
      </w:pPr>
      <w:ins w:id="3391" w:author="Huguenot-Noel, Robin [2]" w:date="2025-05-21T15:00:00Z" w16du:dateUtc="2025-05-21T13:00:00Z">
        <w:del w:id="3392" w:author="Huguenot-Noel, Robin" w:date="2025-05-21T16:32:00Z" w16du:dateUtc="2025-05-21T14:32:00Z">
          <w:r w:rsidRPr="00450208" w:rsidDel="00DA0591">
            <w:rPr>
              <w:b/>
              <w:bCs/>
            </w:rPr>
            <w:delText>E</w:delText>
          </w:r>
        </w:del>
      </w:ins>
      <w:ins w:id="3393" w:author="Huguenot-Noel, Robin [2]" w:date="2025-05-21T15:01:00Z" w16du:dateUtc="2025-05-21T13:01:00Z">
        <w:del w:id="3394" w:author="Huguenot-Noel, Robin" w:date="2025-05-21T16:32:00Z" w16du:dateUtc="2025-05-21T14:32:00Z">
          <w:r w:rsidRPr="00450208" w:rsidDel="00DA0591">
            <w:rPr>
              <w:b/>
              <w:bCs/>
            </w:rPr>
            <w:delText>xample of post-conjoint</w:delText>
          </w:r>
        </w:del>
      </w:ins>
      <w:ins w:id="3395" w:author="Huguenot-Noel, Robin [2]" w:date="2025-05-21T15:00:00Z" w16du:dateUtc="2025-05-21T13:00:00Z">
        <w:del w:id="3396" w:author="Huguenot-Noel, Robin" w:date="2025-05-21T16:32:00Z" w16du:dateUtc="2025-05-21T14:32:00Z">
          <w:r w:rsidRPr="00450208" w:rsidDel="00DA0591">
            <w:rPr>
              <w:b/>
              <w:bCs/>
            </w:rPr>
            <w:delText xml:space="preserve"> questions</w:delText>
          </w:r>
        </w:del>
      </w:ins>
    </w:p>
    <w:p w14:paraId="10B92100" w14:textId="134C414B" w:rsidR="00CA4FBC" w:rsidRPr="00450208" w:rsidDel="00DA0591" w:rsidRDefault="00CA4FBC" w:rsidP="00ED158F">
      <w:pPr>
        <w:rPr>
          <w:ins w:id="3397" w:author="Huguenot-Noel, Robin [2]" w:date="2025-05-21T14:41:00Z" w16du:dateUtc="2025-05-21T12:41:00Z"/>
          <w:del w:id="3398" w:author="Huguenot-Noel, Robin" w:date="2025-05-21T16:32:00Z" w16du:dateUtc="2025-05-21T14:32:00Z"/>
          <w:rFonts w:asciiTheme="minorHAnsi" w:hAnsiTheme="minorHAnsi"/>
          <w:vanish/>
          <w:rPrChange w:id="3399" w:author="Huguenot-Noel, Robin" w:date="2025-05-21T16:18:00Z" w16du:dateUtc="2025-05-21T14:18:00Z">
            <w:rPr>
              <w:ins w:id="3400" w:author="Huguenot-Noel, Robin [2]" w:date="2025-05-21T14:41:00Z" w16du:dateUtc="2025-05-21T12:41:00Z"/>
              <w:del w:id="3401" w:author="Huguenot-Noel, Robin" w:date="2025-05-21T16:32:00Z" w16du:dateUtc="2025-05-21T14:32:00Z"/>
              <w:vanish/>
            </w:rPr>
          </w:rPrChange>
        </w:rPr>
      </w:pPr>
    </w:p>
    <w:p w14:paraId="2BC86DA7" w14:textId="2CF8D9FE" w:rsidR="00CA4FBC" w:rsidRPr="00450208" w:rsidDel="00EF1D13" w:rsidRDefault="00CA4FBC" w:rsidP="00E32E28">
      <w:pPr>
        <w:rPr>
          <w:ins w:id="3402" w:author="Huguenot-Noel, Robin [2]" w:date="2025-05-21T15:00:00Z" w16du:dateUtc="2025-05-21T13:00:00Z"/>
          <w:del w:id="3403" w:author="Huguenot-Noel, Robin" w:date="2025-05-21T15:51:00Z" w16du:dateUtc="2025-05-21T13:51:00Z"/>
          <w:rFonts w:asciiTheme="minorHAnsi" w:hAnsiTheme="minorHAnsi"/>
          <w:i/>
          <w:iCs/>
          <w:rPrChange w:id="3404" w:author="Huguenot-Noel, Robin" w:date="2025-05-21T16:18:00Z" w16du:dateUtc="2025-05-21T14:18:00Z">
            <w:rPr>
              <w:ins w:id="3405" w:author="Huguenot-Noel, Robin [2]" w:date="2025-05-21T15:00:00Z" w16du:dateUtc="2025-05-21T13:00:00Z"/>
              <w:del w:id="3406" w:author="Huguenot-Noel, Robin" w:date="2025-05-21T15:51:00Z" w16du:dateUtc="2025-05-21T13:51:00Z"/>
              <w:i/>
              <w:iCs/>
            </w:rPr>
          </w:rPrChange>
        </w:rPr>
      </w:pPr>
    </w:p>
    <w:p w14:paraId="736A94EA" w14:textId="6F71A15A" w:rsidR="002B08C1" w:rsidRPr="00450208" w:rsidDel="00DA0591" w:rsidRDefault="002B08C1" w:rsidP="006654FF">
      <w:pPr>
        <w:pStyle w:val="Standard"/>
        <w:spacing w:after="0"/>
        <w:rPr>
          <w:del w:id="3407" w:author="Huguenot-Noel, Robin" w:date="2025-05-21T16:32:00Z" w16du:dateUtc="2025-05-21T14:32:00Z"/>
          <w:rFonts w:asciiTheme="minorHAnsi" w:eastAsiaTheme="minorEastAsia" w:hAnsiTheme="minorHAnsi" w:cstheme="minorBidi"/>
          <w:rPrChange w:id="3408" w:author="Huguenot-Noel, Robin" w:date="2025-05-21T16:18:00Z" w16du:dateUtc="2025-05-21T14:18:00Z">
            <w:rPr>
              <w:del w:id="3409" w:author="Huguenot-Noel, Robin" w:date="2025-05-21T16:32:00Z" w16du:dateUtc="2025-05-21T14:32:00Z"/>
              <w:rFonts w:asciiTheme="minorHAnsi" w:eastAsiaTheme="minorEastAsia" w:hAnsiTheme="minorHAnsi" w:cstheme="minorBidi"/>
              <w:sz w:val="20"/>
              <w:szCs w:val="20"/>
            </w:rPr>
          </w:rPrChange>
        </w:rPr>
      </w:pP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Change w:id="3410" w:author="Huguenot-Noel, Robin" w:date="2025-05-21T11:40:00Z" w16du:dateUtc="2025-05-21T09:40:00Z">
          <w:tblPr>
            <w:tblW w:w="5000" w:type="pct"/>
            <w:tblInd w:w="55" w:type="dxa"/>
            <w:tblLayout w:type="fixed"/>
            <w:tblCellMar>
              <w:top w:w="55" w:type="dxa"/>
              <w:left w:w="55" w:type="dxa"/>
              <w:bottom w:w="55" w:type="dxa"/>
              <w:right w:w="55" w:type="dxa"/>
            </w:tblCellMar>
            <w:tblLook w:val="04A0" w:firstRow="1" w:lastRow="0" w:firstColumn="1" w:lastColumn="0" w:noHBand="0" w:noVBand="1"/>
          </w:tblPr>
        </w:tblPrChange>
      </w:tblPr>
      <w:tblGrid>
        <w:gridCol w:w="2030"/>
        <w:gridCol w:w="5707"/>
        <w:gridCol w:w="1613"/>
        <w:tblGridChange w:id="3411">
          <w:tblGrid>
            <w:gridCol w:w="2030"/>
            <w:gridCol w:w="4203"/>
            <w:gridCol w:w="1504"/>
            <w:gridCol w:w="1613"/>
          </w:tblGrid>
        </w:tblGridChange>
      </w:tblGrid>
      <w:tr w:rsidR="002B08C1" w:rsidRPr="00450208" w:rsidDel="00DA0591" w14:paraId="264E5F24" w14:textId="39FB56E1" w:rsidTr="00796680">
        <w:trPr>
          <w:del w:id="3412" w:author="Huguenot-Noel, Robin" w:date="2025-05-21T16:32:00Z" w16du:dateUtc="2025-05-21T14:32:00Z"/>
        </w:trPr>
        <w:tc>
          <w:tcPr>
            <w:tcW w:w="2030" w:type="dxa"/>
            <w:tcBorders>
              <w:top w:val="single" w:sz="4" w:space="0" w:color="000000"/>
              <w:left w:val="single" w:sz="4" w:space="0" w:color="000000"/>
              <w:bottom w:val="single" w:sz="4" w:space="0" w:color="000000"/>
            </w:tcBorders>
            <w:tcPrChange w:id="3413" w:author="Huguenot-Noel, Robin" w:date="2025-05-21T11:40:00Z" w16du:dateUtc="2025-05-21T09:40:00Z">
              <w:tcPr>
                <w:tcW w:w="2032" w:type="dxa"/>
                <w:tcBorders>
                  <w:top w:val="single" w:sz="4" w:space="0" w:color="000000"/>
                  <w:left w:val="single" w:sz="4" w:space="0" w:color="000000"/>
                  <w:bottom w:val="single" w:sz="4" w:space="0" w:color="000000"/>
                </w:tcBorders>
              </w:tcPr>
            </w:tcPrChange>
          </w:tcPr>
          <w:p w14:paraId="5ADFD50F" w14:textId="15B29D6B" w:rsidR="002B08C1" w:rsidRPr="00450208" w:rsidDel="00DA0591" w:rsidRDefault="00000000" w:rsidP="006654FF">
            <w:pPr>
              <w:pStyle w:val="Standard"/>
              <w:spacing w:after="0"/>
              <w:rPr>
                <w:del w:id="3414" w:author="Huguenot-Noel, Robin" w:date="2025-05-21T16:32:00Z" w16du:dateUtc="2025-05-21T14:32:00Z"/>
                <w:rFonts w:asciiTheme="minorHAnsi" w:hAnsiTheme="minorHAnsi"/>
                <w:rPrChange w:id="3415" w:author="Huguenot-Noel, Robin" w:date="2025-05-21T16:18:00Z" w16du:dateUtc="2025-05-21T14:18:00Z">
                  <w:rPr>
                    <w:del w:id="3416" w:author="Huguenot-Noel, Robin" w:date="2025-05-21T16:32:00Z" w16du:dateUtc="2025-05-21T14:32:00Z"/>
                    <w:sz w:val="16"/>
                    <w:szCs w:val="16"/>
                  </w:rPr>
                </w:rPrChange>
              </w:rPr>
            </w:pPr>
            <w:del w:id="3417" w:author="Huguenot-Noel, Robin" w:date="2025-05-21T16:32:00Z" w16du:dateUtc="2025-05-21T14:32:00Z">
              <w:r w:rsidRPr="00450208" w:rsidDel="00DA0591">
                <w:rPr>
                  <w:rFonts w:asciiTheme="minorHAnsi" w:eastAsiaTheme="minorEastAsia" w:hAnsiTheme="minorHAnsi" w:cstheme="minorBidi"/>
                  <w:b/>
                  <w:bCs/>
                  <w:rPrChange w:id="3418" w:author="Huguenot-Noel, Robin" w:date="2025-05-21T16:18:00Z" w16du:dateUtc="2025-05-21T14:18:00Z">
                    <w:rPr>
                      <w:rFonts w:eastAsiaTheme="minorEastAsia" w:cstheme="minorBidi"/>
                      <w:b/>
                      <w:bCs/>
                      <w:sz w:val="16"/>
                      <w:szCs w:val="16"/>
                    </w:rPr>
                  </w:rPrChange>
                </w:rPr>
                <w:delText>Attributes</w:delText>
              </w:r>
            </w:del>
          </w:p>
        </w:tc>
        <w:tc>
          <w:tcPr>
            <w:tcW w:w="5707" w:type="dxa"/>
            <w:tcBorders>
              <w:top w:val="single" w:sz="4" w:space="0" w:color="000000"/>
              <w:left w:val="single" w:sz="4" w:space="0" w:color="000000"/>
              <w:bottom w:val="single" w:sz="4" w:space="0" w:color="000000"/>
            </w:tcBorders>
            <w:tcPrChange w:id="3419" w:author="Huguenot-Noel, Robin" w:date="2025-05-21T11:40:00Z" w16du:dateUtc="2025-05-21T09:40:00Z">
              <w:tcPr>
                <w:tcW w:w="4208" w:type="dxa"/>
                <w:tcBorders>
                  <w:top w:val="single" w:sz="4" w:space="0" w:color="000000"/>
                  <w:left w:val="single" w:sz="4" w:space="0" w:color="000000"/>
                  <w:bottom w:val="single" w:sz="4" w:space="0" w:color="000000"/>
                </w:tcBorders>
              </w:tcPr>
            </w:tcPrChange>
          </w:tcPr>
          <w:p w14:paraId="57FD8A9F" w14:textId="413CE8A7" w:rsidR="002B08C1" w:rsidRPr="00450208" w:rsidDel="00DA0591" w:rsidRDefault="00000000" w:rsidP="006654FF">
            <w:pPr>
              <w:pStyle w:val="Standard"/>
              <w:spacing w:after="0"/>
              <w:rPr>
                <w:del w:id="3420" w:author="Huguenot-Noel, Robin" w:date="2025-05-21T16:32:00Z" w16du:dateUtc="2025-05-21T14:32:00Z"/>
                <w:rFonts w:asciiTheme="minorHAnsi" w:hAnsiTheme="minorHAnsi"/>
                <w:rPrChange w:id="3421" w:author="Huguenot-Noel, Robin" w:date="2025-05-21T16:18:00Z" w16du:dateUtc="2025-05-21T14:18:00Z">
                  <w:rPr>
                    <w:del w:id="3422" w:author="Huguenot-Noel, Robin" w:date="2025-05-21T16:32:00Z" w16du:dateUtc="2025-05-21T14:32:00Z"/>
                    <w:sz w:val="16"/>
                    <w:szCs w:val="16"/>
                  </w:rPr>
                </w:rPrChange>
              </w:rPr>
            </w:pPr>
            <w:del w:id="3423" w:author="Huguenot-Noel, Robin" w:date="2025-05-21T16:32:00Z" w16du:dateUtc="2025-05-21T14:32:00Z">
              <w:r w:rsidRPr="00450208" w:rsidDel="00DA0591">
                <w:rPr>
                  <w:rFonts w:asciiTheme="minorHAnsi" w:eastAsiaTheme="minorEastAsia" w:hAnsiTheme="minorHAnsi" w:cstheme="minorBidi"/>
                  <w:b/>
                  <w:bCs/>
                  <w:rPrChange w:id="3424" w:author="Huguenot-Noel, Robin" w:date="2025-05-21T16:18:00Z" w16du:dateUtc="2025-05-21T14:18:00Z">
                    <w:rPr>
                      <w:rFonts w:eastAsiaTheme="minorEastAsia" w:cstheme="minorBidi"/>
                      <w:b/>
                      <w:bCs/>
                      <w:sz w:val="16"/>
                      <w:szCs w:val="16"/>
                    </w:rPr>
                  </w:rPrChange>
                </w:rPr>
                <w:delText>Levels</w:delText>
              </w:r>
            </w:del>
          </w:p>
        </w:tc>
        <w:tc>
          <w:tcPr>
            <w:tcW w:w="1613" w:type="dxa"/>
            <w:tcBorders>
              <w:top w:val="single" w:sz="4" w:space="0" w:color="000000"/>
              <w:left w:val="single" w:sz="4" w:space="0" w:color="000000"/>
              <w:bottom w:val="single" w:sz="4" w:space="0" w:color="000000"/>
              <w:right w:val="single" w:sz="4" w:space="0" w:color="000000"/>
            </w:tcBorders>
            <w:tcPrChange w:id="3425" w:author="Huguenot-Noel, Robin" w:date="2025-05-21T11:40:00Z" w16du:dateUtc="2025-05-21T09:40:00Z">
              <w:tcPr>
                <w:tcW w:w="3120" w:type="dxa"/>
                <w:gridSpan w:val="2"/>
                <w:tcBorders>
                  <w:top w:val="single" w:sz="4" w:space="0" w:color="000000"/>
                  <w:left w:val="single" w:sz="4" w:space="0" w:color="000000"/>
                  <w:bottom w:val="single" w:sz="4" w:space="0" w:color="000000"/>
                  <w:right w:val="single" w:sz="4" w:space="0" w:color="000000"/>
                </w:tcBorders>
              </w:tcPr>
            </w:tcPrChange>
          </w:tcPr>
          <w:p w14:paraId="34BBDE5D" w14:textId="5F28C430" w:rsidR="002B08C1" w:rsidRPr="00450208" w:rsidDel="00DA0591" w:rsidRDefault="00000000" w:rsidP="006654FF">
            <w:pPr>
              <w:pStyle w:val="Standard"/>
              <w:spacing w:after="0"/>
              <w:rPr>
                <w:del w:id="3426" w:author="Huguenot-Noel, Robin" w:date="2025-05-21T16:32:00Z" w16du:dateUtc="2025-05-21T14:32:00Z"/>
                <w:rFonts w:asciiTheme="minorHAnsi" w:hAnsiTheme="minorHAnsi"/>
                <w:rPrChange w:id="3427" w:author="Huguenot-Noel, Robin" w:date="2025-05-21T16:18:00Z" w16du:dateUtc="2025-05-21T14:18:00Z">
                  <w:rPr>
                    <w:del w:id="3428" w:author="Huguenot-Noel, Robin" w:date="2025-05-21T16:32:00Z" w16du:dateUtc="2025-05-21T14:32:00Z"/>
                    <w:sz w:val="16"/>
                    <w:szCs w:val="16"/>
                  </w:rPr>
                </w:rPrChange>
              </w:rPr>
            </w:pPr>
            <w:del w:id="3429" w:author="Huguenot-Noel, Robin" w:date="2025-05-21T16:32:00Z" w16du:dateUtc="2025-05-21T14:32:00Z">
              <w:r w:rsidRPr="00450208" w:rsidDel="00DA0591">
                <w:rPr>
                  <w:rFonts w:asciiTheme="minorHAnsi" w:eastAsiaTheme="minorEastAsia" w:hAnsiTheme="minorHAnsi" w:cstheme="minorBidi"/>
                  <w:b/>
                  <w:bCs/>
                  <w:rPrChange w:id="3430" w:author="Huguenot-Noel, Robin" w:date="2025-05-21T16:18:00Z" w16du:dateUtc="2025-05-21T14:18:00Z">
                    <w:rPr>
                      <w:rFonts w:eastAsiaTheme="minorEastAsia" w:cstheme="minorBidi"/>
                      <w:b/>
                      <w:bCs/>
                      <w:sz w:val="16"/>
                      <w:szCs w:val="16"/>
                    </w:rPr>
                  </w:rPrChange>
                </w:rPr>
                <w:delText>Source</w:delText>
              </w:r>
            </w:del>
          </w:p>
        </w:tc>
      </w:tr>
      <w:tr w:rsidR="002B08C1" w:rsidRPr="00450208" w:rsidDel="00DA0591" w14:paraId="5C78CCE3" w14:textId="63FB14D9" w:rsidTr="00796680">
        <w:trPr>
          <w:trHeight w:val="769"/>
          <w:del w:id="3431" w:author="Huguenot-Noel, Robin" w:date="2025-05-21T16:32:00Z" w16du:dateUtc="2025-05-21T14:32:00Z"/>
          <w:trPrChange w:id="3432" w:author="Huguenot-Noel, Robin" w:date="2025-05-21T11:40:00Z" w16du:dateUtc="2025-05-21T09:40:00Z">
            <w:trPr>
              <w:trHeight w:val="769"/>
            </w:trPr>
          </w:trPrChange>
        </w:trPr>
        <w:tc>
          <w:tcPr>
            <w:tcW w:w="2030" w:type="dxa"/>
            <w:tcBorders>
              <w:left w:val="single" w:sz="4" w:space="0" w:color="000000"/>
              <w:bottom w:val="single" w:sz="4" w:space="0" w:color="000000"/>
            </w:tcBorders>
            <w:tcPrChange w:id="3433" w:author="Huguenot-Noel, Robin" w:date="2025-05-21T11:40:00Z" w16du:dateUtc="2025-05-21T09:40:00Z">
              <w:tcPr>
                <w:tcW w:w="2032" w:type="dxa"/>
                <w:tcBorders>
                  <w:left w:val="single" w:sz="4" w:space="0" w:color="000000"/>
                  <w:bottom w:val="single" w:sz="4" w:space="0" w:color="000000"/>
                </w:tcBorders>
              </w:tcPr>
            </w:tcPrChange>
          </w:tcPr>
          <w:p w14:paraId="27A4BB40" w14:textId="236DF22E" w:rsidR="002B08C1" w:rsidRPr="00450208" w:rsidDel="00DA0591" w:rsidRDefault="00000000" w:rsidP="006654FF">
            <w:pPr>
              <w:pStyle w:val="Standard"/>
              <w:spacing w:after="0"/>
              <w:rPr>
                <w:del w:id="3434" w:author="Huguenot-Noel, Robin" w:date="2025-05-21T16:32:00Z" w16du:dateUtc="2025-05-21T14:32:00Z"/>
                <w:rFonts w:asciiTheme="minorHAnsi" w:hAnsiTheme="minorHAnsi"/>
                <w:rPrChange w:id="3435" w:author="Huguenot-Noel, Robin" w:date="2025-05-21T16:18:00Z" w16du:dateUtc="2025-05-21T14:18:00Z">
                  <w:rPr>
                    <w:del w:id="3436" w:author="Huguenot-Noel, Robin" w:date="2025-05-21T16:32:00Z" w16du:dateUtc="2025-05-21T14:32:00Z"/>
                    <w:sz w:val="16"/>
                    <w:szCs w:val="16"/>
                  </w:rPr>
                </w:rPrChange>
              </w:rPr>
            </w:pPr>
            <w:del w:id="3437" w:author="Huguenot-Noel, Robin" w:date="2025-05-21T16:32:00Z" w16du:dateUtc="2025-05-21T14:32:00Z">
              <w:r w:rsidRPr="00450208" w:rsidDel="00DA0591">
                <w:rPr>
                  <w:rFonts w:asciiTheme="minorHAnsi" w:eastAsiaTheme="minorEastAsia" w:hAnsiTheme="minorHAnsi" w:cstheme="minorBidi"/>
                  <w:rPrChange w:id="3438" w:author="Huguenot-Noel, Robin" w:date="2025-05-21T16:18:00Z" w16du:dateUtc="2025-05-21T14:18:00Z">
                    <w:rPr>
                      <w:rFonts w:eastAsiaTheme="minorEastAsia" w:cstheme="minorBidi"/>
                      <w:sz w:val="16"/>
                      <w:szCs w:val="16"/>
                    </w:rPr>
                  </w:rPrChange>
                </w:rPr>
                <w:delText>Employment impact</w:delText>
              </w:r>
            </w:del>
          </w:p>
        </w:tc>
        <w:tc>
          <w:tcPr>
            <w:tcW w:w="5707" w:type="dxa"/>
            <w:tcBorders>
              <w:left w:val="single" w:sz="4" w:space="0" w:color="000000"/>
              <w:bottom w:val="single" w:sz="4" w:space="0" w:color="000000"/>
            </w:tcBorders>
            <w:tcPrChange w:id="3439" w:author="Huguenot-Noel, Robin" w:date="2025-05-21T11:40:00Z" w16du:dateUtc="2025-05-21T09:40:00Z">
              <w:tcPr>
                <w:tcW w:w="4208" w:type="dxa"/>
                <w:tcBorders>
                  <w:left w:val="single" w:sz="4" w:space="0" w:color="000000"/>
                  <w:bottom w:val="single" w:sz="4" w:space="0" w:color="000000"/>
                </w:tcBorders>
              </w:tcPr>
            </w:tcPrChange>
          </w:tcPr>
          <w:p w14:paraId="75B0518D" w14:textId="693189E5" w:rsidR="002B08C1" w:rsidRPr="00450208" w:rsidDel="00DA0591" w:rsidRDefault="00000000" w:rsidP="006654FF">
            <w:pPr>
              <w:pStyle w:val="Standard"/>
              <w:spacing w:after="0"/>
              <w:rPr>
                <w:del w:id="3440" w:author="Huguenot-Noel, Robin" w:date="2025-05-21T16:32:00Z" w16du:dateUtc="2025-05-21T14:32:00Z"/>
                <w:rFonts w:asciiTheme="minorHAnsi" w:hAnsiTheme="minorHAnsi"/>
                <w:rPrChange w:id="3441" w:author="Huguenot-Noel, Robin" w:date="2025-05-21T16:18:00Z" w16du:dateUtc="2025-05-21T14:18:00Z">
                  <w:rPr>
                    <w:del w:id="3442" w:author="Huguenot-Noel, Robin" w:date="2025-05-21T16:32:00Z" w16du:dateUtc="2025-05-21T14:32:00Z"/>
                    <w:sz w:val="16"/>
                    <w:szCs w:val="16"/>
                  </w:rPr>
                </w:rPrChange>
              </w:rPr>
            </w:pPr>
            <w:del w:id="3443" w:author="Huguenot-Noel, Robin" w:date="2025-05-21T16:32:00Z" w16du:dateUtc="2025-05-21T14:32:00Z">
              <w:r w:rsidRPr="00450208" w:rsidDel="00DA0591">
                <w:rPr>
                  <w:rFonts w:asciiTheme="minorHAnsi" w:eastAsiaTheme="minorEastAsia" w:hAnsiTheme="minorHAnsi" w:cstheme="minorBidi"/>
                  <w:rPrChange w:id="3444" w:author="Huguenot-Noel, Robin" w:date="2025-05-21T16:18:00Z" w16du:dateUtc="2025-05-21T14:18:00Z">
                    <w:rPr>
                      <w:rFonts w:eastAsiaTheme="minorEastAsia" w:cstheme="minorBidi"/>
                      <w:sz w:val="16"/>
                      <w:szCs w:val="16"/>
                    </w:rPr>
                  </w:rPrChange>
                </w:rPr>
                <w:delText>a) 10% job reduction</w:delText>
              </w:r>
            </w:del>
          </w:p>
          <w:p w14:paraId="08357D1F" w14:textId="5F3156D5" w:rsidR="002B08C1" w:rsidRPr="00450208" w:rsidDel="00DA0591" w:rsidRDefault="00000000" w:rsidP="006654FF">
            <w:pPr>
              <w:pStyle w:val="Standard"/>
              <w:spacing w:after="0"/>
              <w:rPr>
                <w:del w:id="3445" w:author="Huguenot-Noel, Robin" w:date="2025-05-21T16:32:00Z" w16du:dateUtc="2025-05-21T14:32:00Z"/>
                <w:rFonts w:asciiTheme="minorHAnsi" w:hAnsiTheme="minorHAnsi"/>
                <w:rPrChange w:id="3446" w:author="Huguenot-Noel, Robin" w:date="2025-05-21T16:18:00Z" w16du:dateUtc="2025-05-21T14:18:00Z">
                  <w:rPr>
                    <w:del w:id="3447" w:author="Huguenot-Noel, Robin" w:date="2025-05-21T16:32:00Z" w16du:dateUtc="2025-05-21T14:32:00Z"/>
                    <w:sz w:val="16"/>
                    <w:szCs w:val="16"/>
                  </w:rPr>
                </w:rPrChange>
              </w:rPr>
            </w:pPr>
            <w:del w:id="3448" w:author="Huguenot-Noel, Robin" w:date="2025-05-21T16:32:00Z" w16du:dateUtc="2025-05-21T14:32:00Z">
              <w:r w:rsidRPr="00450208" w:rsidDel="00DA0591">
                <w:rPr>
                  <w:rFonts w:asciiTheme="minorHAnsi" w:eastAsiaTheme="minorEastAsia" w:hAnsiTheme="minorHAnsi" w:cstheme="minorBidi"/>
                  <w:rPrChange w:id="3449" w:author="Huguenot-Noel, Robin" w:date="2025-05-21T16:18:00Z" w16du:dateUtc="2025-05-21T14:18:00Z">
                    <w:rPr>
                      <w:rFonts w:eastAsiaTheme="minorEastAsia" w:cstheme="minorBidi"/>
                      <w:sz w:val="16"/>
                      <w:szCs w:val="16"/>
                    </w:rPr>
                  </w:rPrChange>
                </w:rPr>
                <w:delText>b) 20% job reduction</w:delText>
              </w:r>
            </w:del>
          </w:p>
          <w:p w14:paraId="070DBB26" w14:textId="756F3A64" w:rsidR="002B08C1" w:rsidRPr="00450208" w:rsidDel="00DA0591" w:rsidRDefault="00000000" w:rsidP="006654FF">
            <w:pPr>
              <w:pStyle w:val="Standard"/>
              <w:spacing w:after="0"/>
              <w:rPr>
                <w:del w:id="3450" w:author="Huguenot-Noel, Robin" w:date="2025-05-21T16:32:00Z" w16du:dateUtc="2025-05-21T14:32:00Z"/>
                <w:rFonts w:asciiTheme="minorHAnsi" w:hAnsiTheme="minorHAnsi"/>
                <w:rPrChange w:id="3451" w:author="Huguenot-Noel, Robin" w:date="2025-05-21T16:18:00Z" w16du:dateUtc="2025-05-21T14:18:00Z">
                  <w:rPr>
                    <w:del w:id="3452" w:author="Huguenot-Noel, Robin" w:date="2025-05-21T16:32:00Z" w16du:dateUtc="2025-05-21T14:32:00Z"/>
                    <w:sz w:val="16"/>
                    <w:szCs w:val="16"/>
                  </w:rPr>
                </w:rPrChange>
              </w:rPr>
            </w:pPr>
            <w:del w:id="3453" w:author="Huguenot-Noel, Robin" w:date="2025-05-21T16:32:00Z" w16du:dateUtc="2025-05-21T14:32:00Z">
              <w:r w:rsidRPr="00450208" w:rsidDel="00DA0591">
                <w:rPr>
                  <w:rFonts w:asciiTheme="minorHAnsi" w:eastAsiaTheme="minorEastAsia" w:hAnsiTheme="minorHAnsi" w:cstheme="minorBidi"/>
                  <w:rPrChange w:id="3454" w:author="Huguenot-Noel, Robin" w:date="2025-05-21T16:18:00Z" w16du:dateUtc="2025-05-21T14:18:00Z">
                    <w:rPr>
                      <w:rFonts w:eastAsiaTheme="minorEastAsia" w:cstheme="minorBidi"/>
                      <w:sz w:val="16"/>
                      <w:szCs w:val="16"/>
                    </w:rPr>
                  </w:rPrChange>
                </w:rPr>
                <w:delText>c) 30% job reduction</w:delText>
              </w:r>
            </w:del>
          </w:p>
        </w:tc>
        <w:tc>
          <w:tcPr>
            <w:tcW w:w="1613" w:type="dxa"/>
            <w:tcBorders>
              <w:left w:val="single" w:sz="4" w:space="0" w:color="000000"/>
              <w:bottom w:val="single" w:sz="4" w:space="0" w:color="000000"/>
              <w:right w:val="single" w:sz="4" w:space="0" w:color="000000"/>
            </w:tcBorders>
            <w:tcPrChange w:id="3455" w:author="Huguenot-Noel, Robin" w:date="2025-05-21T11:40:00Z" w16du:dateUtc="2025-05-21T09:40:00Z">
              <w:tcPr>
                <w:tcW w:w="3120" w:type="dxa"/>
                <w:gridSpan w:val="2"/>
                <w:tcBorders>
                  <w:left w:val="single" w:sz="4" w:space="0" w:color="000000"/>
                  <w:bottom w:val="single" w:sz="4" w:space="0" w:color="000000"/>
                  <w:right w:val="single" w:sz="4" w:space="0" w:color="000000"/>
                </w:tcBorders>
              </w:tcPr>
            </w:tcPrChange>
          </w:tcPr>
          <w:p w14:paraId="34D14CB7" w14:textId="31173FE5" w:rsidR="002B08C1" w:rsidRPr="00450208" w:rsidDel="00DA0591" w:rsidRDefault="00000000" w:rsidP="006654FF">
            <w:pPr>
              <w:pStyle w:val="Standard"/>
              <w:spacing w:after="0"/>
              <w:rPr>
                <w:del w:id="3456" w:author="Huguenot-Noel, Robin" w:date="2025-05-21T16:32:00Z" w16du:dateUtc="2025-05-21T14:32:00Z"/>
                <w:rFonts w:asciiTheme="minorHAnsi" w:hAnsiTheme="minorHAnsi"/>
                <w:rPrChange w:id="3457" w:author="Huguenot-Noel, Robin" w:date="2025-05-21T16:18:00Z" w16du:dateUtc="2025-05-21T14:18:00Z">
                  <w:rPr>
                    <w:del w:id="3458" w:author="Huguenot-Noel, Robin" w:date="2025-05-21T16:32:00Z" w16du:dateUtc="2025-05-21T14:32:00Z"/>
                    <w:sz w:val="16"/>
                    <w:szCs w:val="16"/>
                  </w:rPr>
                </w:rPrChange>
              </w:rPr>
            </w:pPr>
            <w:del w:id="3459" w:author="Huguenot-Noel, Robin" w:date="2025-05-21T16:32:00Z" w16du:dateUtc="2025-05-21T14:32:00Z">
              <w:r w:rsidRPr="00450208" w:rsidDel="00DA0591">
                <w:rPr>
                  <w:rFonts w:asciiTheme="minorHAnsi" w:eastAsiaTheme="minorEastAsia" w:hAnsiTheme="minorHAnsi" w:cstheme="minorBidi"/>
                  <w:rPrChange w:id="3460" w:author="Huguenot-Noel, Robin" w:date="2025-05-21T16:18:00Z" w16du:dateUtc="2025-05-21T14:18:00Z">
                    <w:rPr>
                      <w:rFonts w:eastAsiaTheme="minorEastAsia" w:cstheme="minorBidi"/>
                      <w:sz w:val="16"/>
                      <w:szCs w:val="16"/>
                    </w:rPr>
                  </w:rPrChange>
                </w:rPr>
                <w:delText>Own</w:delText>
              </w:r>
            </w:del>
          </w:p>
        </w:tc>
      </w:tr>
      <w:tr w:rsidR="002B08C1" w:rsidRPr="00450208" w:rsidDel="00DA0591" w14:paraId="2D2EDC21" w14:textId="183EE9A9" w:rsidTr="00796680">
        <w:trPr>
          <w:trHeight w:val="1076"/>
          <w:del w:id="3461" w:author="Huguenot-Noel, Robin" w:date="2025-05-21T16:32:00Z" w16du:dateUtc="2025-05-21T14:32:00Z"/>
          <w:trPrChange w:id="3462" w:author="Huguenot-Noel, Robin" w:date="2025-05-21T11:40:00Z" w16du:dateUtc="2025-05-21T09:40:00Z">
            <w:trPr>
              <w:trHeight w:val="1076"/>
            </w:trPr>
          </w:trPrChange>
        </w:trPr>
        <w:tc>
          <w:tcPr>
            <w:tcW w:w="2030" w:type="dxa"/>
            <w:tcBorders>
              <w:left w:val="single" w:sz="4" w:space="0" w:color="000000"/>
              <w:bottom w:val="single" w:sz="4" w:space="0" w:color="000000"/>
            </w:tcBorders>
            <w:tcPrChange w:id="3463" w:author="Huguenot-Noel, Robin" w:date="2025-05-21T11:40:00Z" w16du:dateUtc="2025-05-21T09:40:00Z">
              <w:tcPr>
                <w:tcW w:w="2032" w:type="dxa"/>
                <w:tcBorders>
                  <w:left w:val="single" w:sz="4" w:space="0" w:color="000000"/>
                  <w:bottom w:val="single" w:sz="4" w:space="0" w:color="000000"/>
                </w:tcBorders>
              </w:tcPr>
            </w:tcPrChange>
          </w:tcPr>
          <w:p w14:paraId="21591A73" w14:textId="024E1D36" w:rsidR="002B08C1" w:rsidRPr="00450208" w:rsidDel="00DA0591" w:rsidRDefault="00000000" w:rsidP="006654FF">
            <w:pPr>
              <w:pStyle w:val="Standard"/>
              <w:spacing w:after="0"/>
              <w:rPr>
                <w:del w:id="3464" w:author="Huguenot-Noel, Robin" w:date="2025-05-21T16:32:00Z" w16du:dateUtc="2025-05-21T14:32:00Z"/>
                <w:rFonts w:asciiTheme="minorHAnsi" w:hAnsiTheme="minorHAnsi"/>
                <w:rPrChange w:id="3465" w:author="Huguenot-Noel, Robin" w:date="2025-05-21T16:18:00Z" w16du:dateUtc="2025-05-21T14:18:00Z">
                  <w:rPr>
                    <w:del w:id="3466" w:author="Huguenot-Noel, Robin" w:date="2025-05-21T16:32:00Z" w16du:dateUtc="2025-05-21T14:32:00Z"/>
                    <w:sz w:val="16"/>
                    <w:szCs w:val="16"/>
                  </w:rPr>
                </w:rPrChange>
              </w:rPr>
            </w:pPr>
            <w:del w:id="3467" w:author="Huguenot-Noel, Robin" w:date="2025-05-21T16:32:00Z" w16du:dateUtc="2025-05-21T14:32:00Z">
              <w:r w:rsidRPr="00450208" w:rsidDel="00DA0591">
                <w:rPr>
                  <w:rFonts w:asciiTheme="minorHAnsi" w:eastAsiaTheme="minorEastAsia" w:hAnsiTheme="minorHAnsi" w:cstheme="minorBidi"/>
                  <w:rPrChange w:id="3468" w:author="Huguenot-Noel, Robin" w:date="2025-05-21T16:18:00Z" w16du:dateUtc="2025-05-21T14:18:00Z">
                    <w:rPr>
                      <w:rFonts w:eastAsiaTheme="minorEastAsia" w:cstheme="minorBidi"/>
                      <w:sz w:val="16"/>
                      <w:szCs w:val="16"/>
                    </w:rPr>
                  </w:rPrChange>
                </w:rPr>
                <w:delText>Worker Support</w:delText>
              </w:r>
            </w:del>
          </w:p>
        </w:tc>
        <w:tc>
          <w:tcPr>
            <w:tcW w:w="5707" w:type="dxa"/>
            <w:tcBorders>
              <w:left w:val="single" w:sz="4" w:space="0" w:color="000000"/>
              <w:bottom w:val="single" w:sz="4" w:space="0" w:color="000000"/>
            </w:tcBorders>
            <w:tcPrChange w:id="3469" w:author="Huguenot-Noel, Robin" w:date="2025-05-21T11:40:00Z" w16du:dateUtc="2025-05-21T09:40:00Z">
              <w:tcPr>
                <w:tcW w:w="4208" w:type="dxa"/>
                <w:tcBorders>
                  <w:left w:val="single" w:sz="4" w:space="0" w:color="000000"/>
                  <w:bottom w:val="single" w:sz="4" w:space="0" w:color="000000"/>
                </w:tcBorders>
              </w:tcPr>
            </w:tcPrChange>
          </w:tcPr>
          <w:p w14:paraId="72587C86" w14:textId="231C89D0" w:rsidR="002B08C1" w:rsidRPr="00450208" w:rsidDel="00DA0591" w:rsidRDefault="00000000" w:rsidP="006654FF">
            <w:pPr>
              <w:pStyle w:val="Standard"/>
              <w:spacing w:after="0"/>
              <w:rPr>
                <w:del w:id="3470" w:author="Huguenot-Noel, Robin" w:date="2025-05-21T16:32:00Z" w16du:dateUtc="2025-05-21T14:32:00Z"/>
                <w:rFonts w:asciiTheme="minorHAnsi" w:hAnsiTheme="minorHAnsi"/>
                <w:rPrChange w:id="3471" w:author="Huguenot-Noel, Robin" w:date="2025-05-21T16:18:00Z" w16du:dateUtc="2025-05-21T14:18:00Z">
                  <w:rPr>
                    <w:del w:id="3472" w:author="Huguenot-Noel, Robin" w:date="2025-05-21T16:32:00Z" w16du:dateUtc="2025-05-21T14:32:00Z"/>
                    <w:sz w:val="16"/>
                    <w:szCs w:val="16"/>
                  </w:rPr>
                </w:rPrChange>
              </w:rPr>
            </w:pPr>
            <w:del w:id="3473" w:author="Huguenot-Noel, Robin" w:date="2025-05-21T16:32:00Z" w16du:dateUtc="2025-05-21T14:32:00Z">
              <w:r w:rsidRPr="00450208" w:rsidDel="00DA0591">
                <w:rPr>
                  <w:rFonts w:asciiTheme="minorHAnsi" w:eastAsiaTheme="minorEastAsia" w:hAnsiTheme="minorHAnsi" w:cstheme="minorBidi"/>
                  <w:rPrChange w:id="3474" w:author="Huguenot-Noel, Robin" w:date="2025-05-21T16:18:00Z" w16du:dateUtc="2025-05-21T14:18:00Z">
                    <w:rPr>
                      <w:rFonts w:eastAsiaTheme="minorEastAsia" w:cstheme="minorBidi"/>
                      <w:sz w:val="16"/>
                      <w:szCs w:val="16"/>
                    </w:rPr>
                  </w:rPrChange>
                </w:rPr>
                <w:delText>a) Extended Unemployment Benefits</w:delText>
              </w:r>
            </w:del>
          </w:p>
          <w:p w14:paraId="47AE1D36" w14:textId="58B85167" w:rsidR="002B08C1" w:rsidRPr="00450208" w:rsidDel="00DA0591" w:rsidRDefault="00000000" w:rsidP="006654FF">
            <w:pPr>
              <w:pStyle w:val="Standard"/>
              <w:spacing w:after="0"/>
              <w:rPr>
                <w:del w:id="3475" w:author="Huguenot-Noel, Robin" w:date="2025-05-21T16:32:00Z" w16du:dateUtc="2025-05-21T14:32:00Z"/>
                <w:rFonts w:asciiTheme="minorHAnsi" w:hAnsiTheme="minorHAnsi"/>
                <w:rPrChange w:id="3476" w:author="Huguenot-Noel, Robin" w:date="2025-05-21T16:18:00Z" w16du:dateUtc="2025-05-21T14:18:00Z">
                  <w:rPr>
                    <w:del w:id="3477" w:author="Huguenot-Noel, Robin" w:date="2025-05-21T16:32:00Z" w16du:dateUtc="2025-05-21T14:32:00Z"/>
                    <w:sz w:val="16"/>
                    <w:szCs w:val="16"/>
                  </w:rPr>
                </w:rPrChange>
              </w:rPr>
            </w:pPr>
            <w:del w:id="3478" w:author="Huguenot-Noel, Robin" w:date="2025-05-21T16:32:00Z" w16du:dateUtc="2025-05-21T14:32:00Z">
              <w:r w:rsidRPr="00450208" w:rsidDel="00DA0591">
                <w:rPr>
                  <w:rFonts w:asciiTheme="minorHAnsi" w:eastAsiaTheme="minorEastAsia" w:hAnsiTheme="minorHAnsi" w:cstheme="minorBidi"/>
                  <w:rPrChange w:id="3479" w:author="Huguenot-Noel, Robin" w:date="2025-05-21T16:18:00Z" w16du:dateUtc="2025-05-21T14:18:00Z">
                    <w:rPr>
                      <w:rFonts w:eastAsiaTheme="minorEastAsia" w:cstheme="minorBidi"/>
                      <w:sz w:val="16"/>
                      <w:szCs w:val="16"/>
                    </w:rPr>
                  </w:rPrChange>
                </w:rPr>
                <w:delText>b) Job Guarantee: extended unemployment benefits until a job is found</w:delText>
              </w:r>
            </w:del>
          </w:p>
          <w:p w14:paraId="7DA3761B" w14:textId="19FBC32B" w:rsidR="002B08C1" w:rsidRPr="00450208" w:rsidDel="00DA0591" w:rsidRDefault="00000000" w:rsidP="006654FF">
            <w:pPr>
              <w:pStyle w:val="Standard"/>
              <w:spacing w:after="0"/>
              <w:rPr>
                <w:del w:id="3480" w:author="Huguenot-Noel, Robin" w:date="2025-05-21T16:32:00Z" w16du:dateUtc="2025-05-21T14:32:00Z"/>
                <w:rFonts w:asciiTheme="minorHAnsi" w:hAnsiTheme="minorHAnsi"/>
                <w:rPrChange w:id="3481" w:author="Huguenot-Noel, Robin" w:date="2025-05-21T16:18:00Z" w16du:dateUtc="2025-05-21T14:18:00Z">
                  <w:rPr>
                    <w:del w:id="3482" w:author="Huguenot-Noel, Robin" w:date="2025-05-21T16:32:00Z" w16du:dateUtc="2025-05-21T14:32:00Z"/>
                    <w:sz w:val="16"/>
                    <w:szCs w:val="16"/>
                  </w:rPr>
                </w:rPrChange>
              </w:rPr>
            </w:pPr>
            <w:del w:id="3483" w:author="Huguenot-Noel, Robin" w:date="2025-05-21T16:32:00Z" w16du:dateUtc="2025-05-21T14:32:00Z">
              <w:r w:rsidRPr="00450208" w:rsidDel="00DA0591">
                <w:rPr>
                  <w:rFonts w:asciiTheme="minorHAnsi" w:eastAsiaTheme="minorEastAsia" w:hAnsiTheme="minorHAnsi" w:cstheme="minorBidi"/>
                  <w:rPrChange w:id="3484" w:author="Huguenot-Noel, Robin" w:date="2025-05-21T16:18:00Z" w16du:dateUtc="2025-05-21T14:18:00Z">
                    <w:rPr>
                      <w:rFonts w:eastAsiaTheme="minorEastAsia" w:cstheme="minorBidi"/>
                      <w:sz w:val="16"/>
                      <w:szCs w:val="16"/>
                    </w:rPr>
                  </w:rPrChange>
                </w:rPr>
                <w:delText>c) Early-retirement program</w:delText>
              </w:r>
            </w:del>
          </w:p>
        </w:tc>
        <w:tc>
          <w:tcPr>
            <w:tcW w:w="1613" w:type="dxa"/>
            <w:tcBorders>
              <w:left w:val="single" w:sz="4" w:space="0" w:color="000000"/>
              <w:bottom w:val="single" w:sz="4" w:space="0" w:color="000000"/>
              <w:right w:val="single" w:sz="4" w:space="0" w:color="000000"/>
            </w:tcBorders>
            <w:tcPrChange w:id="3485" w:author="Huguenot-Noel, Robin" w:date="2025-05-21T11:40:00Z" w16du:dateUtc="2025-05-21T09:40:00Z">
              <w:tcPr>
                <w:tcW w:w="3120" w:type="dxa"/>
                <w:gridSpan w:val="2"/>
                <w:tcBorders>
                  <w:left w:val="single" w:sz="4" w:space="0" w:color="000000"/>
                  <w:bottom w:val="single" w:sz="4" w:space="0" w:color="000000"/>
                  <w:right w:val="single" w:sz="4" w:space="0" w:color="000000"/>
                </w:tcBorders>
              </w:tcPr>
            </w:tcPrChange>
          </w:tcPr>
          <w:p w14:paraId="02F6F3AE" w14:textId="0D73623F" w:rsidR="002B08C1" w:rsidRPr="00450208" w:rsidDel="00DA0591" w:rsidRDefault="00000000" w:rsidP="006654FF">
            <w:pPr>
              <w:pStyle w:val="Standard"/>
              <w:spacing w:after="0"/>
              <w:rPr>
                <w:del w:id="3486" w:author="Huguenot-Noel, Robin" w:date="2025-05-21T16:32:00Z" w16du:dateUtc="2025-05-21T14:32:00Z"/>
                <w:rFonts w:asciiTheme="minorHAnsi" w:hAnsiTheme="minorHAnsi"/>
                <w:rPrChange w:id="3487" w:author="Huguenot-Noel, Robin" w:date="2025-05-21T16:18:00Z" w16du:dateUtc="2025-05-21T14:18:00Z">
                  <w:rPr>
                    <w:del w:id="3488" w:author="Huguenot-Noel, Robin" w:date="2025-05-21T16:32:00Z" w16du:dateUtc="2025-05-21T14:32:00Z"/>
                    <w:sz w:val="16"/>
                    <w:szCs w:val="16"/>
                  </w:rPr>
                </w:rPrChange>
              </w:rPr>
            </w:pPr>
            <w:del w:id="3489" w:author="Huguenot-Noel, Robin" w:date="2025-05-21T16:32:00Z" w16du:dateUtc="2025-05-21T14:32:00Z">
              <w:r w:rsidRPr="00450208" w:rsidDel="00DA0591">
                <w:rPr>
                  <w:rFonts w:asciiTheme="minorHAnsi" w:eastAsiaTheme="minorEastAsia" w:hAnsiTheme="minorHAnsi" w:cstheme="minorBidi"/>
                  <w:rPrChange w:id="3490" w:author="Huguenot-Noel, Robin" w:date="2025-05-21T16:18:00Z" w16du:dateUtc="2025-05-21T14:18:00Z">
                    <w:rPr>
                      <w:rFonts w:eastAsiaTheme="minorEastAsia" w:cstheme="minorBidi"/>
                      <w:sz w:val="16"/>
                      <w:szCs w:val="16"/>
                    </w:rPr>
                  </w:rPrChange>
                </w:rPr>
                <w:delText>Inspired by Gazmararian (2024)</w:delText>
              </w:r>
            </w:del>
          </w:p>
          <w:p w14:paraId="56EF1614" w14:textId="1E8CBD17" w:rsidR="002B08C1" w:rsidRPr="00450208" w:rsidDel="00DA0591" w:rsidRDefault="002B08C1" w:rsidP="006654FF">
            <w:pPr>
              <w:pStyle w:val="Standard"/>
              <w:spacing w:after="0"/>
              <w:rPr>
                <w:del w:id="3491" w:author="Huguenot-Noel, Robin" w:date="2025-05-21T16:32:00Z" w16du:dateUtc="2025-05-21T14:32:00Z"/>
                <w:rFonts w:asciiTheme="minorHAnsi" w:eastAsiaTheme="minorEastAsia" w:hAnsiTheme="minorHAnsi" w:cstheme="minorBidi"/>
                <w:rPrChange w:id="3492" w:author="Huguenot-Noel, Robin" w:date="2025-05-21T16:18:00Z" w16du:dateUtc="2025-05-21T14:18:00Z">
                  <w:rPr>
                    <w:del w:id="3493" w:author="Huguenot-Noel, Robin" w:date="2025-05-21T16:32:00Z" w16du:dateUtc="2025-05-21T14:32:00Z"/>
                    <w:rFonts w:eastAsiaTheme="minorEastAsia" w:cstheme="minorBidi"/>
                    <w:sz w:val="16"/>
                    <w:szCs w:val="16"/>
                  </w:rPr>
                </w:rPrChange>
              </w:rPr>
            </w:pPr>
          </w:p>
        </w:tc>
      </w:tr>
      <w:tr w:rsidR="002B08C1" w:rsidRPr="00450208" w:rsidDel="00DA0591" w14:paraId="758FD0B5" w14:textId="18670A62" w:rsidTr="00796680">
        <w:trPr>
          <w:trHeight w:val="499"/>
          <w:del w:id="3494" w:author="Huguenot-Noel, Robin" w:date="2025-05-21T16:32:00Z" w16du:dateUtc="2025-05-21T14:32:00Z"/>
          <w:trPrChange w:id="3495" w:author="Huguenot-Noel, Robin" w:date="2025-05-21T11:40:00Z" w16du:dateUtc="2025-05-21T09:40:00Z">
            <w:trPr>
              <w:trHeight w:val="499"/>
            </w:trPr>
          </w:trPrChange>
        </w:trPr>
        <w:tc>
          <w:tcPr>
            <w:tcW w:w="2030" w:type="dxa"/>
            <w:tcBorders>
              <w:left w:val="single" w:sz="4" w:space="0" w:color="000000"/>
              <w:bottom w:val="single" w:sz="4" w:space="0" w:color="000000"/>
            </w:tcBorders>
            <w:tcPrChange w:id="3496" w:author="Huguenot-Noel, Robin" w:date="2025-05-21T11:40:00Z" w16du:dateUtc="2025-05-21T09:40:00Z">
              <w:tcPr>
                <w:tcW w:w="2032" w:type="dxa"/>
                <w:tcBorders>
                  <w:left w:val="single" w:sz="4" w:space="0" w:color="000000"/>
                  <w:bottom w:val="single" w:sz="4" w:space="0" w:color="000000"/>
                </w:tcBorders>
              </w:tcPr>
            </w:tcPrChange>
          </w:tcPr>
          <w:p w14:paraId="79BFA6D1" w14:textId="6E3B47F8" w:rsidR="002B08C1" w:rsidRPr="00450208" w:rsidDel="00DA0591" w:rsidRDefault="00000000" w:rsidP="006654FF">
            <w:pPr>
              <w:pStyle w:val="Standard"/>
              <w:spacing w:after="0"/>
              <w:rPr>
                <w:del w:id="3497" w:author="Huguenot-Noel, Robin" w:date="2025-05-21T16:32:00Z" w16du:dateUtc="2025-05-21T14:32:00Z"/>
                <w:rFonts w:asciiTheme="minorHAnsi" w:hAnsiTheme="minorHAnsi"/>
                <w:rPrChange w:id="3498" w:author="Huguenot-Noel, Robin" w:date="2025-05-21T16:18:00Z" w16du:dateUtc="2025-05-21T14:18:00Z">
                  <w:rPr>
                    <w:del w:id="3499" w:author="Huguenot-Noel, Robin" w:date="2025-05-21T16:32:00Z" w16du:dateUtc="2025-05-21T14:32:00Z"/>
                    <w:sz w:val="16"/>
                    <w:szCs w:val="16"/>
                  </w:rPr>
                </w:rPrChange>
              </w:rPr>
            </w:pPr>
            <w:del w:id="3500" w:author="Huguenot-Noel, Robin" w:date="2025-05-21T16:32:00Z" w16du:dateUtc="2025-05-21T14:32:00Z">
              <w:r w:rsidRPr="00450208" w:rsidDel="00DA0591">
                <w:rPr>
                  <w:rFonts w:asciiTheme="minorHAnsi" w:eastAsiaTheme="minorEastAsia" w:hAnsiTheme="minorHAnsi" w:cstheme="minorBidi"/>
                  <w:rPrChange w:id="3501" w:author="Huguenot-Noel, Robin" w:date="2025-05-21T16:18:00Z" w16du:dateUtc="2025-05-21T14:18:00Z">
                    <w:rPr>
                      <w:rFonts w:eastAsiaTheme="minorEastAsia" w:cstheme="minorBidi"/>
                      <w:sz w:val="16"/>
                      <w:szCs w:val="16"/>
                    </w:rPr>
                  </w:rPrChange>
                </w:rPr>
                <w:delText>Free Retraining Program</w:delText>
              </w:r>
            </w:del>
          </w:p>
        </w:tc>
        <w:tc>
          <w:tcPr>
            <w:tcW w:w="5707" w:type="dxa"/>
            <w:tcBorders>
              <w:left w:val="single" w:sz="4" w:space="0" w:color="000000"/>
              <w:bottom w:val="single" w:sz="4" w:space="0" w:color="000000"/>
            </w:tcBorders>
            <w:tcPrChange w:id="3502" w:author="Huguenot-Noel, Robin" w:date="2025-05-21T11:40:00Z" w16du:dateUtc="2025-05-21T09:40:00Z">
              <w:tcPr>
                <w:tcW w:w="4208" w:type="dxa"/>
                <w:tcBorders>
                  <w:left w:val="single" w:sz="4" w:space="0" w:color="000000"/>
                  <w:bottom w:val="single" w:sz="4" w:space="0" w:color="000000"/>
                </w:tcBorders>
              </w:tcPr>
            </w:tcPrChange>
          </w:tcPr>
          <w:p w14:paraId="486F8F0B" w14:textId="32E00BB2" w:rsidR="002B08C1" w:rsidRPr="00450208" w:rsidDel="00DA0591" w:rsidRDefault="00000000" w:rsidP="006654FF">
            <w:pPr>
              <w:pStyle w:val="Standard"/>
              <w:spacing w:after="0"/>
              <w:rPr>
                <w:del w:id="3503" w:author="Huguenot-Noel, Robin" w:date="2025-05-21T16:32:00Z" w16du:dateUtc="2025-05-21T14:32:00Z"/>
                <w:rFonts w:asciiTheme="minorHAnsi" w:hAnsiTheme="minorHAnsi"/>
                <w:rPrChange w:id="3504" w:author="Huguenot-Noel, Robin" w:date="2025-05-21T16:18:00Z" w16du:dateUtc="2025-05-21T14:18:00Z">
                  <w:rPr>
                    <w:del w:id="3505" w:author="Huguenot-Noel, Robin" w:date="2025-05-21T16:32:00Z" w16du:dateUtc="2025-05-21T14:32:00Z"/>
                    <w:sz w:val="16"/>
                    <w:szCs w:val="16"/>
                  </w:rPr>
                </w:rPrChange>
              </w:rPr>
            </w:pPr>
            <w:del w:id="3506" w:author="Huguenot-Noel, Robin" w:date="2025-05-21T16:32:00Z" w16du:dateUtc="2025-05-21T14:32:00Z">
              <w:r w:rsidRPr="00450208" w:rsidDel="00DA0591">
                <w:rPr>
                  <w:rFonts w:asciiTheme="minorHAnsi" w:eastAsiaTheme="minorEastAsia" w:hAnsiTheme="minorHAnsi" w:cstheme="minorBidi"/>
                  <w:rPrChange w:id="3507" w:author="Huguenot-Noel, Robin" w:date="2025-05-21T16:18:00Z" w16du:dateUtc="2025-05-21T14:18:00Z">
                    <w:rPr>
                      <w:rFonts w:eastAsiaTheme="minorEastAsia" w:cstheme="minorBidi"/>
                      <w:sz w:val="16"/>
                      <w:szCs w:val="16"/>
                    </w:rPr>
                  </w:rPrChange>
                </w:rPr>
                <w:delText>a) None</w:delText>
              </w:r>
            </w:del>
          </w:p>
          <w:p w14:paraId="7ACF8138" w14:textId="61B2E236" w:rsidR="002B08C1" w:rsidRPr="00450208" w:rsidDel="00DA0591" w:rsidRDefault="00000000" w:rsidP="006654FF">
            <w:pPr>
              <w:pStyle w:val="Standard"/>
              <w:spacing w:after="0"/>
              <w:rPr>
                <w:del w:id="3508" w:author="Huguenot-Noel, Robin" w:date="2025-05-21T16:32:00Z" w16du:dateUtc="2025-05-21T14:32:00Z"/>
                <w:rFonts w:asciiTheme="minorHAnsi" w:hAnsiTheme="minorHAnsi"/>
                <w:rPrChange w:id="3509" w:author="Huguenot-Noel, Robin" w:date="2025-05-21T16:18:00Z" w16du:dateUtc="2025-05-21T14:18:00Z">
                  <w:rPr>
                    <w:del w:id="3510" w:author="Huguenot-Noel, Robin" w:date="2025-05-21T16:32:00Z" w16du:dateUtc="2025-05-21T14:32:00Z"/>
                    <w:sz w:val="16"/>
                    <w:szCs w:val="16"/>
                  </w:rPr>
                </w:rPrChange>
              </w:rPr>
            </w:pPr>
            <w:del w:id="3511" w:author="Huguenot-Noel, Robin" w:date="2025-05-21T16:32:00Z" w16du:dateUtc="2025-05-21T14:32:00Z">
              <w:r w:rsidRPr="00450208" w:rsidDel="00DA0591">
                <w:rPr>
                  <w:rFonts w:asciiTheme="minorHAnsi" w:eastAsiaTheme="minorEastAsia" w:hAnsiTheme="minorHAnsi" w:cstheme="minorBidi"/>
                  <w:rPrChange w:id="3512" w:author="Huguenot-Noel, Robin" w:date="2025-05-21T16:18:00Z" w16du:dateUtc="2025-05-21T14:18:00Z">
                    <w:rPr>
                      <w:rFonts w:eastAsiaTheme="minorEastAsia" w:cstheme="minorBidi"/>
                      <w:sz w:val="16"/>
                      <w:szCs w:val="16"/>
                    </w:rPr>
                  </w:rPrChange>
                </w:rPr>
                <w:delText>b) For green job only</w:delText>
              </w:r>
            </w:del>
          </w:p>
        </w:tc>
        <w:tc>
          <w:tcPr>
            <w:tcW w:w="1613" w:type="dxa"/>
            <w:tcBorders>
              <w:left w:val="single" w:sz="4" w:space="0" w:color="000000"/>
              <w:bottom w:val="single" w:sz="4" w:space="0" w:color="000000"/>
              <w:right w:val="single" w:sz="4" w:space="0" w:color="000000"/>
            </w:tcBorders>
            <w:tcPrChange w:id="3513" w:author="Huguenot-Noel, Robin" w:date="2025-05-21T11:40:00Z" w16du:dateUtc="2025-05-21T09:40:00Z">
              <w:tcPr>
                <w:tcW w:w="3120" w:type="dxa"/>
                <w:gridSpan w:val="2"/>
                <w:tcBorders>
                  <w:left w:val="single" w:sz="4" w:space="0" w:color="000000"/>
                  <w:bottom w:val="single" w:sz="4" w:space="0" w:color="000000"/>
                  <w:right w:val="single" w:sz="4" w:space="0" w:color="000000"/>
                </w:tcBorders>
              </w:tcPr>
            </w:tcPrChange>
          </w:tcPr>
          <w:p w14:paraId="059D3496" w14:textId="74513C34" w:rsidR="002B08C1" w:rsidRPr="00450208" w:rsidDel="00DA0591" w:rsidRDefault="00000000" w:rsidP="006654FF">
            <w:pPr>
              <w:pStyle w:val="Standard"/>
              <w:spacing w:after="0"/>
              <w:rPr>
                <w:del w:id="3514" w:author="Huguenot-Noel, Robin" w:date="2025-05-21T16:32:00Z" w16du:dateUtc="2025-05-21T14:32:00Z"/>
                <w:rFonts w:asciiTheme="minorHAnsi" w:hAnsiTheme="minorHAnsi"/>
                <w:rPrChange w:id="3515" w:author="Huguenot-Noel, Robin" w:date="2025-05-21T16:18:00Z" w16du:dateUtc="2025-05-21T14:18:00Z">
                  <w:rPr>
                    <w:del w:id="3516" w:author="Huguenot-Noel, Robin" w:date="2025-05-21T16:32:00Z" w16du:dateUtc="2025-05-21T14:32:00Z"/>
                    <w:sz w:val="16"/>
                    <w:szCs w:val="16"/>
                  </w:rPr>
                </w:rPrChange>
              </w:rPr>
            </w:pPr>
            <w:del w:id="3517" w:author="Huguenot-Noel, Robin" w:date="2025-05-21T16:32:00Z" w16du:dateUtc="2025-05-21T14:32:00Z">
              <w:r w:rsidRPr="00450208" w:rsidDel="00DA0591">
                <w:rPr>
                  <w:rFonts w:asciiTheme="minorHAnsi" w:eastAsiaTheme="minorEastAsia" w:hAnsiTheme="minorHAnsi" w:cstheme="minorBidi"/>
                  <w:rPrChange w:id="3518" w:author="Huguenot-Noel, Robin" w:date="2025-05-21T16:18:00Z" w16du:dateUtc="2025-05-21T14:18:00Z">
                    <w:rPr>
                      <w:rFonts w:eastAsiaTheme="minorEastAsia" w:cstheme="minorBidi"/>
                      <w:sz w:val="16"/>
                      <w:szCs w:val="16"/>
                    </w:rPr>
                  </w:rPrChange>
                </w:rPr>
                <w:delText>Inspired by Gazmararian (2024)</w:delText>
              </w:r>
            </w:del>
          </w:p>
          <w:p w14:paraId="7AF71FE7" w14:textId="6B7F943E" w:rsidR="002B08C1" w:rsidRPr="00450208" w:rsidDel="00DA0591" w:rsidRDefault="002B08C1" w:rsidP="006654FF">
            <w:pPr>
              <w:pStyle w:val="Standard"/>
              <w:spacing w:after="0"/>
              <w:rPr>
                <w:del w:id="3519" w:author="Huguenot-Noel, Robin" w:date="2025-05-21T16:32:00Z" w16du:dateUtc="2025-05-21T14:32:00Z"/>
                <w:rFonts w:asciiTheme="minorHAnsi" w:eastAsiaTheme="minorEastAsia" w:hAnsiTheme="minorHAnsi" w:cstheme="minorBidi"/>
                <w:rPrChange w:id="3520" w:author="Huguenot-Noel, Robin" w:date="2025-05-21T16:18:00Z" w16du:dateUtc="2025-05-21T14:18:00Z">
                  <w:rPr>
                    <w:del w:id="3521" w:author="Huguenot-Noel, Robin" w:date="2025-05-21T16:32:00Z" w16du:dateUtc="2025-05-21T14:32:00Z"/>
                    <w:rFonts w:eastAsiaTheme="minorEastAsia" w:cstheme="minorBidi"/>
                    <w:sz w:val="16"/>
                    <w:szCs w:val="16"/>
                  </w:rPr>
                </w:rPrChange>
              </w:rPr>
            </w:pPr>
          </w:p>
        </w:tc>
      </w:tr>
      <w:tr w:rsidR="002B08C1" w:rsidRPr="00450208" w:rsidDel="00DA0591" w14:paraId="72C4A9D0" w14:textId="0ED4967D" w:rsidTr="00796680">
        <w:trPr>
          <w:del w:id="3522" w:author="Huguenot-Noel, Robin" w:date="2025-05-21T16:32:00Z" w16du:dateUtc="2025-05-21T14:32:00Z"/>
        </w:trPr>
        <w:tc>
          <w:tcPr>
            <w:tcW w:w="2030" w:type="dxa"/>
            <w:tcBorders>
              <w:left w:val="single" w:sz="4" w:space="0" w:color="000000"/>
              <w:bottom w:val="single" w:sz="4" w:space="0" w:color="000000"/>
            </w:tcBorders>
            <w:tcPrChange w:id="3523" w:author="Huguenot-Noel, Robin" w:date="2025-05-21T11:40:00Z" w16du:dateUtc="2025-05-21T09:40:00Z">
              <w:tcPr>
                <w:tcW w:w="2032" w:type="dxa"/>
                <w:tcBorders>
                  <w:left w:val="single" w:sz="4" w:space="0" w:color="000000"/>
                  <w:bottom w:val="single" w:sz="4" w:space="0" w:color="000000"/>
                </w:tcBorders>
              </w:tcPr>
            </w:tcPrChange>
          </w:tcPr>
          <w:p w14:paraId="2946B042" w14:textId="37735120" w:rsidR="002B08C1" w:rsidRPr="00450208" w:rsidDel="00DA0591" w:rsidRDefault="00000000" w:rsidP="006654FF">
            <w:pPr>
              <w:pStyle w:val="Standard"/>
              <w:spacing w:after="0"/>
              <w:rPr>
                <w:del w:id="3524" w:author="Huguenot-Noel, Robin" w:date="2025-05-21T16:32:00Z" w16du:dateUtc="2025-05-21T14:32:00Z"/>
                <w:rFonts w:asciiTheme="minorHAnsi" w:hAnsiTheme="minorHAnsi"/>
                <w:rPrChange w:id="3525" w:author="Huguenot-Noel, Robin" w:date="2025-05-21T16:18:00Z" w16du:dateUtc="2025-05-21T14:18:00Z">
                  <w:rPr>
                    <w:del w:id="3526" w:author="Huguenot-Noel, Robin" w:date="2025-05-21T16:32:00Z" w16du:dateUtc="2025-05-21T14:32:00Z"/>
                    <w:sz w:val="16"/>
                    <w:szCs w:val="16"/>
                  </w:rPr>
                </w:rPrChange>
              </w:rPr>
            </w:pPr>
            <w:del w:id="3527" w:author="Huguenot-Noel, Robin" w:date="2025-05-21T16:32:00Z" w16du:dateUtc="2025-05-21T14:32:00Z">
              <w:r w:rsidRPr="00450208" w:rsidDel="00DA0591">
                <w:rPr>
                  <w:rFonts w:asciiTheme="minorHAnsi" w:eastAsiaTheme="minorEastAsia" w:hAnsiTheme="minorHAnsi" w:cstheme="minorBidi"/>
                  <w:rPrChange w:id="3528" w:author="Huguenot-Noel, Robin" w:date="2025-05-21T16:18:00Z" w16du:dateUtc="2025-05-21T14:18:00Z">
                    <w:rPr>
                      <w:rFonts w:eastAsiaTheme="minorEastAsia" w:cstheme="minorBidi"/>
                      <w:sz w:val="16"/>
                      <w:szCs w:val="16"/>
                    </w:rPr>
                  </w:rPrChange>
                </w:rPr>
                <w:delText>New job location</w:delText>
              </w:r>
            </w:del>
          </w:p>
        </w:tc>
        <w:tc>
          <w:tcPr>
            <w:tcW w:w="5707" w:type="dxa"/>
            <w:tcBorders>
              <w:left w:val="single" w:sz="4" w:space="0" w:color="000000"/>
              <w:bottom w:val="single" w:sz="4" w:space="0" w:color="000000"/>
            </w:tcBorders>
            <w:tcPrChange w:id="3529" w:author="Huguenot-Noel, Robin" w:date="2025-05-21T11:40:00Z" w16du:dateUtc="2025-05-21T09:40:00Z">
              <w:tcPr>
                <w:tcW w:w="4208" w:type="dxa"/>
                <w:tcBorders>
                  <w:left w:val="single" w:sz="4" w:space="0" w:color="000000"/>
                  <w:bottom w:val="single" w:sz="4" w:space="0" w:color="000000"/>
                </w:tcBorders>
              </w:tcPr>
            </w:tcPrChange>
          </w:tcPr>
          <w:p w14:paraId="17E49B3C" w14:textId="2A7FAF5A" w:rsidR="002B08C1" w:rsidRPr="00450208" w:rsidDel="00DA0591" w:rsidRDefault="00000000" w:rsidP="006654FF">
            <w:pPr>
              <w:pStyle w:val="Standard"/>
              <w:spacing w:after="0"/>
              <w:rPr>
                <w:del w:id="3530" w:author="Huguenot-Noel, Robin" w:date="2025-05-21T16:32:00Z" w16du:dateUtc="2025-05-21T14:32:00Z"/>
                <w:rFonts w:asciiTheme="minorHAnsi" w:hAnsiTheme="minorHAnsi"/>
                <w:rPrChange w:id="3531" w:author="Huguenot-Noel, Robin" w:date="2025-05-21T16:18:00Z" w16du:dateUtc="2025-05-21T14:18:00Z">
                  <w:rPr>
                    <w:del w:id="3532" w:author="Huguenot-Noel, Robin" w:date="2025-05-21T16:32:00Z" w16du:dateUtc="2025-05-21T14:32:00Z"/>
                    <w:sz w:val="16"/>
                    <w:szCs w:val="16"/>
                  </w:rPr>
                </w:rPrChange>
              </w:rPr>
            </w:pPr>
            <w:del w:id="3533" w:author="Huguenot-Noel, Robin" w:date="2025-05-21T16:32:00Z" w16du:dateUtc="2025-05-21T14:32:00Z">
              <w:r w:rsidRPr="00450208" w:rsidDel="00DA0591">
                <w:rPr>
                  <w:rFonts w:asciiTheme="minorHAnsi" w:eastAsiaTheme="minorEastAsia" w:hAnsiTheme="minorHAnsi" w:cstheme="minorBidi"/>
                  <w:rPrChange w:id="3534" w:author="Huguenot-Noel, Robin" w:date="2025-05-21T16:18:00Z" w16du:dateUtc="2025-05-21T14:18:00Z">
                    <w:rPr>
                      <w:rFonts w:eastAsiaTheme="minorEastAsia" w:cstheme="minorBidi"/>
                      <w:sz w:val="16"/>
                      <w:szCs w:val="16"/>
                    </w:rPr>
                  </w:rPrChange>
                </w:rPr>
                <w:delText>a) Same department</w:delText>
              </w:r>
            </w:del>
          </w:p>
          <w:p w14:paraId="38241CAC" w14:textId="0E2F525C" w:rsidR="002B08C1" w:rsidRPr="00450208" w:rsidDel="00DA0591" w:rsidRDefault="00000000" w:rsidP="006654FF">
            <w:pPr>
              <w:pStyle w:val="Standard"/>
              <w:spacing w:after="0"/>
              <w:rPr>
                <w:del w:id="3535" w:author="Huguenot-Noel, Robin" w:date="2025-05-21T16:32:00Z" w16du:dateUtc="2025-05-21T14:32:00Z"/>
                <w:rFonts w:asciiTheme="minorHAnsi" w:hAnsiTheme="minorHAnsi"/>
                <w:rPrChange w:id="3536" w:author="Huguenot-Noel, Robin" w:date="2025-05-21T16:18:00Z" w16du:dateUtc="2025-05-21T14:18:00Z">
                  <w:rPr>
                    <w:del w:id="3537" w:author="Huguenot-Noel, Robin" w:date="2025-05-21T16:32:00Z" w16du:dateUtc="2025-05-21T14:32:00Z"/>
                    <w:sz w:val="16"/>
                    <w:szCs w:val="16"/>
                  </w:rPr>
                </w:rPrChange>
              </w:rPr>
            </w:pPr>
            <w:del w:id="3538" w:author="Huguenot-Noel, Robin" w:date="2025-05-21T16:32:00Z" w16du:dateUtc="2025-05-21T14:32:00Z">
              <w:r w:rsidRPr="00450208" w:rsidDel="00DA0591">
                <w:rPr>
                  <w:rFonts w:asciiTheme="minorHAnsi" w:eastAsiaTheme="minorEastAsia" w:hAnsiTheme="minorHAnsi" w:cstheme="minorBidi"/>
                  <w:rPrChange w:id="3539" w:author="Huguenot-Noel, Robin" w:date="2025-05-21T16:18:00Z" w16du:dateUtc="2025-05-21T14:18:00Z">
                    <w:rPr>
                      <w:rFonts w:eastAsiaTheme="minorEastAsia" w:cstheme="minorBidi"/>
                      <w:sz w:val="16"/>
                      <w:szCs w:val="16"/>
                    </w:rPr>
                  </w:rPrChange>
                </w:rPr>
                <w:delText>b) neighborhood department</w:delText>
              </w:r>
            </w:del>
          </w:p>
          <w:p w14:paraId="5C6CBE16" w14:textId="25F5940D" w:rsidR="002B08C1" w:rsidRPr="00450208" w:rsidDel="00DA0591" w:rsidRDefault="00000000" w:rsidP="006654FF">
            <w:pPr>
              <w:pStyle w:val="Standard"/>
              <w:spacing w:after="0"/>
              <w:rPr>
                <w:del w:id="3540" w:author="Huguenot-Noel, Robin" w:date="2025-05-21T16:32:00Z" w16du:dateUtc="2025-05-21T14:32:00Z"/>
                <w:rFonts w:asciiTheme="minorHAnsi" w:hAnsiTheme="minorHAnsi"/>
                <w:rPrChange w:id="3541" w:author="Huguenot-Noel, Robin" w:date="2025-05-21T16:18:00Z" w16du:dateUtc="2025-05-21T14:18:00Z">
                  <w:rPr>
                    <w:del w:id="3542" w:author="Huguenot-Noel, Robin" w:date="2025-05-21T16:32:00Z" w16du:dateUtc="2025-05-21T14:32:00Z"/>
                    <w:sz w:val="16"/>
                    <w:szCs w:val="16"/>
                  </w:rPr>
                </w:rPrChange>
              </w:rPr>
            </w:pPr>
            <w:del w:id="3543" w:author="Huguenot-Noel, Robin" w:date="2025-05-21T16:32:00Z" w16du:dateUtc="2025-05-21T14:32:00Z">
              <w:r w:rsidRPr="00450208" w:rsidDel="00DA0591">
                <w:rPr>
                  <w:rFonts w:asciiTheme="minorHAnsi" w:eastAsiaTheme="minorEastAsia" w:hAnsiTheme="minorHAnsi" w:cstheme="minorBidi"/>
                  <w:rPrChange w:id="3544" w:author="Huguenot-Noel, Robin" w:date="2025-05-21T16:18:00Z" w16du:dateUtc="2025-05-21T14:18:00Z">
                    <w:rPr>
                      <w:rFonts w:eastAsiaTheme="minorEastAsia" w:cstheme="minorBidi"/>
                      <w:sz w:val="16"/>
                      <w:szCs w:val="16"/>
                    </w:rPr>
                  </w:rPrChange>
                </w:rPr>
                <w:delText>c) another region</w:delText>
              </w:r>
            </w:del>
          </w:p>
        </w:tc>
        <w:tc>
          <w:tcPr>
            <w:tcW w:w="1613" w:type="dxa"/>
            <w:tcBorders>
              <w:left w:val="single" w:sz="4" w:space="0" w:color="000000"/>
              <w:bottom w:val="single" w:sz="4" w:space="0" w:color="000000"/>
              <w:right w:val="single" w:sz="4" w:space="0" w:color="000000"/>
            </w:tcBorders>
            <w:tcPrChange w:id="3545" w:author="Huguenot-Noel, Robin" w:date="2025-05-21T11:40:00Z" w16du:dateUtc="2025-05-21T09:40:00Z">
              <w:tcPr>
                <w:tcW w:w="3120" w:type="dxa"/>
                <w:gridSpan w:val="2"/>
                <w:tcBorders>
                  <w:left w:val="single" w:sz="4" w:space="0" w:color="000000"/>
                  <w:bottom w:val="single" w:sz="4" w:space="0" w:color="000000"/>
                  <w:right w:val="single" w:sz="4" w:space="0" w:color="000000"/>
                </w:tcBorders>
              </w:tcPr>
            </w:tcPrChange>
          </w:tcPr>
          <w:p w14:paraId="52C53665" w14:textId="31E08ED7" w:rsidR="002B08C1" w:rsidRPr="00450208" w:rsidDel="00DA0591" w:rsidRDefault="00000000" w:rsidP="006654FF">
            <w:pPr>
              <w:pStyle w:val="Standard"/>
              <w:spacing w:after="0"/>
              <w:rPr>
                <w:del w:id="3546" w:author="Huguenot-Noel, Robin" w:date="2025-05-21T16:32:00Z" w16du:dateUtc="2025-05-21T14:32:00Z"/>
                <w:rFonts w:asciiTheme="minorHAnsi" w:hAnsiTheme="minorHAnsi"/>
                <w:rPrChange w:id="3547" w:author="Huguenot-Noel, Robin" w:date="2025-05-21T16:18:00Z" w16du:dateUtc="2025-05-21T14:18:00Z">
                  <w:rPr>
                    <w:del w:id="3548" w:author="Huguenot-Noel, Robin" w:date="2025-05-21T16:32:00Z" w16du:dateUtc="2025-05-21T14:32:00Z"/>
                    <w:sz w:val="16"/>
                    <w:szCs w:val="16"/>
                  </w:rPr>
                </w:rPrChange>
              </w:rPr>
            </w:pPr>
            <w:del w:id="3549" w:author="Huguenot-Noel, Robin" w:date="2025-05-21T16:32:00Z" w16du:dateUtc="2025-05-21T14:32:00Z">
              <w:r w:rsidRPr="00450208" w:rsidDel="00DA0591">
                <w:rPr>
                  <w:rFonts w:asciiTheme="minorHAnsi" w:eastAsiaTheme="minorEastAsia" w:hAnsiTheme="minorHAnsi" w:cstheme="minorBidi"/>
                  <w:rPrChange w:id="3550" w:author="Huguenot-Noel, Robin" w:date="2025-05-21T16:18:00Z" w16du:dateUtc="2025-05-21T14:18:00Z">
                    <w:rPr>
                      <w:rFonts w:eastAsiaTheme="minorEastAsia" w:cstheme="minorBidi"/>
                      <w:sz w:val="16"/>
                      <w:szCs w:val="16"/>
                    </w:rPr>
                  </w:rPrChange>
                </w:rPr>
                <w:delText>Blankenship et al. (2022)</w:delText>
              </w:r>
            </w:del>
          </w:p>
        </w:tc>
      </w:tr>
      <w:tr w:rsidR="002B08C1" w:rsidRPr="00450208" w:rsidDel="00DA0591" w14:paraId="562BC672" w14:textId="3088AA0A" w:rsidTr="00796680">
        <w:trPr>
          <w:del w:id="3551" w:author="Huguenot-Noel, Robin" w:date="2025-05-21T16:32:00Z" w16du:dateUtc="2025-05-21T14:32:00Z"/>
        </w:trPr>
        <w:tc>
          <w:tcPr>
            <w:tcW w:w="2030" w:type="dxa"/>
            <w:tcBorders>
              <w:left w:val="single" w:sz="4" w:space="0" w:color="000000"/>
              <w:bottom w:val="single" w:sz="4" w:space="0" w:color="000000"/>
            </w:tcBorders>
            <w:tcPrChange w:id="3552" w:author="Huguenot-Noel, Robin" w:date="2025-05-21T11:40:00Z" w16du:dateUtc="2025-05-21T09:40:00Z">
              <w:tcPr>
                <w:tcW w:w="2032" w:type="dxa"/>
                <w:tcBorders>
                  <w:left w:val="single" w:sz="4" w:space="0" w:color="000000"/>
                  <w:bottom w:val="single" w:sz="4" w:space="0" w:color="000000"/>
                </w:tcBorders>
              </w:tcPr>
            </w:tcPrChange>
          </w:tcPr>
          <w:p w14:paraId="7DB38AB1" w14:textId="2441B35C" w:rsidR="002B08C1" w:rsidRPr="00450208" w:rsidDel="00DA0591" w:rsidRDefault="00000000" w:rsidP="006654FF">
            <w:pPr>
              <w:pStyle w:val="Standard"/>
              <w:spacing w:after="0"/>
              <w:rPr>
                <w:del w:id="3553" w:author="Huguenot-Noel, Robin" w:date="2025-05-21T16:32:00Z" w16du:dateUtc="2025-05-21T14:32:00Z"/>
                <w:rFonts w:asciiTheme="minorHAnsi" w:hAnsiTheme="minorHAnsi"/>
                <w:rPrChange w:id="3554" w:author="Huguenot-Noel, Robin" w:date="2025-05-21T16:18:00Z" w16du:dateUtc="2025-05-21T14:18:00Z">
                  <w:rPr>
                    <w:del w:id="3555" w:author="Huguenot-Noel, Robin" w:date="2025-05-21T16:32:00Z" w16du:dateUtc="2025-05-21T14:32:00Z"/>
                    <w:sz w:val="16"/>
                    <w:szCs w:val="16"/>
                  </w:rPr>
                </w:rPrChange>
              </w:rPr>
            </w:pPr>
            <w:del w:id="3556" w:author="Huguenot-Noel, Robin" w:date="2025-05-21T16:32:00Z" w16du:dateUtc="2025-05-21T14:32:00Z">
              <w:r w:rsidRPr="00450208" w:rsidDel="00DA0591">
                <w:rPr>
                  <w:rFonts w:asciiTheme="minorHAnsi" w:eastAsiaTheme="minorEastAsia" w:hAnsiTheme="minorHAnsi" w:cstheme="minorBidi"/>
                  <w:rPrChange w:id="3557" w:author="Huguenot-Noel, Robin" w:date="2025-05-21T16:18:00Z" w16du:dateUtc="2025-05-21T14:18:00Z">
                    <w:rPr>
                      <w:rFonts w:eastAsiaTheme="minorEastAsia" w:cstheme="minorBidi"/>
                      <w:sz w:val="16"/>
                      <w:szCs w:val="16"/>
                    </w:rPr>
                  </w:rPrChange>
                </w:rPr>
                <w:delText>Community Investment</w:delText>
              </w:r>
            </w:del>
          </w:p>
        </w:tc>
        <w:tc>
          <w:tcPr>
            <w:tcW w:w="5707" w:type="dxa"/>
            <w:tcBorders>
              <w:left w:val="single" w:sz="4" w:space="0" w:color="000000"/>
              <w:bottom w:val="single" w:sz="4" w:space="0" w:color="000000"/>
            </w:tcBorders>
            <w:tcPrChange w:id="3558" w:author="Huguenot-Noel, Robin" w:date="2025-05-21T11:40:00Z" w16du:dateUtc="2025-05-21T09:40:00Z">
              <w:tcPr>
                <w:tcW w:w="4208" w:type="dxa"/>
                <w:tcBorders>
                  <w:left w:val="single" w:sz="4" w:space="0" w:color="000000"/>
                  <w:bottom w:val="single" w:sz="4" w:space="0" w:color="000000"/>
                </w:tcBorders>
              </w:tcPr>
            </w:tcPrChange>
          </w:tcPr>
          <w:p w14:paraId="6BDCAB59" w14:textId="6A5FC44A" w:rsidR="002B08C1" w:rsidRPr="00450208" w:rsidDel="00DA0591" w:rsidRDefault="00000000" w:rsidP="006654FF">
            <w:pPr>
              <w:pStyle w:val="Standard"/>
              <w:spacing w:after="0"/>
              <w:rPr>
                <w:del w:id="3559" w:author="Huguenot-Noel, Robin" w:date="2025-05-21T16:32:00Z" w16du:dateUtc="2025-05-21T14:32:00Z"/>
                <w:rFonts w:asciiTheme="minorHAnsi" w:hAnsiTheme="minorHAnsi"/>
                <w:rPrChange w:id="3560" w:author="Huguenot-Noel, Robin" w:date="2025-05-21T16:18:00Z" w16du:dateUtc="2025-05-21T14:18:00Z">
                  <w:rPr>
                    <w:del w:id="3561" w:author="Huguenot-Noel, Robin" w:date="2025-05-21T16:32:00Z" w16du:dateUtc="2025-05-21T14:32:00Z"/>
                    <w:sz w:val="16"/>
                    <w:szCs w:val="16"/>
                  </w:rPr>
                </w:rPrChange>
              </w:rPr>
            </w:pPr>
            <w:del w:id="3562" w:author="Huguenot-Noel, Robin" w:date="2025-05-21T16:32:00Z" w16du:dateUtc="2025-05-21T14:32:00Z">
              <w:r w:rsidRPr="00450208" w:rsidDel="00DA0591">
                <w:rPr>
                  <w:rFonts w:asciiTheme="minorHAnsi" w:eastAsiaTheme="minorEastAsia" w:hAnsiTheme="minorHAnsi" w:cstheme="minorBidi"/>
                  <w:rPrChange w:id="3563" w:author="Huguenot-Noel, Robin" w:date="2025-05-21T16:18:00Z" w16du:dateUtc="2025-05-21T14:18:00Z">
                    <w:rPr>
                      <w:rFonts w:eastAsiaTheme="minorEastAsia" w:cstheme="minorBidi"/>
                      <w:sz w:val="16"/>
                      <w:szCs w:val="16"/>
                    </w:rPr>
                  </w:rPrChange>
                </w:rPr>
                <w:delText>a) Health sector development</w:delText>
              </w:r>
            </w:del>
          </w:p>
          <w:p w14:paraId="0BA669B3" w14:textId="79E32AE3" w:rsidR="002B08C1" w:rsidRPr="00450208" w:rsidDel="00DA0591" w:rsidRDefault="00000000" w:rsidP="006654FF">
            <w:pPr>
              <w:pStyle w:val="Standard"/>
              <w:spacing w:after="0"/>
              <w:rPr>
                <w:del w:id="3564" w:author="Huguenot-Noel, Robin" w:date="2025-05-21T16:32:00Z" w16du:dateUtc="2025-05-21T14:32:00Z"/>
                <w:rFonts w:asciiTheme="minorHAnsi" w:hAnsiTheme="minorHAnsi"/>
                <w:rPrChange w:id="3565" w:author="Huguenot-Noel, Robin" w:date="2025-05-21T16:18:00Z" w16du:dateUtc="2025-05-21T14:18:00Z">
                  <w:rPr>
                    <w:del w:id="3566" w:author="Huguenot-Noel, Robin" w:date="2025-05-21T16:32:00Z" w16du:dateUtc="2025-05-21T14:32:00Z"/>
                    <w:sz w:val="16"/>
                    <w:szCs w:val="16"/>
                  </w:rPr>
                </w:rPrChange>
              </w:rPr>
            </w:pPr>
            <w:del w:id="3567" w:author="Huguenot-Noel, Robin" w:date="2025-05-21T16:32:00Z" w16du:dateUtc="2025-05-21T14:32:00Z">
              <w:r w:rsidRPr="00450208" w:rsidDel="00DA0591">
                <w:rPr>
                  <w:rFonts w:asciiTheme="minorHAnsi" w:eastAsiaTheme="minorEastAsia" w:hAnsiTheme="minorHAnsi" w:cstheme="minorBidi"/>
                  <w:rPrChange w:id="3568" w:author="Huguenot-Noel, Robin" w:date="2025-05-21T16:18:00Z" w16du:dateUtc="2025-05-21T14:18:00Z">
                    <w:rPr>
                      <w:rFonts w:eastAsiaTheme="minorEastAsia" w:cstheme="minorBidi"/>
                      <w:sz w:val="16"/>
                      <w:szCs w:val="16"/>
                    </w:rPr>
                  </w:rPrChange>
                </w:rPr>
                <w:delText>b) New schools buildings</w:delText>
              </w:r>
            </w:del>
          </w:p>
          <w:p w14:paraId="0A31AEF4" w14:textId="34116CCD" w:rsidR="002B08C1" w:rsidRPr="00450208" w:rsidDel="00DA0591" w:rsidRDefault="00000000" w:rsidP="006654FF">
            <w:pPr>
              <w:pStyle w:val="Standard"/>
              <w:spacing w:after="0"/>
              <w:rPr>
                <w:del w:id="3569" w:author="Huguenot-Noel, Robin" w:date="2025-05-21T16:32:00Z" w16du:dateUtc="2025-05-21T14:32:00Z"/>
                <w:rFonts w:asciiTheme="minorHAnsi" w:hAnsiTheme="minorHAnsi"/>
                <w:rPrChange w:id="3570" w:author="Huguenot-Noel, Robin" w:date="2025-05-21T16:18:00Z" w16du:dateUtc="2025-05-21T14:18:00Z">
                  <w:rPr>
                    <w:del w:id="3571" w:author="Huguenot-Noel, Robin" w:date="2025-05-21T16:32:00Z" w16du:dateUtc="2025-05-21T14:32:00Z"/>
                    <w:sz w:val="16"/>
                    <w:szCs w:val="16"/>
                  </w:rPr>
                </w:rPrChange>
              </w:rPr>
            </w:pPr>
            <w:del w:id="3572" w:author="Huguenot-Noel, Robin" w:date="2025-05-21T16:32:00Z" w16du:dateUtc="2025-05-21T14:32:00Z">
              <w:r w:rsidRPr="00450208" w:rsidDel="00DA0591">
                <w:rPr>
                  <w:rFonts w:asciiTheme="minorHAnsi" w:eastAsiaTheme="minorEastAsia" w:hAnsiTheme="minorHAnsi" w:cstheme="minorBidi"/>
                  <w:rPrChange w:id="3573" w:author="Huguenot-Noel, Robin" w:date="2025-05-21T16:18:00Z" w16du:dateUtc="2025-05-21T14:18:00Z">
                    <w:rPr>
                      <w:rFonts w:eastAsiaTheme="minorEastAsia" w:cstheme="minorBidi"/>
                      <w:sz w:val="16"/>
                      <w:szCs w:val="16"/>
                    </w:rPr>
                  </w:rPrChange>
                </w:rPr>
                <w:delText>c) Public transport infrastructure</w:delText>
              </w:r>
            </w:del>
          </w:p>
        </w:tc>
        <w:tc>
          <w:tcPr>
            <w:tcW w:w="1613" w:type="dxa"/>
            <w:tcBorders>
              <w:left w:val="single" w:sz="4" w:space="0" w:color="000000"/>
              <w:bottom w:val="single" w:sz="4" w:space="0" w:color="000000"/>
              <w:right w:val="single" w:sz="4" w:space="0" w:color="000000"/>
            </w:tcBorders>
            <w:tcPrChange w:id="3574" w:author="Huguenot-Noel, Robin" w:date="2025-05-21T11:40:00Z" w16du:dateUtc="2025-05-21T09:40:00Z">
              <w:tcPr>
                <w:tcW w:w="3120" w:type="dxa"/>
                <w:gridSpan w:val="2"/>
                <w:tcBorders>
                  <w:left w:val="single" w:sz="4" w:space="0" w:color="000000"/>
                  <w:bottom w:val="single" w:sz="4" w:space="0" w:color="000000"/>
                  <w:right w:val="single" w:sz="4" w:space="0" w:color="000000"/>
                </w:tcBorders>
              </w:tcPr>
            </w:tcPrChange>
          </w:tcPr>
          <w:p w14:paraId="2F117F96" w14:textId="43814A8E" w:rsidR="002B08C1" w:rsidRPr="00450208" w:rsidDel="00DA0591" w:rsidRDefault="00000000" w:rsidP="006654FF">
            <w:pPr>
              <w:pStyle w:val="Standard"/>
              <w:spacing w:after="0"/>
              <w:rPr>
                <w:del w:id="3575" w:author="Huguenot-Noel, Robin" w:date="2025-05-21T16:32:00Z" w16du:dateUtc="2025-05-21T14:32:00Z"/>
                <w:rFonts w:asciiTheme="minorHAnsi" w:hAnsiTheme="minorHAnsi"/>
                <w:rPrChange w:id="3576" w:author="Huguenot-Noel, Robin" w:date="2025-05-21T16:18:00Z" w16du:dateUtc="2025-05-21T14:18:00Z">
                  <w:rPr>
                    <w:del w:id="3577" w:author="Huguenot-Noel, Robin" w:date="2025-05-21T16:32:00Z" w16du:dateUtc="2025-05-21T14:32:00Z"/>
                    <w:sz w:val="16"/>
                    <w:szCs w:val="16"/>
                  </w:rPr>
                </w:rPrChange>
              </w:rPr>
            </w:pPr>
            <w:del w:id="3578" w:author="Huguenot-Noel, Robin" w:date="2025-05-21T16:32:00Z" w16du:dateUtc="2025-05-21T14:32:00Z">
              <w:r w:rsidRPr="00450208" w:rsidDel="00DA0591">
                <w:rPr>
                  <w:rFonts w:asciiTheme="minorHAnsi" w:eastAsiaTheme="minorEastAsia" w:hAnsiTheme="minorHAnsi" w:cstheme="minorBidi"/>
                  <w:rPrChange w:id="3579" w:author="Huguenot-Noel, Robin" w:date="2025-05-21T16:18:00Z" w16du:dateUtc="2025-05-21T14:18:00Z">
                    <w:rPr>
                      <w:rFonts w:eastAsiaTheme="minorEastAsia" w:cstheme="minorBidi"/>
                      <w:sz w:val="16"/>
                      <w:szCs w:val="16"/>
                    </w:rPr>
                  </w:rPrChange>
                </w:rPr>
                <w:delText>Inspired by Gazmararian (2024)</w:delText>
              </w:r>
            </w:del>
          </w:p>
          <w:p w14:paraId="4D587921" w14:textId="5215FC9B" w:rsidR="002B08C1" w:rsidRPr="00450208" w:rsidDel="00DA0591" w:rsidRDefault="002B08C1" w:rsidP="006654FF">
            <w:pPr>
              <w:pStyle w:val="Standard"/>
              <w:spacing w:after="0"/>
              <w:rPr>
                <w:del w:id="3580" w:author="Huguenot-Noel, Robin" w:date="2025-05-21T16:32:00Z" w16du:dateUtc="2025-05-21T14:32:00Z"/>
                <w:rFonts w:asciiTheme="minorHAnsi" w:eastAsiaTheme="minorEastAsia" w:hAnsiTheme="minorHAnsi" w:cstheme="minorBidi"/>
                <w:rPrChange w:id="3581" w:author="Huguenot-Noel, Robin" w:date="2025-05-21T16:18:00Z" w16du:dateUtc="2025-05-21T14:18:00Z">
                  <w:rPr>
                    <w:del w:id="3582" w:author="Huguenot-Noel, Robin" w:date="2025-05-21T16:32:00Z" w16du:dateUtc="2025-05-21T14:32:00Z"/>
                    <w:rFonts w:eastAsiaTheme="minorEastAsia" w:cstheme="minorBidi"/>
                    <w:sz w:val="16"/>
                    <w:szCs w:val="16"/>
                  </w:rPr>
                </w:rPrChange>
              </w:rPr>
            </w:pPr>
          </w:p>
        </w:tc>
      </w:tr>
      <w:tr w:rsidR="002B08C1" w:rsidRPr="00450208" w:rsidDel="00DA0591" w14:paraId="4FFD6888" w14:textId="1496C8FA" w:rsidTr="00796680">
        <w:trPr>
          <w:del w:id="3583" w:author="Huguenot-Noel, Robin" w:date="2025-05-21T16:32:00Z" w16du:dateUtc="2025-05-21T14:32:00Z"/>
        </w:trPr>
        <w:tc>
          <w:tcPr>
            <w:tcW w:w="2030" w:type="dxa"/>
            <w:tcBorders>
              <w:left w:val="single" w:sz="4" w:space="0" w:color="000000"/>
              <w:bottom w:val="single" w:sz="4" w:space="0" w:color="000000"/>
            </w:tcBorders>
            <w:tcPrChange w:id="3584" w:author="Huguenot-Noel, Robin" w:date="2025-05-21T11:40:00Z" w16du:dateUtc="2025-05-21T09:40:00Z">
              <w:tcPr>
                <w:tcW w:w="2032" w:type="dxa"/>
                <w:tcBorders>
                  <w:left w:val="single" w:sz="4" w:space="0" w:color="000000"/>
                  <w:bottom w:val="single" w:sz="4" w:space="0" w:color="000000"/>
                </w:tcBorders>
              </w:tcPr>
            </w:tcPrChange>
          </w:tcPr>
          <w:p w14:paraId="6868ECFC" w14:textId="65FEF246" w:rsidR="002B08C1" w:rsidRPr="00450208" w:rsidDel="00DA0591" w:rsidRDefault="00000000" w:rsidP="006654FF">
            <w:pPr>
              <w:pStyle w:val="Standard"/>
              <w:spacing w:after="0"/>
              <w:rPr>
                <w:del w:id="3585" w:author="Huguenot-Noel, Robin" w:date="2025-05-21T16:32:00Z" w16du:dateUtc="2025-05-21T14:32:00Z"/>
                <w:rFonts w:asciiTheme="minorHAnsi" w:hAnsiTheme="minorHAnsi"/>
                <w:rPrChange w:id="3586" w:author="Huguenot-Noel, Robin" w:date="2025-05-21T16:18:00Z" w16du:dateUtc="2025-05-21T14:18:00Z">
                  <w:rPr>
                    <w:del w:id="3587" w:author="Huguenot-Noel, Robin" w:date="2025-05-21T16:32:00Z" w16du:dateUtc="2025-05-21T14:32:00Z"/>
                    <w:sz w:val="16"/>
                    <w:szCs w:val="16"/>
                  </w:rPr>
                </w:rPrChange>
              </w:rPr>
            </w:pPr>
            <w:del w:id="3588" w:author="Huguenot-Noel, Robin" w:date="2025-05-21T16:32:00Z" w16du:dateUtc="2025-05-21T14:32:00Z">
              <w:r w:rsidRPr="00450208" w:rsidDel="00DA0591">
                <w:rPr>
                  <w:rFonts w:asciiTheme="minorHAnsi" w:eastAsiaTheme="minorEastAsia" w:hAnsiTheme="minorHAnsi" w:cstheme="minorBidi"/>
                  <w:rPrChange w:id="3589" w:author="Huguenot-Noel, Robin" w:date="2025-05-21T16:18:00Z" w16du:dateUtc="2025-05-21T14:18:00Z">
                    <w:rPr>
                      <w:rFonts w:eastAsiaTheme="minorEastAsia" w:cstheme="minorBidi"/>
                      <w:sz w:val="16"/>
                      <w:szCs w:val="16"/>
                    </w:rPr>
                  </w:rPrChange>
                </w:rPr>
                <w:delText>Union support</w:delText>
              </w:r>
            </w:del>
          </w:p>
        </w:tc>
        <w:tc>
          <w:tcPr>
            <w:tcW w:w="5707" w:type="dxa"/>
            <w:tcBorders>
              <w:left w:val="single" w:sz="4" w:space="0" w:color="000000"/>
              <w:bottom w:val="single" w:sz="4" w:space="0" w:color="000000"/>
            </w:tcBorders>
            <w:tcPrChange w:id="3590" w:author="Huguenot-Noel, Robin" w:date="2025-05-21T11:40:00Z" w16du:dateUtc="2025-05-21T09:40:00Z">
              <w:tcPr>
                <w:tcW w:w="4208" w:type="dxa"/>
                <w:tcBorders>
                  <w:left w:val="single" w:sz="4" w:space="0" w:color="000000"/>
                  <w:bottom w:val="single" w:sz="4" w:space="0" w:color="000000"/>
                </w:tcBorders>
              </w:tcPr>
            </w:tcPrChange>
          </w:tcPr>
          <w:p w14:paraId="1C587D21" w14:textId="4AFD646E" w:rsidR="002B08C1" w:rsidRPr="00450208" w:rsidDel="00DA0591" w:rsidRDefault="00000000" w:rsidP="006654FF">
            <w:pPr>
              <w:pStyle w:val="Standard"/>
              <w:spacing w:after="0"/>
              <w:rPr>
                <w:del w:id="3591" w:author="Huguenot-Noel, Robin" w:date="2025-05-21T16:32:00Z" w16du:dateUtc="2025-05-21T14:32:00Z"/>
                <w:rFonts w:asciiTheme="minorHAnsi" w:hAnsiTheme="minorHAnsi"/>
                <w:rPrChange w:id="3592" w:author="Huguenot-Noel, Robin" w:date="2025-05-21T16:18:00Z" w16du:dateUtc="2025-05-21T14:18:00Z">
                  <w:rPr>
                    <w:del w:id="3593" w:author="Huguenot-Noel, Robin" w:date="2025-05-21T16:32:00Z" w16du:dateUtc="2025-05-21T14:32:00Z"/>
                    <w:sz w:val="16"/>
                    <w:szCs w:val="16"/>
                  </w:rPr>
                </w:rPrChange>
              </w:rPr>
            </w:pPr>
            <w:del w:id="3594" w:author="Huguenot-Noel, Robin" w:date="2025-05-21T16:32:00Z" w16du:dateUtc="2025-05-21T14:32:00Z">
              <w:r w:rsidRPr="00450208" w:rsidDel="00DA0591">
                <w:rPr>
                  <w:rFonts w:asciiTheme="minorHAnsi" w:eastAsiaTheme="minorEastAsia" w:hAnsiTheme="minorHAnsi" w:cstheme="minorBidi"/>
                  <w:rPrChange w:id="3595" w:author="Huguenot-Noel, Robin" w:date="2025-05-21T16:18:00Z" w16du:dateUtc="2025-05-21T14:18:00Z">
                    <w:rPr>
                      <w:rFonts w:eastAsiaTheme="minorEastAsia" w:cstheme="minorBidi"/>
                      <w:sz w:val="16"/>
                      <w:szCs w:val="16"/>
                    </w:rPr>
                  </w:rPrChange>
                </w:rPr>
                <w:delText>a) A majority of the unions support</w:delText>
              </w:r>
            </w:del>
          </w:p>
          <w:p w14:paraId="09C51EF4" w14:textId="5DBAABCF" w:rsidR="002B08C1" w:rsidRPr="00450208" w:rsidDel="00DA0591" w:rsidRDefault="00000000" w:rsidP="006654FF">
            <w:pPr>
              <w:pStyle w:val="Standard"/>
              <w:spacing w:after="0"/>
              <w:rPr>
                <w:del w:id="3596" w:author="Huguenot-Noel, Robin" w:date="2025-05-21T16:32:00Z" w16du:dateUtc="2025-05-21T14:32:00Z"/>
                <w:rFonts w:asciiTheme="minorHAnsi" w:hAnsiTheme="minorHAnsi"/>
                <w:rPrChange w:id="3597" w:author="Huguenot-Noel, Robin" w:date="2025-05-21T16:18:00Z" w16du:dateUtc="2025-05-21T14:18:00Z">
                  <w:rPr>
                    <w:del w:id="3598" w:author="Huguenot-Noel, Robin" w:date="2025-05-21T16:32:00Z" w16du:dateUtc="2025-05-21T14:32:00Z"/>
                    <w:sz w:val="16"/>
                    <w:szCs w:val="16"/>
                  </w:rPr>
                </w:rPrChange>
              </w:rPr>
            </w:pPr>
            <w:del w:id="3599" w:author="Huguenot-Noel, Robin" w:date="2025-05-21T16:32:00Z" w16du:dateUtc="2025-05-21T14:32:00Z">
              <w:r w:rsidRPr="00450208" w:rsidDel="00DA0591">
                <w:rPr>
                  <w:rFonts w:asciiTheme="minorHAnsi" w:eastAsiaTheme="minorEastAsia" w:hAnsiTheme="minorHAnsi" w:cstheme="minorBidi"/>
                  <w:rPrChange w:id="3600" w:author="Huguenot-Noel, Robin" w:date="2025-05-21T16:18:00Z" w16du:dateUtc="2025-05-21T14:18:00Z">
                    <w:rPr>
                      <w:rFonts w:eastAsiaTheme="minorEastAsia" w:cstheme="minorBidi"/>
                      <w:sz w:val="16"/>
                      <w:szCs w:val="16"/>
                    </w:rPr>
                  </w:rPrChange>
                </w:rPr>
                <w:delText>b) Some unions support</w:delText>
              </w:r>
            </w:del>
          </w:p>
          <w:p w14:paraId="6A412073" w14:textId="69FE7501" w:rsidR="002B08C1" w:rsidRPr="00450208" w:rsidDel="00DA0591" w:rsidRDefault="00000000" w:rsidP="006654FF">
            <w:pPr>
              <w:pStyle w:val="Standard"/>
              <w:spacing w:after="0"/>
              <w:rPr>
                <w:del w:id="3601" w:author="Huguenot-Noel, Robin" w:date="2025-05-21T16:32:00Z" w16du:dateUtc="2025-05-21T14:32:00Z"/>
                <w:rFonts w:asciiTheme="minorHAnsi" w:hAnsiTheme="minorHAnsi"/>
                <w:rPrChange w:id="3602" w:author="Huguenot-Noel, Robin" w:date="2025-05-21T16:18:00Z" w16du:dateUtc="2025-05-21T14:18:00Z">
                  <w:rPr>
                    <w:del w:id="3603" w:author="Huguenot-Noel, Robin" w:date="2025-05-21T16:32:00Z" w16du:dateUtc="2025-05-21T14:32:00Z"/>
                    <w:sz w:val="16"/>
                    <w:szCs w:val="16"/>
                  </w:rPr>
                </w:rPrChange>
              </w:rPr>
            </w:pPr>
            <w:del w:id="3604" w:author="Huguenot-Noel, Robin" w:date="2025-05-21T16:32:00Z" w16du:dateUtc="2025-05-21T14:32:00Z">
              <w:r w:rsidRPr="00450208" w:rsidDel="00DA0591">
                <w:rPr>
                  <w:rFonts w:asciiTheme="minorHAnsi" w:eastAsiaTheme="minorEastAsia" w:hAnsiTheme="minorHAnsi" w:cstheme="minorBidi"/>
                  <w:rPrChange w:id="3605" w:author="Huguenot-Noel, Robin" w:date="2025-05-21T16:18:00Z" w16du:dateUtc="2025-05-21T14:18:00Z">
                    <w:rPr>
                      <w:rFonts w:eastAsiaTheme="minorEastAsia" w:cstheme="minorBidi"/>
                      <w:sz w:val="16"/>
                      <w:szCs w:val="16"/>
                    </w:rPr>
                  </w:rPrChange>
                </w:rPr>
                <w:delText>c) A majority of the unions are against</w:delText>
              </w:r>
            </w:del>
          </w:p>
        </w:tc>
        <w:tc>
          <w:tcPr>
            <w:tcW w:w="1613" w:type="dxa"/>
            <w:tcBorders>
              <w:left w:val="single" w:sz="4" w:space="0" w:color="000000"/>
              <w:bottom w:val="single" w:sz="4" w:space="0" w:color="000000"/>
              <w:right w:val="single" w:sz="4" w:space="0" w:color="000000"/>
            </w:tcBorders>
            <w:tcPrChange w:id="3606" w:author="Huguenot-Noel, Robin" w:date="2025-05-21T11:40:00Z" w16du:dateUtc="2025-05-21T09:40:00Z">
              <w:tcPr>
                <w:tcW w:w="3120" w:type="dxa"/>
                <w:gridSpan w:val="2"/>
                <w:tcBorders>
                  <w:left w:val="single" w:sz="4" w:space="0" w:color="000000"/>
                  <w:bottom w:val="single" w:sz="4" w:space="0" w:color="000000"/>
                  <w:right w:val="single" w:sz="4" w:space="0" w:color="000000"/>
                </w:tcBorders>
              </w:tcPr>
            </w:tcPrChange>
          </w:tcPr>
          <w:p w14:paraId="5F86C340" w14:textId="42E63547" w:rsidR="002B08C1" w:rsidRPr="00450208" w:rsidDel="00DA0591" w:rsidRDefault="00000000" w:rsidP="006654FF">
            <w:pPr>
              <w:pStyle w:val="Standard"/>
              <w:spacing w:after="0"/>
              <w:rPr>
                <w:del w:id="3607" w:author="Huguenot-Noel, Robin" w:date="2025-05-21T16:32:00Z" w16du:dateUtc="2025-05-21T14:32:00Z"/>
                <w:rFonts w:asciiTheme="minorHAnsi" w:hAnsiTheme="minorHAnsi"/>
                <w:rPrChange w:id="3608" w:author="Huguenot-Noel, Robin" w:date="2025-05-21T16:18:00Z" w16du:dateUtc="2025-05-21T14:18:00Z">
                  <w:rPr>
                    <w:del w:id="3609" w:author="Huguenot-Noel, Robin" w:date="2025-05-21T16:32:00Z" w16du:dateUtc="2025-05-21T14:32:00Z"/>
                    <w:sz w:val="16"/>
                    <w:szCs w:val="16"/>
                  </w:rPr>
                </w:rPrChange>
              </w:rPr>
            </w:pPr>
            <w:del w:id="3610" w:author="Huguenot-Noel, Robin" w:date="2025-05-21T16:32:00Z" w16du:dateUtc="2025-05-21T14:32:00Z">
              <w:r w:rsidRPr="00450208" w:rsidDel="00DA0591">
                <w:rPr>
                  <w:rFonts w:asciiTheme="minorHAnsi" w:eastAsiaTheme="minorEastAsia" w:hAnsiTheme="minorHAnsi" w:cstheme="minorBidi"/>
                  <w:rPrChange w:id="3611" w:author="Huguenot-Noel, Robin" w:date="2025-05-21T16:18:00Z" w16du:dateUtc="2025-05-21T14:18:00Z">
                    <w:rPr>
                      <w:rFonts w:eastAsiaTheme="minorEastAsia" w:cstheme="minorBidi"/>
                      <w:sz w:val="16"/>
                      <w:szCs w:val="16"/>
                    </w:rPr>
                  </w:rPrChange>
                </w:rPr>
                <w:delText>Own</w:delText>
              </w:r>
            </w:del>
          </w:p>
        </w:tc>
      </w:tr>
    </w:tbl>
    <w:p w14:paraId="2AF30EA4" w14:textId="77777777" w:rsidR="0089144C" w:rsidRPr="00450208" w:rsidRDefault="0089144C" w:rsidP="00212BA1">
      <w:pPr>
        <w:rPr>
          <w:ins w:id="3612" w:author="Huguenot-Noel, Robin [2]" w:date="2025-05-21T10:22:00Z" w16du:dateUtc="2025-05-21T08:22:00Z"/>
          <w:rFonts w:asciiTheme="minorHAnsi" w:hAnsiTheme="minorHAnsi"/>
          <w:rPrChange w:id="3613" w:author="Huguenot-Noel, Robin" w:date="2025-05-21T16:18:00Z" w16du:dateUtc="2025-05-21T14:18:00Z">
            <w:rPr>
              <w:ins w:id="3614" w:author="Huguenot-Noel, Robin [2]" w:date="2025-05-21T10:22:00Z" w16du:dateUtc="2025-05-21T08:22:00Z"/>
            </w:rPr>
          </w:rPrChange>
        </w:rPr>
      </w:pPr>
    </w:p>
    <w:p w14:paraId="25568383" w14:textId="3E9BA379" w:rsidR="00212BA1" w:rsidRPr="00450208" w:rsidRDefault="00212BA1" w:rsidP="00E32E28">
      <w:pPr>
        <w:pStyle w:val="ListParagraph"/>
        <w:numPr>
          <w:ilvl w:val="1"/>
          <w:numId w:val="8"/>
        </w:numPr>
        <w:rPr>
          <w:ins w:id="3615" w:author="Huguenot-Noel, Robin [2]" w:date="2025-05-21T10:22:00Z" w16du:dateUtc="2025-05-21T08:22:00Z"/>
          <w:rPrChange w:id="3616" w:author="Huguenot-Noel, Robin" w:date="2025-05-21T16:18:00Z" w16du:dateUtc="2025-05-21T14:18:00Z">
            <w:rPr>
              <w:ins w:id="3617" w:author="Huguenot-Noel, Robin [2]" w:date="2025-05-21T10:22:00Z" w16du:dateUtc="2025-05-21T08:22:00Z"/>
              <w:rFonts w:ascii="Aptos" w:hAnsi="Aptos"/>
            </w:rPr>
          </w:rPrChange>
        </w:rPr>
        <w:pPrChange w:id="3618" w:author="Huguenot-Noel, Robin" w:date="2025-05-21T12:00:00Z" w16du:dateUtc="2025-05-21T10:00:00Z">
          <w:pPr>
            <w:pStyle w:val="ListParagraph"/>
            <w:numPr>
              <w:ilvl w:val="1"/>
              <w:numId w:val="3"/>
            </w:numPr>
            <w:tabs>
              <w:tab w:val="num" w:pos="0"/>
            </w:tabs>
            <w:spacing w:after="0"/>
            <w:ind w:left="1440" w:hanging="360"/>
          </w:pPr>
        </w:pPrChange>
      </w:pPr>
      <w:ins w:id="3619" w:author="Huguenot-Noel, Robin [2]" w:date="2025-05-21T10:22:00Z" w16du:dateUtc="2025-05-21T08:22:00Z">
        <w:r w:rsidRPr="00450208">
          <w:rPr>
            <w:rFonts w:eastAsia="Aptos" w:cs="Aptos"/>
            <w:b/>
            <w:bCs/>
            <w:rPrChange w:id="3620" w:author="Huguenot-Noel, Robin" w:date="2025-05-21T16:18:00Z" w16du:dateUtc="2025-05-21T14:18:00Z">
              <w:rPr/>
            </w:rPrChange>
          </w:rPr>
          <w:t xml:space="preserve">The vignette experiment </w:t>
        </w:r>
        <w:del w:id="3621" w:author="Huguenot-Noel, Robin [2]" w:date="2025-05-19T16:30:00Z" w16du:dateUtc="2025-05-19T14:30:00Z">
          <w:r w:rsidRPr="00450208" w:rsidDel="008A3A3A">
            <w:rPr>
              <w:rFonts w:eastAsia="Aptos" w:cs="Aptos"/>
              <w:b/>
              <w:bCs/>
              <w:rPrChange w:id="3622" w:author="Huguenot-Noel, Robin" w:date="2025-05-21T16:18:00Z" w16du:dateUtc="2025-05-21T14:18:00Z">
                <w:rPr/>
              </w:rPrChange>
            </w:rPr>
            <w:delText>design</w:delText>
          </w:r>
        </w:del>
      </w:ins>
    </w:p>
    <w:p w14:paraId="030002C6" w14:textId="77777777" w:rsidR="00212BA1" w:rsidRPr="00450208" w:rsidRDefault="00212BA1" w:rsidP="00212BA1">
      <w:pPr>
        <w:pStyle w:val="Standard"/>
        <w:spacing w:after="0"/>
        <w:rPr>
          <w:ins w:id="3623" w:author="Huguenot-Noel, Robin [2]" w:date="2025-05-21T10:22:00Z" w16du:dateUtc="2025-05-21T08:22:00Z"/>
          <w:rFonts w:asciiTheme="minorHAnsi" w:eastAsiaTheme="minorEastAsia" w:hAnsiTheme="minorHAnsi" w:cstheme="minorBidi"/>
          <w:rPrChange w:id="3624" w:author="Huguenot-Noel, Robin" w:date="2025-05-21T16:18:00Z" w16du:dateUtc="2025-05-21T14:18:00Z">
            <w:rPr>
              <w:ins w:id="3625" w:author="Huguenot-Noel, Robin [2]" w:date="2025-05-21T10:22:00Z" w16du:dateUtc="2025-05-21T08:22:00Z"/>
              <w:rFonts w:eastAsiaTheme="minorEastAsia" w:cstheme="minorBidi"/>
              <w:sz w:val="20"/>
              <w:szCs w:val="20"/>
            </w:rPr>
          </w:rPrChange>
        </w:rPr>
      </w:pPr>
      <w:ins w:id="3626" w:author="Huguenot-Noel, Robin [2]" w:date="2025-05-21T10:22:00Z" w16du:dateUtc="2025-05-21T08:22:00Z">
        <w:r w:rsidRPr="00450208">
          <w:rPr>
            <w:rFonts w:asciiTheme="minorHAnsi" w:eastAsiaTheme="minorEastAsia" w:hAnsiTheme="minorHAnsi" w:cstheme="minorBidi"/>
            <w:rPrChange w:id="3627" w:author="Huguenot-Noel, Robin" w:date="2025-05-21T16:18:00Z" w16du:dateUtc="2025-05-21T14:18:00Z">
              <w:rPr>
                <w:rFonts w:eastAsiaTheme="minorEastAsia" w:cstheme="minorBidi"/>
                <w:sz w:val="20"/>
                <w:szCs w:val="20"/>
              </w:rPr>
            </w:rPrChange>
          </w:rPr>
          <w:t>To test Hypotheses 2 and 3, we implement a vignette experiment. The design follows a factorial structure in which we vary both the policy mix and the stance of the labor union. Each scenario corresponds to an ideal type of union, as outlined in the table below.</w:t>
        </w:r>
      </w:ins>
    </w:p>
    <w:p w14:paraId="327712AA" w14:textId="77777777" w:rsidR="00212BA1" w:rsidRPr="00450208" w:rsidRDefault="00212BA1" w:rsidP="00212BA1">
      <w:pPr>
        <w:pStyle w:val="Standard"/>
        <w:spacing w:after="0"/>
        <w:rPr>
          <w:ins w:id="3628" w:author="Huguenot-Noel, Robin [2]" w:date="2025-05-21T10:22:00Z" w16du:dateUtc="2025-05-21T08:22:00Z"/>
          <w:rFonts w:asciiTheme="minorHAnsi" w:eastAsiaTheme="minorEastAsia" w:hAnsiTheme="minorHAnsi" w:cstheme="minorBidi"/>
          <w:rPrChange w:id="3629" w:author="Huguenot-Noel, Robin" w:date="2025-05-21T16:18:00Z" w16du:dateUtc="2025-05-21T14:18:00Z">
            <w:rPr>
              <w:ins w:id="3630" w:author="Huguenot-Noel, Robin [2]" w:date="2025-05-21T10:22:00Z" w16du:dateUtc="2025-05-21T08:22:00Z"/>
              <w:rFonts w:asciiTheme="minorHAnsi" w:eastAsiaTheme="minorEastAsia" w:hAnsiTheme="minorHAnsi" w:cstheme="minorBidi"/>
              <w:sz w:val="20"/>
              <w:szCs w:val="20"/>
            </w:rPr>
          </w:rPrChange>
        </w:rPr>
      </w:pPr>
      <w:ins w:id="3631" w:author="Huguenot-Noel, Robin [2]" w:date="2025-05-21T10:22:00Z" w16du:dateUtc="2025-05-21T08:22:00Z">
        <w:r w:rsidRPr="00450208">
          <w:rPr>
            <w:rFonts w:asciiTheme="minorHAnsi" w:eastAsiaTheme="minorEastAsia" w:hAnsiTheme="minorHAnsi" w:cstheme="minorBidi"/>
            <w:highlight w:val="yellow"/>
            <w:rPrChange w:id="3632" w:author="Huguenot-Noel, Robin" w:date="2025-05-21T16:18:00Z" w16du:dateUtc="2025-05-21T14:18:00Z">
              <w:rPr>
                <w:rFonts w:eastAsiaTheme="minorEastAsia" w:cstheme="minorBidi"/>
                <w:sz w:val="20"/>
                <w:szCs w:val="20"/>
                <w:highlight w:val="yellow"/>
              </w:rPr>
            </w:rPrChange>
          </w:rPr>
          <w:t>Individual realignment causes?</w:t>
        </w:r>
        <w:r w:rsidRPr="00450208">
          <w:rPr>
            <w:rFonts w:asciiTheme="minorHAnsi" w:eastAsiaTheme="minorEastAsia" w:hAnsiTheme="minorHAnsi" w:cstheme="minorBidi"/>
            <w:rPrChange w:id="3633" w:author="Huguenot-Noel, Robin" w:date="2025-05-21T16:18:00Z" w16du:dateUtc="2025-05-21T14:18:00Z">
              <w:rPr>
                <w:rFonts w:eastAsiaTheme="minorEastAsia" w:cstheme="minorBidi"/>
                <w:sz w:val="20"/>
                <w:szCs w:val="20"/>
              </w:rPr>
            </w:rPrChange>
          </w:rPr>
          <w:t xml:space="preserve"> </w:t>
        </w:r>
        <w:proofErr w:type="spellStart"/>
        <w:r w:rsidRPr="00450208">
          <w:rPr>
            <w:rFonts w:asciiTheme="minorHAnsi" w:eastAsiaTheme="minorEastAsia" w:hAnsiTheme="minorHAnsi" w:cstheme="minorBidi"/>
            <w:highlight w:val="yellow"/>
            <w:rPrChange w:id="3634" w:author="Huguenot-Noel, Robin" w:date="2025-05-21T16:18:00Z" w16du:dateUtc="2025-05-21T14:18:00Z">
              <w:rPr>
                <w:rFonts w:eastAsiaTheme="minorEastAsia" w:cstheme="minorBidi"/>
                <w:sz w:val="20"/>
                <w:szCs w:val="20"/>
                <w:highlight w:val="yellow"/>
              </w:rPr>
            </w:rPrChange>
          </w:rPr>
          <w:t>Sociotropic</w:t>
        </w:r>
        <w:proofErr w:type="spellEnd"/>
        <w:r w:rsidRPr="00450208">
          <w:rPr>
            <w:rFonts w:asciiTheme="minorHAnsi" w:eastAsiaTheme="minorEastAsia" w:hAnsiTheme="minorHAnsi" w:cstheme="minorBidi"/>
            <w:highlight w:val="yellow"/>
            <w:rPrChange w:id="3635" w:author="Huguenot-Noel, Robin" w:date="2025-05-21T16:18:00Z" w16du:dateUtc="2025-05-21T14:18:00Z">
              <w:rPr>
                <w:rFonts w:eastAsiaTheme="minorEastAsia" w:cstheme="minorBidi"/>
                <w:sz w:val="20"/>
                <w:szCs w:val="20"/>
                <w:highlight w:val="yellow"/>
              </w:rPr>
            </w:rPrChange>
          </w:rPr>
          <w:t xml:space="preserve"> / </w:t>
        </w:r>
        <w:proofErr w:type="spellStart"/>
        <w:r w:rsidRPr="00450208">
          <w:rPr>
            <w:rFonts w:asciiTheme="minorHAnsi" w:eastAsiaTheme="minorEastAsia" w:hAnsiTheme="minorHAnsi" w:cstheme="minorBidi"/>
            <w:highlight w:val="yellow"/>
            <w:rPrChange w:id="3636" w:author="Huguenot-Noel, Robin" w:date="2025-05-21T16:18:00Z" w16du:dateUtc="2025-05-21T14:18:00Z">
              <w:rPr>
                <w:rFonts w:eastAsiaTheme="minorEastAsia" w:cstheme="minorBidi"/>
                <w:sz w:val="20"/>
                <w:szCs w:val="20"/>
                <w:highlight w:val="yellow"/>
              </w:rPr>
            </w:rPrChange>
          </w:rPr>
          <w:t>egotropic</w:t>
        </w:r>
        <w:proofErr w:type="spellEnd"/>
        <w:r w:rsidRPr="00450208">
          <w:rPr>
            <w:rFonts w:asciiTheme="minorHAnsi" w:eastAsiaTheme="minorEastAsia" w:hAnsiTheme="minorHAnsi" w:cstheme="minorBidi"/>
            <w:highlight w:val="yellow"/>
            <w:rPrChange w:id="3637" w:author="Huguenot-Noel, Robin" w:date="2025-05-21T16:18:00Z" w16du:dateUtc="2025-05-21T14:18:00Z">
              <w:rPr>
                <w:rFonts w:eastAsiaTheme="minorEastAsia" w:cstheme="minorBidi"/>
                <w:sz w:val="20"/>
                <w:szCs w:val="20"/>
                <w:highlight w:val="yellow"/>
              </w:rPr>
            </w:rPrChange>
          </w:rPr>
          <w:t>? Macro-dimensions?</w:t>
        </w:r>
      </w:ins>
    </w:p>
    <w:p w14:paraId="1D13C819" w14:textId="77777777" w:rsidR="00212BA1" w:rsidRPr="00450208" w:rsidRDefault="00212BA1" w:rsidP="00212BA1">
      <w:pPr>
        <w:pStyle w:val="Standard"/>
        <w:spacing w:after="0"/>
        <w:rPr>
          <w:ins w:id="3638" w:author="Huguenot-Noel, Robin [2]" w:date="2025-05-21T10:22:00Z" w16du:dateUtc="2025-05-21T08:22:00Z"/>
          <w:rFonts w:asciiTheme="minorHAnsi" w:eastAsiaTheme="minorEastAsia" w:hAnsiTheme="minorHAnsi" w:cstheme="minorBidi"/>
          <w:rPrChange w:id="3639" w:author="Huguenot-Noel, Robin" w:date="2025-05-21T16:18:00Z" w16du:dateUtc="2025-05-21T14:18:00Z">
            <w:rPr>
              <w:ins w:id="3640" w:author="Huguenot-Noel, Robin [2]" w:date="2025-05-21T10:22:00Z" w16du:dateUtc="2025-05-21T08:22:00Z"/>
              <w:rFonts w:eastAsiaTheme="minorEastAsia" w:cstheme="minorBidi"/>
            </w:rPr>
          </w:rPrChange>
        </w:rPr>
      </w:pPr>
    </w:p>
    <w:tbl>
      <w:tblPr>
        <w:tblStyle w:val="TableGrid"/>
        <w:tblW w:w="8756" w:type="dxa"/>
        <w:tblInd w:w="113" w:type="dxa"/>
        <w:tblLayout w:type="fixed"/>
        <w:tblLook w:val="06A0" w:firstRow="1" w:lastRow="0" w:firstColumn="1" w:lastColumn="0" w:noHBand="1" w:noVBand="1"/>
      </w:tblPr>
      <w:tblGrid>
        <w:gridCol w:w="2338"/>
        <w:gridCol w:w="3240"/>
        <w:gridCol w:w="3178"/>
      </w:tblGrid>
      <w:tr w:rsidR="00212BA1" w:rsidRPr="00450208" w14:paraId="49AE29D4" w14:textId="77777777" w:rsidTr="00116A87">
        <w:trPr>
          <w:trHeight w:val="300"/>
          <w:ins w:id="3641" w:author="Huguenot-Noel, Robin [2]" w:date="2025-05-21T10:22:00Z" w16du:dateUtc="2025-05-21T08:22:00Z"/>
        </w:trPr>
        <w:tc>
          <w:tcPr>
            <w:tcW w:w="2338" w:type="dxa"/>
          </w:tcPr>
          <w:p w14:paraId="1AF02460" w14:textId="77777777" w:rsidR="00212BA1" w:rsidRPr="00450208" w:rsidRDefault="00212BA1" w:rsidP="00116A87">
            <w:pPr>
              <w:pStyle w:val="Standard"/>
              <w:jc w:val="center"/>
              <w:rPr>
                <w:ins w:id="3642" w:author="Huguenot-Noel, Robin [2]" w:date="2025-05-21T10:22:00Z" w16du:dateUtc="2025-05-21T08:22:00Z"/>
                <w:rFonts w:asciiTheme="minorHAnsi" w:hAnsiTheme="minorHAnsi"/>
                <w:rPrChange w:id="3643" w:author="Huguenot-Noel, Robin" w:date="2025-05-21T16:18:00Z" w16du:dateUtc="2025-05-21T14:18:00Z">
                  <w:rPr>
                    <w:ins w:id="3644" w:author="Huguenot-Noel, Robin [2]" w:date="2025-05-21T10:22:00Z" w16du:dateUtc="2025-05-21T08:22:00Z"/>
                    <w:sz w:val="20"/>
                    <w:szCs w:val="20"/>
                  </w:rPr>
                </w:rPrChange>
              </w:rPr>
            </w:pPr>
          </w:p>
        </w:tc>
        <w:tc>
          <w:tcPr>
            <w:tcW w:w="6418" w:type="dxa"/>
            <w:gridSpan w:val="2"/>
            <w:shd w:val="clear" w:color="auto" w:fill="DDDDDD"/>
          </w:tcPr>
          <w:p w14:paraId="09B040AF" w14:textId="77777777" w:rsidR="00212BA1" w:rsidRPr="00450208" w:rsidRDefault="00212BA1" w:rsidP="00116A87">
            <w:pPr>
              <w:pStyle w:val="Standard"/>
              <w:jc w:val="center"/>
              <w:rPr>
                <w:ins w:id="3645" w:author="Huguenot-Noel, Robin [2]" w:date="2025-05-21T10:22:00Z" w16du:dateUtc="2025-05-21T08:22:00Z"/>
                <w:rFonts w:asciiTheme="minorHAnsi" w:hAnsiTheme="minorHAnsi"/>
                <w:rPrChange w:id="3646" w:author="Huguenot-Noel, Robin" w:date="2025-05-21T16:18:00Z" w16du:dateUtc="2025-05-21T14:18:00Z">
                  <w:rPr>
                    <w:ins w:id="3647" w:author="Huguenot-Noel, Robin [2]" w:date="2025-05-21T10:22:00Z" w16du:dateUtc="2025-05-21T08:22:00Z"/>
                    <w:sz w:val="20"/>
                    <w:szCs w:val="20"/>
                  </w:rPr>
                </w:rPrChange>
              </w:rPr>
            </w:pPr>
            <w:ins w:id="3648" w:author="Huguenot-Noel, Robin [2]" w:date="2025-05-21T10:22:00Z" w16du:dateUtc="2025-05-21T08:22:00Z">
              <w:r w:rsidRPr="00450208">
                <w:rPr>
                  <w:rFonts w:asciiTheme="minorHAnsi" w:eastAsiaTheme="minorEastAsia" w:hAnsiTheme="minorHAnsi" w:cstheme="minorBidi"/>
                  <w:b/>
                  <w:bCs/>
                  <w:rPrChange w:id="3649" w:author="Huguenot-Noel, Robin" w:date="2025-05-21T16:18:00Z" w16du:dateUtc="2025-05-21T14:18:00Z">
                    <w:rPr>
                      <w:rFonts w:eastAsiaTheme="minorEastAsia" w:cstheme="minorBidi"/>
                      <w:b/>
                      <w:bCs/>
                      <w:sz w:val="20"/>
                      <w:szCs w:val="20"/>
                    </w:rPr>
                  </w:rPrChange>
                </w:rPr>
                <w:t>D2. Unions’ position</w:t>
              </w:r>
            </w:ins>
          </w:p>
        </w:tc>
      </w:tr>
      <w:tr w:rsidR="00212BA1" w:rsidRPr="00450208" w14:paraId="1EC32472" w14:textId="77777777" w:rsidTr="00116A87">
        <w:trPr>
          <w:trHeight w:val="300"/>
          <w:ins w:id="3650" w:author="Huguenot-Noel, Robin [2]" w:date="2025-05-21T10:22:00Z" w16du:dateUtc="2025-05-21T08:22:00Z"/>
        </w:trPr>
        <w:tc>
          <w:tcPr>
            <w:tcW w:w="2338" w:type="dxa"/>
            <w:shd w:val="clear" w:color="auto" w:fill="B4C7DC"/>
          </w:tcPr>
          <w:p w14:paraId="398782F5" w14:textId="77777777" w:rsidR="00212BA1" w:rsidRPr="00450208" w:rsidRDefault="00212BA1" w:rsidP="00116A87">
            <w:pPr>
              <w:pStyle w:val="Standard"/>
              <w:jc w:val="center"/>
              <w:rPr>
                <w:ins w:id="3651" w:author="Huguenot-Noel, Robin [2]" w:date="2025-05-21T10:22:00Z" w16du:dateUtc="2025-05-21T08:22:00Z"/>
                <w:rFonts w:asciiTheme="minorHAnsi" w:hAnsiTheme="minorHAnsi"/>
                <w:rPrChange w:id="3652" w:author="Huguenot-Noel, Robin" w:date="2025-05-21T16:18:00Z" w16du:dateUtc="2025-05-21T14:18:00Z">
                  <w:rPr>
                    <w:ins w:id="3653" w:author="Huguenot-Noel, Robin [2]" w:date="2025-05-21T10:22:00Z" w16du:dateUtc="2025-05-21T08:22:00Z"/>
                    <w:sz w:val="20"/>
                    <w:szCs w:val="20"/>
                  </w:rPr>
                </w:rPrChange>
              </w:rPr>
            </w:pPr>
            <w:ins w:id="3654" w:author="Huguenot-Noel, Robin [2]" w:date="2025-05-21T10:22:00Z" w16du:dateUtc="2025-05-21T08:22:00Z">
              <w:r w:rsidRPr="00450208">
                <w:rPr>
                  <w:rFonts w:asciiTheme="minorHAnsi" w:eastAsiaTheme="minorEastAsia" w:hAnsiTheme="minorHAnsi" w:cstheme="minorBidi"/>
                  <w:b/>
                  <w:bCs/>
                  <w:rPrChange w:id="3655" w:author="Huguenot-Noel, Robin" w:date="2025-05-21T16:18:00Z" w16du:dateUtc="2025-05-21T14:18:00Z">
                    <w:rPr>
                      <w:rFonts w:eastAsiaTheme="minorEastAsia" w:cstheme="minorBidi"/>
                      <w:b/>
                      <w:bCs/>
                      <w:sz w:val="20"/>
                      <w:szCs w:val="20"/>
                    </w:rPr>
                  </w:rPrChange>
                </w:rPr>
                <w:t xml:space="preserve">D1. Policy </w:t>
              </w:r>
              <w:proofErr w:type="gramStart"/>
              <w:r w:rsidRPr="00450208">
                <w:rPr>
                  <w:rFonts w:asciiTheme="minorHAnsi" w:eastAsiaTheme="minorEastAsia" w:hAnsiTheme="minorHAnsi" w:cstheme="minorBidi"/>
                  <w:b/>
                  <w:bCs/>
                  <w:rPrChange w:id="3656" w:author="Huguenot-Noel, Robin" w:date="2025-05-21T16:18:00Z" w16du:dateUtc="2025-05-21T14:18:00Z">
                    <w:rPr>
                      <w:rFonts w:eastAsiaTheme="minorEastAsia" w:cstheme="minorBidi"/>
                      <w:b/>
                      <w:bCs/>
                      <w:sz w:val="20"/>
                      <w:szCs w:val="20"/>
                    </w:rPr>
                  </w:rPrChange>
                </w:rPr>
                <w:t>mix</w:t>
              </w:r>
              <w:proofErr w:type="gramEnd"/>
            </w:ins>
          </w:p>
        </w:tc>
        <w:tc>
          <w:tcPr>
            <w:tcW w:w="3240" w:type="dxa"/>
            <w:shd w:val="clear" w:color="auto" w:fill="DDDDDD"/>
          </w:tcPr>
          <w:p w14:paraId="1EB7BBC9" w14:textId="77777777" w:rsidR="00212BA1" w:rsidRPr="00450208" w:rsidRDefault="00212BA1" w:rsidP="00116A87">
            <w:pPr>
              <w:pStyle w:val="Standard"/>
              <w:jc w:val="center"/>
              <w:rPr>
                <w:ins w:id="3657" w:author="Huguenot-Noel, Robin [2]" w:date="2025-05-21T10:22:00Z" w16du:dateUtc="2025-05-21T08:22:00Z"/>
                <w:rFonts w:asciiTheme="minorHAnsi" w:hAnsiTheme="minorHAnsi"/>
                <w:rPrChange w:id="3658" w:author="Huguenot-Noel, Robin" w:date="2025-05-21T16:18:00Z" w16du:dateUtc="2025-05-21T14:18:00Z">
                  <w:rPr>
                    <w:ins w:id="3659" w:author="Huguenot-Noel, Robin [2]" w:date="2025-05-21T10:22:00Z" w16du:dateUtc="2025-05-21T08:22:00Z"/>
                    <w:sz w:val="20"/>
                    <w:szCs w:val="20"/>
                  </w:rPr>
                </w:rPrChange>
              </w:rPr>
            </w:pPr>
            <w:ins w:id="3660" w:author="Huguenot-Noel, Robin [2]" w:date="2025-05-21T10:22:00Z" w16du:dateUtc="2025-05-21T08:22:00Z">
              <w:r w:rsidRPr="00450208">
                <w:rPr>
                  <w:rFonts w:asciiTheme="minorHAnsi" w:eastAsiaTheme="minorEastAsia" w:hAnsiTheme="minorHAnsi" w:cstheme="minorBidi"/>
                  <w:b/>
                  <w:bCs/>
                  <w:rPrChange w:id="3661" w:author="Huguenot-Noel, Robin" w:date="2025-05-21T16:18:00Z" w16du:dateUtc="2025-05-21T14:18:00Z">
                    <w:rPr>
                      <w:rFonts w:eastAsiaTheme="minorEastAsia" w:cstheme="minorBidi"/>
                      <w:b/>
                      <w:bCs/>
                      <w:sz w:val="20"/>
                      <w:szCs w:val="20"/>
                    </w:rPr>
                  </w:rPrChange>
                </w:rPr>
                <w:t>D2A.</w:t>
              </w:r>
              <w:r w:rsidRPr="00450208">
                <w:rPr>
                  <w:rFonts w:asciiTheme="minorHAnsi" w:eastAsiaTheme="minorEastAsia" w:hAnsiTheme="minorHAnsi" w:cstheme="minorBidi"/>
                  <w:rPrChange w:id="3662" w:author="Huguenot-Noel, Robin" w:date="2025-05-21T16:18:00Z" w16du:dateUtc="2025-05-21T14:18:00Z">
                    <w:rPr>
                      <w:rFonts w:eastAsiaTheme="minorEastAsia" w:cstheme="minorBidi"/>
                      <w:sz w:val="20"/>
                      <w:szCs w:val="20"/>
                    </w:rPr>
                  </w:rPrChange>
                </w:rPr>
                <w:t xml:space="preserve"> </w:t>
              </w:r>
              <w:r w:rsidRPr="00450208">
                <w:rPr>
                  <w:rFonts w:asciiTheme="minorHAnsi" w:eastAsiaTheme="minorEastAsia" w:hAnsiTheme="minorHAnsi" w:cstheme="minorBidi"/>
                  <w:b/>
                  <w:bCs/>
                  <w:rPrChange w:id="3663" w:author="Huguenot-Noel, Robin" w:date="2025-05-21T16:18:00Z" w16du:dateUtc="2025-05-21T14:18:00Z">
                    <w:rPr>
                      <w:rFonts w:eastAsiaTheme="minorEastAsia" w:cstheme="minorBidi"/>
                      <w:b/>
                      <w:bCs/>
                      <w:sz w:val="20"/>
                      <w:szCs w:val="20"/>
                    </w:rPr>
                  </w:rPrChange>
                </w:rPr>
                <w:t>Against</w:t>
              </w:r>
            </w:ins>
          </w:p>
        </w:tc>
        <w:tc>
          <w:tcPr>
            <w:tcW w:w="3178" w:type="dxa"/>
            <w:shd w:val="clear" w:color="auto" w:fill="DDDDDD"/>
          </w:tcPr>
          <w:p w14:paraId="09ABCC24" w14:textId="77777777" w:rsidR="00212BA1" w:rsidRPr="00450208" w:rsidRDefault="00212BA1" w:rsidP="00116A87">
            <w:pPr>
              <w:pStyle w:val="Standard"/>
              <w:jc w:val="center"/>
              <w:rPr>
                <w:ins w:id="3664" w:author="Huguenot-Noel, Robin [2]" w:date="2025-05-21T10:22:00Z" w16du:dateUtc="2025-05-21T08:22:00Z"/>
                <w:rFonts w:asciiTheme="minorHAnsi" w:hAnsiTheme="minorHAnsi"/>
                <w:rPrChange w:id="3665" w:author="Huguenot-Noel, Robin" w:date="2025-05-21T16:18:00Z" w16du:dateUtc="2025-05-21T14:18:00Z">
                  <w:rPr>
                    <w:ins w:id="3666" w:author="Huguenot-Noel, Robin [2]" w:date="2025-05-21T10:22:00Z" w16du:dateUtc="2025-05-21T08:22:00Z"/>
                    <w:sz w:val="20"/>
                    <w:szCs w:val="20"/>
                  </w:rPr>
                </w:rPrChange>
              </w:rPr>
            </w:pPr>
            <w:ins w:id="3667" w:author="Huguenot-Noel, Robin [2]" w:date="2025-05-21T10:22:00Z" w16du:dateUtc="2025-05-21T08:22:00Z">
              <w:r w:rsidRPr="00450208">
                <w:rPr>
                  <w:rFonts w:asciiTheme="minorHAnsi" w:eastAsiaTheme="minorEastAsia" w:hAnsiTheme="minorHAnsi" w:cstheme="minorBidi"/>
                  <w:b/>
                  <w:bCs/>
                  <w:rPrChange w:id="3668" w:author="Huguenot-Noel, Robin" w:date="2025-05-21T16:18:00Z" w16du:dateUtc="2025-05-21T14:18:00Z">
                    <w:rPr>
                      <w:rFonts w:eastAsiaTheme="minorEastAsia" w:cstheme="minorBidi"/>
                      <w:b/>
                      <w:bCs/>
                      <w:sz w:val="20"/>
                      <w:szCs w:val="20"/>
                    </w:rPr>
                  </w:rPrChange>
                </w:rPr>
                <w:t>D2B. In favor</w:t>
              </w:r>
            </w:ins>
          </w:p>
        </w:tc>
      </w:tr>
      <w:tr w:rsidR="00212BA1" w:rsidRPr="00450208" w14:paraId="4D3592CB" w14:textId="77777777" w:rsidTr="00116A87">
        <w:trPr>
          <w:trHeight w:val="300"/>
          <w:ins w:id="3669" w:author="Huguenot-Noel, Robin [2]" w:date="2025-05-21T10:22:00Z" w16du:dateUtc="2025-05-21T08:22:00Z"/>
        </w:trPr>
        <w:tc>
          <w:tcPr>
            <w:tcW w:w="2338" w:type="dxa"/>
            <w:shd w:val="clear" w:color="auto" w:fill="B4C7DC"/>
          </w:tcPr>
          <w:p w14:paraId="3F59F910" w14:textId="77777777" w:rsidR="00212BA1" w:rsidRPr="00450208" w:rsidRDefault="00212BA1" w:rsidP="00116A87">
            <w:pPr>
              <w:pStyle w:val="Standard"/>
              <w:jc w:val="center"/>
              <w:rPr>
                <w:ins w:id="3670" w:author="Huguenot-Noel, Robin [2]" w:date="2025-05-21T10:22:00Z" w16du:dateUtc="2025-05-21T08:22:00Z"/>
                <w:rFonts w:asciiTheme="minorHAnsi" w:hAnsiTheme="minorHAnsi"/>
                <w:rPrChange w:id="3671" w:author="Huguenot-Noel, Robin" w:date="2025-05-21T16:18:00Z" w16du:dateUtc="2025-05-21T14:18:00Z">
                  <w:rPr>
                    <w:ins w:id="3672" w:author="Huguenot-Noel, Robin [2]" w:date="2025-05-21T10:22:00Z" w16du:dateUtc="2025-05-21T08:22:00Z"/>
                    <w:sz w:val="20"/>
                    <w:szCs w:val="20"/>
                  </w:rPr>
                </w:rPrChange>
              </w:rPr>
            </w:pPr>
            <w:ins w:id="3673" w:author="Huguenot-Noel, Robin [2]" w:date="2025-05-21T10:22:00Z" w16du:dateUtc="2025-05-21T08:22:00Z">
              <w:r w:rsidRPr="00450208">
                <w:rPr>
                  <w:rFonts w:asciiTheme="minorHAnsi" w:eastAsiaTheme="minorEastAsia" w:hAnsiTheme="minorHAnsi" w:cstheme="minorBidi"/>
                  <w:b/>
                  <w:bCs/>
                  <w:rPrChange w:id="3674" w:author="Huguenot-Noel, Robin" w:date="2025-05-21T16:18:00Z" w16du:dateUtc="2025-05-21T14:18:00Z">
                    <w:rPr>
                      <w:rFonts w:eastAsiaTheme="minorEastAsia" w:cstheme="minorBidi"/>
                      <w:b/>
                      <w:bCs/>
                      <w:sz w:val="20"/>
                      <w:szCs w:val="20"/>
                    </w:rPr>
                  </w:rPrChange>
                </w:rPr>
                <w:t>D1A.</w:t>
              </w:r>
              <w:r w:rsidRPr="00450208">
                <w:rPr>
                  <w:rFonts w:asciiTheme="minorHAnsi" w:eastAsiaTheme="minorEastAsia" w:hAnsiTheme="minorHAnsi" w:cstheme="minorBidi"/>
                  <w:rPrChange w:id="3675" w:author="Huguenot-Noel, Robin" w:date="2025-05-21T16:18:00Z" w16du:dateUtc="2025-05-21T14:18:00Z">
                    <w:rPr>
                      <w:rFonts w:eastAsiaTheme="minorEastAsia" w:cstheme="minorBidi"/>
                      <w:sz w:val="20"/>
                      <w:szCs w:val="20"/>
                    </w:rPr>
                  </w:rPrChange>
                </w:rPr>
                <w:t xml:space="preserve"> Decarbonization + Job guarantee</w:t>
              </w:r>
            </w:ins>
          </w:p>
        </w:tc>
        <w:tc>
          <w:tcPr>
            <w:tcW w:w="3240" w:type="dxa"/>
          </w:tcPr>
          <w:p w14:paraId="79B4B7DF" w14:textId="77777777" w:rsidR="00212BA1" w:rsidRPr="00450208" w:rsidRDefault="00212BA1" w:rsidP="00116A87">
            <w:pPr>
              <w:pStyle w:val="Standard"/>
              <w:jc w:val="center"/>
              <w:rPr>
                <w:ins w:id="3676" w:author="Huguenot-Noel, Robin [2]" w:date="2025-05-21T10:22:00Z" w16du:dateUtc="2025-05-21T08:22:00Z"/>
                <w:rFonts w:asciiTheme="minorHAnsi" w:hAnsiTheme="minorHAnsi"/>
                <w:rPrChange w:id="3677" w:author="Huguenot-Noel, Robin" w:date="2025-05-21T16:18:00Z" w16du:dateUtc="2025-05-21T14:18:00Z">
                  <w:rPr>
                    <w:ins w:id="3678" w:author="Huguenot-Noel, Robin [2]" w:date="2025-05-21T10:22:00Z" w16du:dateUtc="2025-05-21T08:22:00Z"/>
                    <w:sz w:val="20"/>
                    <w:szCs w:val="20"/>
                  </w:rPr>
                </w:rPrChange>
              </w:rPr>
            </w:pPr>
            <w:ins w:id="3679" w:author="Huguenot-Noel, Robin [2]" w:date="2025-05-21T10:22:00Z" w16du:dateUtc="2025-05-21T08:22:00Z">
              <w:r w:rsidRPr="00450208">
                <w:rPr>
                  <w:rFonts w:asciiTheme="minorHAnsi" w:eastAsiaTheme="minorEastAsia" w:hAnsiTheme="minorHAnsi" w:cstheme="minorBidi"/>
                  <w:rPrChange w:id="3680" w:author="Huguenot-Noel, Robin" w:date="2025-05-21T16:18:00Z" w16du:dateUtc="2025-05-21T14:18:00Z">
                    <w:rPr>
                      <w:rFonts w:eastAsiaTheme="minorEastAsia" w:cstheme="minorBidi"/>
                      <w:sz w:val="20"/>
                      <w:szCs w:val="20"/>
                    </w:rPr>
                  </w:rPrChange>
                </w:rPr>
                <w:t>Vignette 1</w:t>
              </w:r>
            </w:ins>
          </w:p>
          <w:p w14:paraId="24FED6C8" w14:textId="77777777" w:rsidR="00212BA1" w:rsidRPr="00450208" w:rsidRDefault="00212BA1" w:rsidP="00116A87">
            <w:pPr>
              <w:pStyle w:val="Standard"/>
              <w:jc w:val="center"/>
              <w:rPr>
                <w:ins w:id="3681" w:author="Huguenot-Noel, Robin [2]" w:date="2025-05-21T10:22:00Z" w16du:dateUtc="2025-05-21T08:22:00Z"/>
                <w:rFonts w:asciiTheme="minorHAnsi" w:hAnsiTheme="minorHAnsi"/>
                <w:rPrChange w:id="3682" w:author="Huguenot-Noel, Robin" w:date="2025-05-21T16:18:00Z" w16du:dateUtc="2025-05-21T14:18:00Z">
                  <w:rPr>
                    <w:ins w:id="3683" w:author="Huguenot-Noel, Robin [2]" w:date="2025-05-21T10:22:00Z" w16du:dateUtc="2025-05-21T08:22:00Z"/>
                    <w:sz w:val="20"/>
                    <w:szCs w:val="20"/>
                  </w:rPr>
                </w:rPrChange>
              </w:rPr>
            </w:pPr>
            <w:ins w:id="3684" w:author="Huguenot-Noel, Robin [2]" w:date="2025-05-21T10:22:00Z" w16du:dateUtc="2025-05-21T08:22:00Z">
              <w:del w:id="3685" w:author="Huguenot-Noel, Robin [2]" w:date="2025-05-21T10:22:00Z" w16du:dateUtc="2025-05-21T08:22:00Z">
                <w:r w:rsidRPr="00450208" w:rsidDel="00212BA1">
                  <w:rPr>
                    <w:rFonts w:asciiTheme="minorHAnsi" w:eastAsiaTheme="minorEastAsia" w:hAnsiTheme="minorHAnsi" w:cstheme="minorBidi"/>
                    <w:rPrChange w:id="3686" w:author="Huguenot-Noel, Robin" w:date="2025-05-21T16:18:00Z" w16du:dateUtc="2025-05-21T14:18:00Z">
                      <w:rPr>
                        <w:rFonts w:eastAsiaTheme="minorEastAsia" w:cstheme="minorBidi"/>
                        <w:sz w:val="20"/>
                        <w:szCs w:val="20"/>
                      </w:rPr>
                    </w:rPrChange>
                  </w:rPr>
                  <w:delText>TRADITIONALIST UNION</w:delText>
                </w:r>
              </w:del>
            </w:ins>
          </w:p>
        </w:tc>
        <w:tc>
          <w:tcPr>
            <w:tcW w:w="3178" w:type="dxa"/>
          </w:tcPr>
          <w:p w14:paraId="5F82785E" w14:textId="77777777" w:rsidR="00212BA1" w:rsidRPr="00450208" w:rsidRDefault="00212BA1" w:rsidP="00116A87">
            <w:pPr>
              <w:pStyle w:val="Standard"/>
              <w:jc w:val="center"/>
              <w:rPr>
                <w:ins w:id="3687" w:author="Huguenot-Noel, Robin [2]" w:date="2025-05-21T10:22:00Z" w16du:dateUtc="2025-05-21T08:22:00Z"/>
                <w:rFonts w:asciiTheme="minorHAnsi" w:hAnsiTheme="minorHAnsi"/>
                <w:rPrChange w:id="3688" w:author="Huguenot-Noel, Robin" w:date="2025-05-21T16:18:00Z" w16du:dateUtc="2025-05-21T14:18:00Z">
                  <w:rPr>
                    <w:ins w:id="3689" w:author="Huguenot-Noel, Robin [2]" w:date="2025-05-21T10:22:00Z" w16du:dateUtc="2025-05-21T08:22:00Z"/>
                    <w:sz w:val="20"/>
                    <w:szCs w:val="20"/>
                  </w:rPr>
                </w:rPrChange>
              </w:rPr>
            </w:pPr>
            <w:ins w:id="3690" w:author="Huguenot-Noel, Robin [2]" w:date="2025-05-21T10:22:00Z" w16du:dateUtc="2025-05-21T08:22:00Z">
              <w:r w:rsidRPr="00450208">
                <w:rPr>
                  <w:rFonts w:asciiTheme="minorHAnsi" w:eastAsiaTheme="minorEastAsia" w:hAnsiTheme="minorHAnsi" w:cstheme="minorBidi"/>
                  <w:rPrChange w:id="3691" w:author="Huguenot-Noel, Robin" w:date="2025-05-21T16:18:00Z" w16du:dateUtc="2025-05-21T14:18:00Z">
                    <w:rPr>
                      <w:rFonts w:eastAsiaTheme="minorEastAsia" w:cstheme="minorBidi"/>
                      <w:sz w:val="20"/>
                      <w:szCs w:val="20"/>
                    </w:rPr>
                  </w:rPrChange>
                </w:rPr>
                <w:t>Vignette 2</w:t>
              </w:r>
            </w:ins>
          </w:p>
          <w:p w14:paraId="2B509374" w14:textId="77777777" w:rsidR="00212BA1" w:rsidRPr="00450208" w:rsidRDefault="00212BA1" w:rsidP="00116A87">
            <w:pPr>
              <w:pStyle w:val="Standard"/>
              <w:jc w:val="center"/>
              <w:rPr>
                <w:ins w:id="3692" w:author="Huguenot-Noel, Robin [2]" w:date="2025-05-21T10:22:00Z" w16du:dateUtc="2025-05-21T08:22:00Z"/>
                <w:rFonts w:asciiTheme="minorHAnsi" w:hAnsiTheme="minorHAnsi"/>
                <w:rPrChange w:id="3693" w:author="Huguenot-Noel, Robin" w:date="2025-05-21T16:18:00Z" w16du:dateUtc="2025-05-21T14:18:00Z">
                  <w:rPr>
                    <w:ins w:id="3694" w:author="Huguenot-Noel, Robin [2]" w:date="2025-05-21T10:22:00Z" w16du:dateUtc="2025-05-21T08:22:00Z"/>
                    <w:sz w:val="20"/>
                    <w:szCs w:val="20"/>
                  </w:rPr>
                </w:rPrChange>
              </w:rPr>
            </w:pPr>
            <w:ins w:id="3695" w:author="Huguenot-Noel, Robin [2]" w:date="2025-05-21T10:22:00Z" w16du:dateUtc="2025-05-21T08:22:00Z">
              <w:del w:id="3696" w:author="Huguenot-Noel, Robin [2]" w:date="2025-05-21T10:22:00Z" w16du:dateUtc="2025-05-21T08:22:00Z">
                <w:r w:rsidRPr="00450208" w:rsidDel="00212BA1">
                  <w:rPr>
                    <w:rFonts w:asciiTheme="minorHAnsi" w:eastAsiaTheme="minorEastAsia" w:hAnsiTheme="minorHAnsi" w:cstheme="minorBidi"/>
                    <w:rPrChange w:id="3697" w:author="Huguenot-Noel, Robin" w:date="2025-05-21T16:18:00Z" w16du:dateUtc="2025-05-21T14:18:00Z">
                      <w:rPr>
                        <w:rFonts w:eastAsiaTheme="minorEastAsia" w:cstheme="minorBidi"/>
                        <w:sz w:val="20"/>
                        <w:szCs w:val="20"/>
                      </w:rPr>
                    </w:rPrChange>
                  </w:rPr>
                  <w:delText>GREEN-KEYNESIAN UNION</w:delText>
                </w:r>
              </w:del>
            </w:ins>
          </w:p>
        </w:tc>
      </w:tr>
      <w:tr w:rsidR="00212BA1" w:rsidRPr="00450208" w14:paraId="24D339B2" w14:textId="77777777" w:rsidTr="00116A87">
        <w:trPr>
          <w:trHeight w:val="300"/>
          <w:ins w:id="3698" w:author="Huguenot-Noel, Robin [2]" w:date="2025-05-21T10:22:00Z" w16du:dateUtc="2025-05-21T08:22:00Z"/>
        </w:trPr>
        <w:tc>
          <w:tcPr>
            <w:tcW w:w="2338" w:type="dxa"/>
            <w:shd w:val="clear" w:color="auto" w:fill="B4C7DC"/>
          </w:tcPr>
          <w:p w14:paraId="1B4D64CB" w14:textId="77777777" w:rsidR="00212BA1" w:rsidRPr="00450208" w:rsidRDefault="00212BA1" w:rsidP="00116A87">
            <w:pPr>
              <w:pStyle w:val="Standard"/>
              <w:jc w:val="center"/>
              <w:rPr>
                <w:ins w:id="3699" w:author="Huguenot-Noel, Robin [2]" w:date="2025-05-21T10:22:00Z" w16du:dateUtc="2025-05-21T08:22:00Z"/>
                <w:rFonts w:asciiTheme="minorHAnsi" w:hAnsiTheme="minorHAnsi"/>
                <w:rPrChange w:id="3700" w:author="Huguenot-Noel, Robin" w:date="2025-05-21T16:18:00Z" w16du:dateUtc="2025-05-21T14:18:00Z">
                  <w:rPr>
                    <w:ins w:id="3701" w:author="Huguenot-Noel, Robin [2]" w:date="2025-05-21T10:22:00Z" w16du:dateUtc="2025-05-21T08:22:00Z"/>
                    <w:sz w:val="20"/>
                    <w:szCs w:val="20"/>
                  </w:rPr>
                </w:rPrChange>
              </w:rPr>
            </w:pPr>
            <w:ins w:id="3702" w:author="Huguenot-Noel, Robin [2]" w:date="2025-05-21T10:22:00Z" w16du:dateUtc="2025-05-21T08:22:00Z">
              <w:r w:rsidRPr="00450208">
                <w:rPr>
                  <w:rFonts w:asciiTheme="minorHAnsi" w:eastAsiaTheme="minorEastAsia" w:hAnsiTheme="minorHAnsi" w:cstheme="minorBidi"/>
                  <w:b/>
                  <w:bCs/>
                  <w:rPrChange w:id="3703" w:author="Huguenot-Noel, Robin" w:date="2025-05-21T16:18:00Z" w16du:dateUtc="2025-05-21T14:18:00Z">
                    <w:rPr>
                      <w:rFonts w:eastAsiaTheme="minorEastAsia" w:cstheme="minorBidi"/>
                      <w:b/>
                      <w:bCs/>
                      <w:sz w:val="20"/>
                      <w:szCs w:val="20"/>
                    </w:rPr>
                  </w:rPrChange>
                </w:rPr>
                <w:t>D1B.</w:t>
              </w:r>
              <w:r w:rsidRPr="00450208">
                <w:rPr>
                  <w:rFonts w:asciiTheme="minorHAnsi" w:eastAsiaTheme="minorEastAsia" w:hAnsiTheme="minorHAnsi" w:cstheme="minorBidi"/>
                  <w:rPrChange w:id="3704" w:author="Huguenot-Noel, Robin" w:date="2025-05-21T16:18:00Z" w16du:dateUtc="2025-05-21T14:18:00Z">
                    <w:rPr>
                      <w:rFonts w:eastAsiaTheme="minorEastAsia" w:cstheme="minorBidi"/>
                      <w:sz w:val="20"/>
                      <w:szCs w:val="20"/>
                    </w:rPr>
                  </w:rPrChange>
                </w:rPr>
                <w:t xml:space="preserve"> Decarbonization + job guarantee + Community development</w:t>
              </w:r>
            </w:ins>
          </w:p>
        </w:tc>
        <w:tc>
          <w:tcPr>
            <w:tcW w:w="3240" w:type="dxa"/>
          </w:tcPr>
          <w:p w14:paraId="03207A92" w14:textId="77777777" w:rsidR="00212BA1" w:rsidRPr="00450208" w:rsidRDefault="00212BA1" w:rsidP="00116A87">
            <w:pPr>
              <w:pStyle w:val="Standard"/>
              <w:jc w:val="center"/>
              <w:rPr>
                <w:ins w:id="3705" w:author="Huguenot-Noel, Robin [2]" w:date="2025-05-21T10:22:00Z" w16du:dateUtc="2025-05-21T08:22:00Z"/>
                <w:rFonts w:asciiTheme="minorHAnsi" w:hAnsiTheme="minorHAnsi"/>
                <w:rPrChange w:id="3706" w:author="Huguenot-Noel, Robin" w:date="2025-05-21T16:18:00Z" w16du:dateUtc="2025-05-21T14:18:00Z">
                  <w:rPr>
                    <w:ins w:id="3707" w:author="Huguenot-Noel, Robin [2]" w:date="2025-05-21T10:22:00Z" w16du:dateUtc="2025-05-21T08:22:00Z"/>
                    <w:sz w:val="20"/>
                    <w:szCs w:val="20"/>
                  </w:rPr>
                </w:rPrChange>
              </w:rPr>
            </w:pPr>
            <w:ins w:id="3708" w:author="Huguenot-Noel, Robin [2]" w:date="2025-05-21T10:22:00Z" w16du:dateUtc="2025-05-21T08:22:00Z">
              <w:r w:rsidRPr="00450208">
                <w:rPr>
                  <w:rFonts w:asciiTheme="minorHAnsi" w:eastAsiaTheme="minorEastAsia" w:hAnsiTheme="minorHAnsi" w:cstheme="minorBidi"/>
                  <w:rPrChange w:id="3709" w:author="Huguenot-Noel, Robin" w:date="2025-05-21T16:18:00Z" w16du:dateUtc="2025-05-21T14:18:00Z">
                    <w:rPr>
                      <w:rFonts w:eastAsiaTheme="minorEastAsia" w:cstheme="minorBidi"/>
                      <w:sz w:val="20"/>
                      <w:szCs w:val="20"/>
                    </w:rPr>
                  </w:rPrChange>
                </w:rPr>
                <w:t>Vignette 3</w:t>
              </w:r>
            </w:ins>
          </w:p>
          <w:p w14:paraId="100AD6B5" w14:textId="77777777" w:rsidR="00212BA1" w:rsidRPr="00450208" w:rsidRDefault="00212BA1" w:rsidP="00116A87">
            <w:pPr>
              <w:pStyle w:val="Standard"/>
              <w:jc w:val="center"/>
              <w:rPr>
                <w:ins w:id="3710" w:author="Huguenot-Noel, Robin [2]" w:date="2025-05-21T10:22:00Z" w16du:dateUtc="2025-05-21T08:22:00Z"/>
                <w:rFonts w:asciiTheme="minorHAnsi" w:hAnsiTheme="minorHAnsi"/>
                <w:rPrChange w:id="3711" w:author="Huguenot-Noel, Robin" w:date="2025-05-21T16:18:00Z" w16du:dateUtc="2025-05-21T14:18:00Z">
                  <w:rPr>
                    <w:ins w:id="3712" w:author="Huguenot-Noel, Robin [2]" w:date="2025-05-21T10:22:00Z" w16du:dateUtc="2025-05-21T08:22:00Z"/>
                    <w:sz w:val="20"/>
                    <w:szCs w:val="20"/>
                  </w:rPr>
                </w:rPrChange>
              </w:rPr>
            </w:pPr>
            <w:ins w:id="3713" w:author="Huguenot-Noel, Robin [2]" w:date="2025-05-21T10:22:00Z" w16du:dateUtc="2025-05-21T08:22:00Z">
              <w:del w:id="3714" w:author="Huguenot-Noel, Robin [2]" w:date="2025-05-21T10:22:00Z" w16du:dateUtc="2025-05-21T08:22:00Z">
                <w:r w:rsidRPr="00450208" w:rsidDel="00212BA1">
                  <w:rPr>
                    <w:rFonts w:asciiTheme="minorHAnsi" w:eastAsiaTheme="minorEastAsia" w:hAnsiTheme="minorHAnsi" w:cstheme="minorBidi"/>
                    <w:rPrChange w:id="3715" w:author="Huguenot-Noel, Robin" w:date="2025-05-21T16:18:00Z" w16du:dateUtc="2025-05-21T14:18:00Z">
                      <w:rPr>
                        <w:rFonts w:eastAsiaTheme="minorEastAsia" w:cstheme="minorBidi"/>
                        <w:sz w:val="20"/>
                        <w:szCs w:val="20"/>
                      </w:rPr>
                    </w:rPrChange>
                  </w:rPr>
                  <w:delText>TRADITIONALIST UNION OR GREEN-KEYNESIAN UNION</w:delText>
                </w:r>
              </w:del>
            </w:ins>
          </w:p>
        </w:tc>
        <w:tc>
          <w:tcPr>
            <w:tcW w:w="3178" w:type="dxa"/>
          </w:tcPr>
          <w:p w14:paraId="0ADBA2EB" w14:textId="77777777" w:rsidR="00212BA1" w:rsidRPr="00450208" w:rsidRDefault="00212BA1" w:rsidP="00116A87">
            <w:pPr>
              <w:pStyle w:val="Standard"/>
              <w:jc w:val="center"/>
              <w:rPr>
                <w:ins w:id="3716" w:author="Huguenot-Noel, Robin [2]" w:date="2025-05-21T10:22:00Z" w16du:dateUtc="2025-05-21T08:22:00Z"/>
                <w:rFonts w:asciiTheme="minorHAnsi" w:hAnsiTheme="minorHAnsi"/>
                <w:rPrChange w:id="3717" w:author="Huguenot-Noel, Robin" w:date="2025-05-21T16:18:00Z" w16du:dateUtc="2025-05-21T14:18:00Z">
                  <w:rPr>
                    <w:ins w:id="3718" w:author="Huguenot-Noel, Robin [2]" w:date="2025-05-21T10:22:00Z" w16du:dateUtc="2025-05-21T08:22:00Z"/>
                    <w:sz w:val="20"/>
                    <w:szCs w:val="20"/>
                  </w:rPr>
                </w:rPrChange>
              </w:rPr>
            </w:pPr>
            <w:ins w:id="3719" w:author="Huguenot-Noel, Robin [2]" w:date="2025-05-21T10:22:00Z" w16du:dateUtc="2025-05-21T08:22:00Z">
              <w:r w:rsidRPr="00450208">
                <w:rPr>
                  <w:rFonts w:asciiTheme="minorHAnsi" w:eastAsiaTheme="minorEastAsia" w:hAnsiTheme="minorHAnsi" w:cstheme="minorBidi"/>
                  <w:rPrChange w:id="3720" w:author="Huguenot-Noel, Robin" w:date="2025-05-21T16:18:00Z" w16du:dateUtc="2025-05-21T14:18:00Z">
                    <w:rPr>
                      <w:rFonts w:eastAsiaTheme="minorEastAsia" w:cstheme="minorBidi"/>
                      <w:sz w:val="20"/>
                      <w:szCs w:val="20"/>
                    </w:rPr>
                  </w:rPrChange>
                </w:rPr>
                <w:t>Vignette 4</w:t>
              </w:r>
            </w:ins>
          </w:p>
          <w:p w14:paraId="2705CE97" w14:textId="77777777" w:rsidR="00212BA1" w:rsidRPr="00450208" w:rsidRDefault="00212BA1" w:rsidP="00116A87">
            <w:pPr>
              <w:pStyle w:val="Standard"/>
              <w:jc w:val="center"/>
              <w:rPr>
                <w:ins w:id="3721" w:author="Huguenot-Noel, Robin [2]" w:date="2025-05-21T10:22:00Z" w16du:dateUtc="2025-05-21T08:22:00Z"/>
                <w:rFonts w:asciiTheme="minorHAnsi" w:hAnsiTheme="minorHAnsi"/>
                <w:rPrChange w:id="3722" w:author="Huguenot-Noel, Robin" w:date="2025-05-21T16:18:00Z" w16du:dateUtc="2025-05-21T14:18:00Z">
                  <w:rPr>
                    <w:ins w:id="3723" w:author="Huguenot-Noel, Robin [2]" w:date="2025-05-21T10:22:00Z" w16du:dateUtc="2025-05-21T08:22:00Z"/>
                    <w:sz w:val="20"/>
                    <w:szCs w:val="20"/>
                  </w:rPr>
                </w:rPrChange>
              </w:rPr>
            </w:pPr>
            <w:ins w:id="3724" w:author="Huguenot-Noel, Robin [2]" w:date="2025-05-21T10:22:00Z" w16du:dateUtc="2025-05-21T08:22:00Z">
              <w:del w:id="3725" w:author="Huguenot-Noel, Robin [2]" w:date="2025-05-21T10:22:00Z" w16du:dateUtc="2025-05-21T08:22:00Z">
                <w:r w:rsidRPr="00450208" w:rsidDel="00212BA1">
                  <w:rPr>
                    <w:rFonts w:asciiTheme="minorHAnsi" w:eastAsiaTheme="minorEastAsia" w:hAnsiTheme="minorHAnsi" w:cstheme="minorBidi"/>
                    <w:rPrChange w:id="3726" w:author="Huguenot-Noel, Robin" w:date="2025-05-21T16:18:00Z" w16du:dateUtc="2025-05-21T14:18:00Z">
                      <w:rPr>
                        <w:rFonts w:eastAsiaTheme="minorEastAsia" w:cstheme="minorBidi"/>
                        <w:sz w:val="20"/>
                        <w:szCs w:val="20"/>
                      </w:rPr>
                    </w:rPrChange>
                  </w:rPr>
                  <w:delText>SOCIO-ECOLOGICAL UNION</w:delText>
                </w:r>
              </w:del>
            </w:ins>
          </w:p>
        </w:tc>
      </w:tr>
    </w:tbl>
    <w:p w14:paraId="5659160A" w14:textId="77777777" w:rsidR="00212BA1" w:rsidRPr="00450208" w:rsidRDefault="00212BA1" w:rsidP="00212BA1">
      <w:pPr>
        <w:pStyle w:val="Standard"/>
        <w:spacing w:after="0"/>
        <w:rPr>
          <w:ins w:id="3727" w:author="Huguenot-Noel, Robin [2]" w:date="2025-05-21T10:22:00Z" w16du:dateUtc="2025-05-21T08:22:00Z"/>
          <w:rFonts w:asciiTheme="minorHAnsi" w:eastAsiaTheme="minorEastAsia" w:hAnsiTheme="minorHAnsi" w:cstheme="minorBidi"/>
          <w:rPrChange w:id="3728" w:author="Huguenot-Noel, Robin" w:date="2025-05-21T16:18:00Z" w16du:dateUtc="2025-05-21T14:18:00Z">
            <w:rPr>
              <w:ins w:id="3729" w:author="Huguenot-Noel, Robin [2]" w:date="2025-05-21T10:22:00Z" w16du:dateUtc="2025-05-21T08:22:00Z"/>
              <w:rFonts w:eastAsiaTheme="minorEastAsia" w:cstheme="minorBidi"/>
              <w:sz w:val="20"/>
              <w:szCs w:val="20"/>
            </w:rPr>
          </w:rPrChange>
        </w:rPr>
      </w:pPr>
    </w:p>
    <w:p w14:paraId="32AF5633" w14:textId="77777777" w:rsidR="00212BA1" w:rsidRPr="00450208" w:rsidRDefault="00212BA1" w:rsidP="00212BA1">
      <w:pPr>
        <w:pStyle w:val="Standard"/>
        <w:spacing w:after="0"/>
        <w:rPr>
          <w:ins w:id="3730" w:author="Huguenot-Noel, Robin [2]" w:date="2025-05-21T10:22:00Z" w16du:dateUtc="2025-05-21T08:22:00Z"/>
          <w:rFonts w:asciiTheme="minorHAnsi" w:hAnsiTheme="minorHAnsi"/>
          <w:rPrChange w:id="3731" w:author="Huguenot-Noel, Robin" w:date="2025-05-21T16:18:00Z" w16du:dateUtc="2025-05-21T14:18:00Z">
            <w:rPr>
              <w:ins w:id="3732" w:author="Huguenot-Noel, Robin [2]" w:date="2025-05-21T10:22:00Z" w16du:dateUtc="2025-05-21T08:22:00Z"/>
              <w:sz w:val="20"/>
              <w:szCs w:val="20"/>
            </w:rPr>
          </w:rPrChange>
        </w:rPr>
      </w:pPr>
      <w:ins w:id="3733" w:author="Huguenot-Noel, Robin [2]" w:date="2025-05-21T10:22:00Z" w16du:dateUtc="2025-05-21T08:22:00Z">
        <w:r w:rsidRPr="00450208">
          <w:rPr>
            <w:rFonts w:asciiTheme="minorHAnsi" w:eastAsiaTheme="minorEastAsia" w:hAnsiTheme="minorHAnsi" w:cstheme="minorBidi"/>
            <w:b/>
            <w:bCs/>
            <w:rPrChange w:id="3734" w:author="Huguenot-Noel, Robin" w:date="2025-05-21T16:18:00Z" w16du:dateUtc="2025-05-21T14:18:00Z">
              <w:rPr>
                <w:rFonts w:eastAsiaTheme="minorEastAsia" w:cstheme="minorBidi"/>
                <w:b/>
                <w:bCs/>
                <w:sz w:val="20"/>
                <w:szCs w:val="20"/>
              </w:rPr>
            </w:rPrChange>
          </w:rPr>
          <w:t>We devi</w:t>
        </w:r>
        <w:r w:rsidRPr="00450208">
          <w:rPr>
            <w:rFonts w:asciiTheme="minorHAnsi" w:eastAsiaTheme="minorEastAsia" w:hAnsiTheme="minorHAnsi" w:cstheme="minorBidi"/>
            <w:b/>
            <w:bCs/>
          </w:rPr>
          <w:t>s</w:t>
        </w:r>
        <w:del w:id="3735" w:author="Huguenot-Noel, Robin" w:date="2025-05-20T18:22:00Z" w16du:dateUtc="2025-05-20T16:22:00Z">
          <w:r w:rsidRPr="00450208" w:rsidDel="006654FF">
            <w:rPr>
              <w:rFonts w:asciiTheme="minorHAnsi" w:eastAsiaTheme="minorEastAsia" w:hAnsiTheme="minorHAnsi" w:cstheme="minorBidi"/>
              <w:b/>
              <w:bCs/>
              <w:rPrChange w:id="3736" w:author="Huguenot-Noel, Robin" w:date="2025-05-21T16:18:00Z" w16du:dateUtc="2025-05-21T14:18:00Z">
                <w:rPr>
                  <w:rFonts w:eastAsiaTheme="minorEastAsia" w:cstheme="minorBidi"/>
                  <w:b/>
                  <w:bCs/>
                  <w:sz w:val="20"/>
                  <w:szCs w:val="20"/>
                </w:rPr>
              </w:rPrChange>
            </w:rPr>
            <w:delText>c</w:delText>
          </w:r>
        </w:del>
        <w:r w:rsidRPr="00450208">
          <w:rPr>
            <w:rFonts w:asciiTheme="minorHAnsi" w:eastAsiaTheme="minorEastAsia" w:hAnsiTheme="minorHAnsi" w:cstheme="minorBidi"/>
            <w:b/>
            <w:bCs/>
            <w:rPrChange w:id="3737" w:author="Huguenot-Noel, Robin" w:date="2025-05-21T16:18:00Z" w16du:dateUtc="2025-05-21T14:18:00Z">
              <w:rPr>
                <w:rFonts w:eastAsiaTheme="minorEastAsia" w:cstheme="minorBidi"/>
                <w:b/>
                <w:bCs/>
                <w:sz w:val="20"/>
                <w:szCs w:val="20"/>
              </w:rPr>
            </w:rPrChange>
          </w:rPr>
          <w:t xml:space="preserve">e the following scenario. </w:t>
        </w:r>
      </w:ins>
    </w:p>
    <w:p w14:paraId="0B8AB0D5" w14:textId="77777777" w:rsidR="00212BA1" w:rsidRPr="00450208" w:rsidRDefault="00212BA1" w:rsidP="00212BA1">
      <w:pPr>
        <w:pStyle w:val="Standard"/>
        <w:spacing w:after="0"/>
        <w:rPr>
          <w:ins w:id="3738" w:author="Huguenot-Noel, Robin [2]" w:date="2025-05-21T10:22:00Z" w16du:dateUtc="2025-05-21T08:22:00Z"/>
          <w:rFonts w:asciiTheme="minorHAnsi" w:hAnsiTheme="minorHAnsi"/>
          <w:rPrChange w:id="3739" w:author="Huguenot-Noel, Robin" w:date="2025-05-21T16:18:00Z" w16du:dateUtc="2025-05-21T14:18:00Z">
            <w:rPr>
              <w:ins w:id="3740" w:author="Huguenot-Noel, Robin [2]" w:date="2025-05-21T10:22:00Z" w16du:dateUtc="2025-05-21T08:22:00Z"/>
              <w:sz w:val="20"/>
              <w:szCs w:val="20"/>
            </w:rPr>
          </w:rPrChange>
        </w:rPr>
      </w:pPr>
      <w:ins w:id="3741" w:author="Huguenot-Noel, Robin [2]" w:date="2025-05-21T10:22:00Z" w16du:dateUtc="2025-05-21T08:22:00Z">
        <w:r w:rsidRPr="00450208">
          <w:rPr>
            <w:rFonts w:asciiTheme="minorHAnsi" w:eastAsiaTheme="minorEastAsia" w:hAnsiTheme="minorHAnsi" w:cstheme="minorBidi"/>
            <w:rPrChange w:id="3742" w:author="Huguenot-Noel, Robin" w:date="2025-05-21T16:18:00Z" w16du:dateUtc="2025-05-21T14:18:00Z">
              <w:rPr>
                <w:rFonts w:eastAsiaTheme="minorEastAsia" w:cstheme="minorBidi"/>
                <w:sz w:val="20"/>
                <w:szCs w:val="20"/>
              </w:rPr>
            </w:rPrChange>
          </w:rPr>
          <w:t xml:space="preserve">To fight global warming, politicians are considering policies to move away from fossil fuels and reducing sectors that have large emissions. Those politicians suggest </w:t>
        </w:r>
        <w:proofErr w:type="gramStart"/>
        <w:r w:rsidRPr="00450208">
          <w:rPr>
            <w:rFonts w:asciiTheme="minorHAnsi" w:eastAsiaTheme="minorEastAsia" w:hAnsiTheme="minorHAnsi" w:cstheme="minorBidi"/>
            <w:rPrChange w:id="3743" w:author="Huguenot-Noel, Robin" w:date="2025-05-21T16:18:00Z" w16du:dateUtc="2025-05-21T14:18:00Z">
              <w:rPr>
                <w:rFonts w:eastAsiaTheme="minorEastAsia" w:cstheme="minorBidi"/>
                <w:sz w:val="20"/>
                <w:szCs w:val="20"/>
              </w:rPr>
            </w:rPrChange>
          </w:rPr>
          <w:t>to adopt</w:t>
        </w:r>
        <w:proofErr w:type="gramEnd"/>
        <w:r w:rsidRPr="00450208">
          <w:rPr>
            <w:rFonts w:asciiTheme="minorHAnsi" w:eastAsiaTheme="minorEastAsia" w:hAnsiTheme="minorHAnsi" w:cstheme="minorBidi"/>
            <w:rPrChange w:id="3744" w:author="Huguenot-Noel, Robin" w:date="2025-05-21T16:18:00Z" w16du:dateUtc="2025-05-21T14:18:00Z">
              <w:rPr>
                <w:rFonts w:eastAsiaTheme="minorEastAsia" w:cstheme="minorBidi"/>
                <w:sz w:val="20"/>
                <w:szCs w:val="20"/>
              </w:rPr>
            </w:rPrChange>
          </w:rPr>
          <w:t xml:space="preserve"> a [</w:t>
        </w:r>
        <w:r w:rsidRPr="00450208">
          <w:rPr>
            <w:rFonts w:asciiTheme="minorHAnsi" w:eastAsiaTheme="minorEastAsia" w:hAnsiTheme="minorHAnsi" w:cstheme="minorBidi"/>
            <w:b/>
            <w:bCs/>
            <w:rPrChange w:id="3745" w:author="Huguenot-Noel, Robin" w:date="2025-05-21T16:18:00Z" w16du:dateUtc="2025-05-21T14:18:00Z">
              <w:rPr>
                <w:rFonts w:eastAsiaTheme="minorEastAsia" w:cstheme="minorBidi"/>
                <w:b/>
                <w:bCs/>
                <w:sz w:val="20"/>
                <w:szCs w:val="20"/>
              </w:rPr>
            </w:rPrChange>
          </w:rPr>
          <w:t>D1A.</w:t>
        </w:r>
        <w:r w:rsidRPr="00450208">
          <w:rPr>
            <w:rFonts w:asciiTheme="minorHAnsi" w:eastAsiaTheme="minorEastAsia" w:hAnsiTheme="minorHAnsi" w:cstheme="minorBidi"/>
            <w:rPrChange w:id="3746" w:author="Huguenot-Noel, Robin" w:date="2025-05-21T16:18:00Z" w16du:dateUtc="2025-05-21T14:18:00Z">
              <w:rPr>
                <w:rFonts w:eastAsiaTheme="minorEastAsia" w:cstheme="minorBidi"/>
                <w:sz w:val="20"/>
                <w:szCs w:val="20"/>
              </w:rPr>
            </w:rPrChange>
          </w:rPr>
          <w:t xml:space="preserve"> </w:t>
        </w:r>
        <w:r w:rsidRPr="00450208">
          <w:rPr>
            <w:rFonts w:asciiTheme="minorHAnsi" w:eastAsiaTheme="minorEastAsia" w:hAnsiTheme="minorHAnsi" w:cstheme="minorBidi"/>
            <w:i/>
            <w:iCs/>
            <w:rPrChange w:id="3747" w:author="Huguenot-Noel, Robin" w:date="2025-05-21T16:18:00Z" w16du:dateUtc="2025-05-21T14:18:00Z">
              <w:rPr>
                <w:rFonts w:eastAsiaTheme="minorEastAsia" w:cstheme="minorBidi"/>
                <w:i/>
                <w:iCs/>
                <w:sz w:val="20"/>
                <w:szCs w:val="20"/>
              </w:rPr>
            </w:rPrChange>
          </w:rPr>
          <w:t>Job guarantee scheme for all workers impacted by the policy</w:t>
        </w:r>
        <w:r w:rsidRPr="00450208">
          <w:rPr>
            <w:rFonts w:asciiTheme="minorHAnsi" w:eastAsiaTheme="minorEastAsia" w:hAnsiTheme="minorHAnsi" w:cstheme="minorBidi"/>
            <w:rPrChange w:id="3748" w:author="Huguenot-Noel, Robin" w:date="2025-05-21T16:18:00Z" w16du:dateUtc="2025-05-21T14:18:00Z">
              <w:rPr>
                <w:rFonts w:eastAsiaTheme="minorEastAsia" w:cstheme="minorBidi"/>
                <w:sz w:val="20"/>
                <w:szCs w:val="20"/>
              </w:rPr>
            </w:rPrChange>
          </w:rPr>
          <w:t xml:space="preserve">, </w:t>
        </w:r>
        <w:r w:rsidRPr="00450208">
          <w:rPr>
            <w:rFonts w:asciiTheme="minorHAnsi" w:eastAsiaTheme="minorEastAsia" w:hAnsiTheme="minorHAnsi" w:cstheme="minorBidi"/>
            <w:b/>
            <w:bCs/>
            <w:rPrChange w:id="3749" w:author="Huguenot-Noel, Robin" w:date="2025-05-21T16:18:00Z" w16du:dateUtc="2025-05-21T14:18:00Z">
              <w:rPr>
                <w:rFonts w:eastAsiaTheme="minorEastAsia" w:cstheme="minorBidi"/>
                <w:b/>
                <w:bCs/>
                <w:sz w:val="20"/>
                <w:szCs w:val="20"/>
              </w:rPr>
            </w:rPrChange>
          </w:rPr>
          <w:t xml:space="preserve">D1B. </w:t>
        </w:r>
        <w:r w:rsidRPr="00450208">
          <w:rPr>
            <w:rFonts w:asciiTheme="minorHAnsi" w:eastAsiaTheme="minorEastAsia" w:hAnsiTheme="minorHAnsi" w:cstheme="minorBidi"/>
            <w:i/>
            <w:iCs/>
            <w:rPrChange w:id="3750" w:author="Huguenot-Noel, Robin" w:date="2025-05-21T16:18:00Z" w16du:dateUtc="2025-05-21T14:18:00Z">
              <w:rPr>
                <w:rFonts w:eastAsiaTheme="minorEastAsia" w:cstheme="minorBidi"/>
                <w:i/>
                <w:iCs/>
                <w:sz w:val="20"/>
                <w:szCs w:val="20"/>
              </w:rPr>
            </w:rPrChange>
          </w:rPr>
          <w:t>Job guarantee scheme for all workers impacted by the policy complemented with community development infrastructure: education and health centers</w:t>
        </w:r>
        <w:r w:rsidRPr="00450208">
          <w:rPr>
            <w:rFonts w:asciiTheme="minorHAnsi" w:eastAsiaTheme="minorEastAsia" w:hAnsiTheme="minorHAnsi" w:cstheme="minorBidi"/>
            <w:rPrChange w:id="3751" w:author="Huguenot-Noel, Robin" w:date="2025-05-21T16:18:00Z" w16du:dateUtc="2025-05-21T14:18:00Z">
              <w:rPr>
                <w:rFonts w:eastAsiaTheme="minorEastAsia" w:cstheme="minorBidi"/>
                <w:sz w:val="20"/>
                <w:szCs w:val="20"/>
              </w:rPr>
            </w:rPrChange>
          </w:rPr>
          <w:t>]. [</w:t>
        </w:r>
        <w:r w:rsidRPr="00450208">
          <w:rPr>
            <w:rFonts w:asciiTheme="minorHAnsi" w:eastAsiaTheme="minorEastAsia" w:hAnsiTheme="minorHAnsi" w:cstheme="minorBidi"/>
            <w:b/>
            <w:bCs/>
            <w:rPrChange w:id="3752" w:author="Huguenot-Noel, Robin" w:date="2025-05-21T16:18:00Z" w16du:dateUtc="2025-05-21T14:18:00Z">
              <w:rPr>
                <w:rFonts w:eastAsiaTheme="minorEastAsia" w:cstheme="minorBidi"/>
                <w:b/>
                <w:bCs/>
                <w:sz w:val="20"/>
                <w:szCs w:val="20"/>
              </w:rPr>
            </w:rPrChange>
          </w:rPr>
          <w:t>D2A.</w:t>
        </w:r>
        <w:r w:rsidRPr="00450208">
          <w:rPr>
            <w:rFonts w:asciiTheme="minorHAnsi" w:eastAsiaTheme="minorEastAsia" w:hAnsiTheme="minorHAnsi" w:cstheme="minorBidi"/>
            <w:rPrChange w:id="3753" w:author="Huguenot-Noel, Robin" w:date="2025-05-21T16:18:00Z" w16du:dateUtc="2025-05-21T14:18:00Z">
              <w:rPr>
                <w:rFonts w:eastAsiaTheme="minorEastAsia" w:cstheme="minorBidi"/>
                <w:sz w:val="20"/>
                <w:szCs w:val="20"/>
              </w:rPr>
            </w:rPrChange>
          </w:rPr>
          <w:t xml:space="preserve"> </w:t>
        </w:r>
        <w:r w:rsidRPr="00450208">
          <w:rPr>
            <w:rFonts w:asciiTheme="minorHAnsi" w:eastAsiaTheme="minorEastAsia" w:hAnsiTheme="minorHAnsi" w:cstheme="minorBidi"/>
            <w:i/>
            <w:iCs/>
            <w:rPrChange w:id="3754" w:author="Huguenot-Noel, Robin" w:date="2025-05-21T16:18:00Z" w16du:dateUtc="2025-05-21T14:18:00Z">
              <w:rPr>
                <w:rFonts w:eastAsiaTheme="minorEastAsia" w:cstheme="minorBidi"/>
                <w:i/>
                <w:iCs/>
                <w:sz w:val="20"/>
                <w:szCs w:val="20"/>
              </w:rPr>
            </w:rPrChange>
          </w:rPr>
          <w:t>Labor Unions have expressed their opposition to the policy</w:t>
        </w:r>
        <w:r w:rsidRPr="00450208">
          <w:rPr>
            <w:rFonts w:asciiTheme="minorHAnsi" w:eastAsiaTheme="minorEastAsia" w:hAnsiTheme="minorHAnsi" w:cstheme="minorBidi"/>
            <w:rPrChange w:id="3755" w:author="Huguenot-Noel, Robin" w:date="2025-05-21T16:18:00Z" w16du:dateUtc="2025-05-21T14:18:00Z">
              <w:rPr>
                <w:rFonts w:eastAsiaTheme="minorEastAsia" w:cstheme="minorBidi"/>
                <w:sz w:val="20"/>
                <w:szCs w:val="20"/>
              </w:rPr>
            </w:rPrChange>
          </w:rPr>
          <w:t xml:space="preserve">, </w:t>
        </w:r>
        <w:r w:rsidRPr="00450208">
          <w:rPr>
            <w:rFonts w:asciiTheme="minorHAnsi" w:eastAsiaTheme="minorEastAsia" w:hAnsiTheme="minorHAnsi" w:cstheme="minorBidi"/>
            <w:b/>
            <w:bCs/>
            <w:rPrChange w:id="3756" w:author="Huguenot-Noel, Robin" w:date="2025-05-21T16:18:00Z" w16du:dateUtc="2025-05-21T14:18:00Z">
              <w:rPr>
                <w:rFonts w:eastAsiaTheme="minorEastAsia" w:cstheme="minorBidi"/>
                <w:b/>
                <w:bCs/>
                <w:sz w:val="20"/>
                <w:szCs w:val="20"/>
              </w:rPr>
            </w:rPrChange>
          </w:rPr>
          <w:t>D2B.</w:t>
        </w:r>
        <w:r w:rsidRPr="00450208">
          <w:rPr>
            <w:rFonts w:asciiTheme="minorHAnsi" w:eastAsiaTheme="minorEastAsia" w:hAnsiTheme="minorHAnsi" w:cstheme="minorBidi"/>
            <w:rPrChange w:id="3757" w:author="Huguenot-Noel, Robin" w:date="2025-05-21T16:18:00Z" w16du:dateUtc="2025-05-21T14:18:00Z">
              <w:rPr>
                <w:rFonts w:eastAsiaTheme="minorEastAsia" w:cstheme="minorBidi"/>
                <w:sz w:val="20"/>
                <w:szCs w:val="20"/>
              </w:rPr>
            </w:rPrChange>
          </w:rPr>
          <w:t xml:space="preserve"> </w:t>
        </w:r>
        <w:r w:rsidRPr="00450208">
          <w:rPr>
            <w:rFonts w:asciiTheme="minorHAnsi" w:eastAsiaTheme="minorEastAsia" w:hAnsiTheme="minorHAnsi" w:cstheme="minorBidi"/>
            <w:i/>
            <w:iCs/>
            <w:rPrChange w:id="3758" w:author="Huguenot-Noel, Robin" w:date="2025-05-21T16:18:00Z" w16du:dateUtc="2025-05-21T14:18:00Z">
              <w:rPr>
                <w:rFonts w:eastAsiaTheme="minorEastAsia" w:cstheme="minorBidi"/>
                <w:i/>
                <w:iCs/>
                <w:sz w:val="20"/>
                <w:szCs w:val="20"/>
              </w:rPr>
            </w:rPrChange>
          </w:rPr>
          <w:t>Labor Unions have expressed their support for the policy</w:t>
        </w:r>
        <w:r w:rsidRPr="00450208">
          <w:rPr>
            <w:rFonts w:asciiTheme="minorHAnsi" w:eastAsiaTheme="minorEastAsia" w:hAnsiTheme="minorHAnsi" w:cstheme="minorBidi"/>
            <w:rPrChange w:id="3759" w:author="Huguenot-Noel, Robin" w:date="2025-05-21T16:18:00Z" w16du:dateUtc="2025-05-21T14:18:00Z">
              <w:rPr>
                <w:rFonts w:eastAsiaTheme="minorEastAsia" w:cstheme="minorBidi"/>
                <w:sz w:val="20"/>
                <w:szCs w:val="20"/>
              </w:rPr>
            </w:rPrChange>
          </w:rPr>
          <w:t>]. How likely or unlikely would you be to support such a policy?</w:t>
        </w:r>
      </w:ins>
    </w:p>
    <w:p w14:paraId="20FCCA4E" w14:textId="77777777" w:rsidR="00212BA1" w:rsidRPr="00450208" w:rsidRDefault="00212BA1" w:rsidP="00212BA1">
      <w:pPr>
        <w:rPr>
          <w:ins w:id="3760" w:author="Huguenot-Noel, Robin [2]" w:date="2025-05-19T16:28:00Z" w16du:dateUtc="2025-05-19T14:28:00Z"/>
          <w:rFonts w:asciiTheme="minorHAnsi" w:hAnsiTheme="minorHAnsi"/>
          <w:rPrChange w:id="3761" w:author="Huguenot-Noel, Robin" w:date="2025-05-21T16:18:00Z" w16du:dateUtc="2025-05-21T14:18:00Z">
            <w:rPr>
              <w:ins w:id="3762" w:author="Huguenot-Noel, Robin [2]" w:date="2025-05-19T16:28:00Z" w16du:dateUtc="2025-05-19T14:28:00Z"/>
              <w:rFonts w:ascii="Aptos" w:hAnsi="Aptos"/>
            </w:rPr>
          </w:rPrChange>
        </w:rPr>
        <w:pPrChange w:id="3763" w:author="Huguenot-Noel, Robin [2]" w:date="2025-05-21T10:22:00Z" w16du:dateUtc="2025-05-21T08:22:00Z">
          <w:pPr>
            <w:pStyle w:val="ListParagraph"/>
            <w:spacing w:after="0"/>
            <w:ind w:left="1440"/>
          </w:pPr>
        </w:pPrChange>
      </w:pPr>
    </w:p>
    <w:p w14:paraId="5D1D8B19" w14:textId="77777777" w:rsidR="008A3A3A" w:rsidRPr="00450208" w:rsidRDefault="008A3A3A" w:rsidP="006654FF">
      <w:pPr>
        <w:pStyle w:val="ListParagraph"/>
        <w:spacing w:after="0"/>
        <w:ind w:left="1440"/>
        <w:rPr>
          <w:ins w:id="3764" w:author="Huguenot-Noel, Robin" w:date="2025-05-19T14:23:00Z" w16du:dateUtc="2025-05-19T12:23:00Z"/>
          <w:rPrChange w:id="3765" w:author="Huguenot-Noel, Robin" w:date="2025-05-21T16:18:00Z" w16du:dateUtc="2025-05-21T14:18:00Z">
            <w:rPr>
              <w:ins w:id="3766" w:author="Huguenot-Noel, Robin" w:date="2025-05-19T14:23:00Z" w16du:dateUtc="2025-05-19T12:23:00Z"/>
              <w:rFonts w:eastAsia="Aptos" w:cs="Aptos"/>
              <w:b/>
              <w:bCs/>
            </w:rPr>
          </w:rPrChange>
        </w:rPr>
        <w:pPrChange w:id="3767" w:author="Huguenot-Noel, Robin" w:date="2025-05-20T18:21:00Z" w16du:dateUtc="2025-05-20T16:21:00Z">
          <w:pPr>
            <w:pStyle w:val="ListParagraph"/>
            <w:numPr>
              <w:ilvl w:val="1"/>
              <w:numId w:val="3"/>
            </w:numPr>
            <w:tabs>
              <w:tab w:val="num" w:pos="0"/>
            </w:tabs>
            <w:spacing w:after="0"/>
            <w:ind w:left="1440" w:hanging="360"/>
          </w:pPr>
        </w:pPrChange>
      </w:pPr>
    </w:p>
    <w:p w14:paraId="47A01407" w14:textId="6A13DBDC" w:rsidR="002B08C1" w:rsidRPr="00450208" w:rsidRDefault="00000000" w:rsidP="006654FF">
      <w:pPr>
        <w:pStyle w:val="ListParagraph"/>
        <w:numPr>
          <w:ilvl w:val="0"/>
          <w:numId w:val="8"/>
        </w:numPr>
        <w:rPr>
          <w:sz w:val="28"/>
          <w:szCs w:val="28"/>
          <w:rPrChange w:id="3768" w:author="Huguenot-Noel, Robin" w:date="2025-05-21T16:18:00Z" w16du:dateUtc="2025-05-21T14:18:00Z">
            <w:rPr>
              <w:rFonts w:ascii="Aptos" w:hAnsi="Aptos"/>
            </w:rPr>
          </w:rPrChange>
        </w:rPr>
        <w:pPrChange w:id="3769" w:author="Huguenot-Noel, Robin" w:date="2025-05-20T18:21:00Z" w16du:dateUtc="2025-05-20T16:21:00Z">
          <w:pPr>
            <w:pStyle w:val="ListParagraph"/>
            <w:numPr>
              <w:ilvl w:val="1"/>
              <w:numId w:val="3"/>
            </w:numPr>
            <w:tabs>
              <w:tab w:val="num" w:pos="0"/>
            </w:tabs>
            <w:spacing w:after="0"/>
            <w:ind w:left="1440" w:hanging="360"/>
          </w:pPr>
        </w:pPrChange>
      </w:pPr>
      <w:r w:rsidRPr="00450208">
        <w:rPr>
          <w:rFonts w:eastAsia="Aptos" w:cs="Aptos"/>
          <w:b/>
          <w:bCs/>
          <w:sz w:val="28"/>
          <w:szCs w:val="28"/>
          <w:rPrChange w:id="3770" w:author="Huguenot-Noel, Robin" w:date="2025-05-21T16:18:00Z" w16du:dateUtc="2025-05-21T14:18:00Z">
            <w:rPr/>
          </w:rPrChange>
        </w:rPr>
        <w:t>Measurement strategy</w:t>
      </w:r>
    </w:p>
    <w:p w14:paraId="632D3C96" w14:textId="77777777" w:rsidR="002B08C1" w:rsidRPr="00450208" w:rsidRDefault="00000000" w:rsidP="006654FF">
      <w:pPr>
        <w:pStyle w:val="Standard"/>
        <w:spacing w:after="0"/>
        <w:jc w:val="both"/>
        <w:rPr>
          <w:rFonts w:asciiTheme="minorHAnsi" w:hAnsiTheme="minorHAnsi"/>
          <w:rPrChange w:id="3771" w:author="Huguenot-Noel, Robin" w:date="2025-05-21T16:18:00Z" w16du:dateUtc="2025-05-21T14:18:00Z">
            <w:rPr/>
          </w:rPrChange>
        </w:rPr>
      </w:pPr>
      <w:r w:rsidRPr="00450208">
        <w:rPr>
          <w:rFonts w:asciiTheme="minorHAnsi" w:eastAsiaTheme="minorEastAsia" w:hAnsiTheme="minorHAnsi" w:cstheme="minorBidi"/>
          <w:rPrChange w:id="3772" w:author="Huguenot-Noel, Robin" w:date="2025-05-21T16:18:00Z" w16du:dateUtc="2025-05-21T14:18:00Z">
            <w:rPr>
              <w:rFonts w:eastAsiaTheme="minorEastAsia" w:cstheme="minorBidi"/>
              <w:sz w:val="20"/>
              <w:szCs w:val="20"/>
            </w:rPr>
          </w:rPrChange>
        </w:rPr>
        <w:t>For the vignette experiment, we use the following dependent variables</w:t>
      </w:r>
    </w:p>
    <w:p w14:paraId="597A43D9" w14:textId="77777777" w:rsidR="002B08C1" w:rsidRPr="00450208" w:rsidRDefault="00000000" w:rsidP="006654FF">
      <w:pPr>
        <w:pStyle w:val="Standard"/>
        <w:numPr>
          <w:ilvl w:val="0"/>
          <w:numId w:val="4"/>
        </w:numPr>
        <w:spacing w:after="0"/>
        <w:jc w:val="both"/>
        <w:rPr>
          <w:rFonts w:asciiTheme="minorHAnsi" w:hAnsiTheme="minorHAnsi"/>
          <w:rPrChange w:id="3773" w:author="Huguenot-Noel, Robin" w:date="2025-05-21T16:18:00Z" w16du:dateUtc="2025-05-21T14:18:00Z">
            <w:rPr>
              <w:sz w:val="20"/>
              <w:szCs w:val="20"/>
            </w:rPr>
          </w:rPrChange>
        </w:rPr>
      </w:pPr>
      <w:r w:rsidRPr="00450208">
        <w:rPr>
          <w:rFonts w:asciiTheme="minorHAnsi" w:eastAsiaTheme="minorEastAsia" w:hAnsiTheme="minorHAnsi" w:cstheme="minorBidi"/>
          <w:b/>
          <w:bCs/>
          <w:rPrChange w:id="3774" w:author="Huguenot-Noel, Robin" w:date="2025-05-21T16:18:00Z" w16du:dateUtc="2025-05-21T14:18:00Z">
            <w:rPr>
              <w:rFonts w:eastAsiaTheme="minorEastAsia" w:cstheme="minorBidi"/>
              <w:b/>
              <w:bCs/>
              <w:sz w:val="20"/>
              <w:szCs w:val="20"/>
            </w:rPr>
          </w:rPrChange>
        </w:rPr>
        <w:t xml:space="preserve">Main outcome - </w:t>
      </w:r>
      <w:r w:rsidRPr="00450208">
        <w:rPr>
          <w:rFonts w:asciiTheme="minorHAnsi" w:eastAsiaTheme="minorEastAsia" w:hAnsiTheme="minorHAnsi" w:cstheme="minorBidi"/>
          <w:rPrChange w:id="3775" w:author="Huguenot-Noel, Robin" w:date="2025-05-21T16:18:00Z" w16du:dateUtc="2025-05-21T14:18:00Z">
            <w:rPr>
              <w:rFonts w:eastAsiaTheme="minorEastAsia" w:cstheme="minorBidi"/>
              <w:sz w:val="20"/>
              <w:szCs w:val="20"/>
            </w:rPr>
          </w:rPrChange>
        </w:rPr>
        <w:t>How much do you support such a policy? 0 = Strongly oppose, 10 = Strongly support</w:t>
      </w:r>
    </w:p>
    <w:p w14:paraId="4289B140" w14:textId="77777777" w:rsidR="002B08C1" w:rsidRPr="00450208" w:rsidRDefault="00000000" w:rsidP="006654FF">
      <w:pPr>
        <w:pStyle w:val="Standard"/>
        <w:numPr>
          <w:ilvl w:val="0"/>
          <w:numId w:val="4"/>
        </w:numPr>
        <w:spacing w:after="0"/>
        <w:jc w:val="both"/>
        <w:rPr>
          <w:rFonts w:asciiTheme="minorHAnsi" w:hAnsiTheme="minorHAnsi"/>
          <w:rPrChange w:id="3776" w:author="Huguenot-Noel, Robin" w:date="2025-05-21T16:18:00Z" w16du:dateUtc="2025-05-21T14:18:00Z">
            <w:rPr>
              <w:sz w:val="20"/>
              <w:szCs w:val="20"/>
            </w:rPr>
          </w:rPrChange>
        </w:rPr>
      </w:pPr>
      <w:r w:rsidRPr="00450208">
        <w:rPr>
          <w:rFonts w:asciiTheme="minorHAnsi" w:eastAsiaTheme="minorEastAsia" w:hAnsiTheme="minorHAnsi" w:cstheme="minorBidi"/>
          <w:i/>
          <w:iCs/>
          <w:rPrChange w:id="3777" w:author="Huguenot-Noel, Robin" w:date="2025-05-21T16:18:00Z" w16du:dateUtc="2025-05-21T14:18:00Z">
            <w:rPr>
              <w:rFonts w:eastAsiaTheme="minorEastAsia" w:cstheme="minorBidi"/>
              <w:i/>
              <w:iCs/>
              <w:sz w:val="20"/>
              <w:szCs w:val="20"/>
            </w:rPr>
          </w:rPrChange>
        </w:rPr>
        <w:t xml:space="preserve">(for exploratory mechanisms only) </w:t>
      </w:r>
      <w:r w:rsidRPr="00450208">
        <w:rPr>
          <w:rFonts w:asciiTheme="minorHAnsi" w:eastAsiaTheme="minorEastAsia" w:hAnsiTheme="minorHAnsi" w:cstheme="minorBidi"/>
          <w:rPrChange w:id="3778" w:author="Huguenot-Noel, Robin" w:date="2025-05-21T16:18:00Z" w16du:dateUtc="2025-05-21T14:18:00Z">
            <w:rPr>
              <w:rFonts w:eastAsiaTheme="minorEastAsia" w:cstheme="minorBidi"/>
              <w:sz w:val="20"/>
              <w:szCs w:val="20"/>
            </w:rPr>
          </w:rPrChange>
        </w:rPr>
        <w:t>How likely would you join a union meeting? 0 = Very Unlikely, 10 = Very likely</w:t>
      </w:r>
    </w:p>
    <w:p w14:paraId="3761C0CA" w14:textId="77777777" w:rsidR="002B08C1" w:rsidRPr="00450208" w:rsidRDefault="00000000" w:rsidP="006654FF">
      <w:pPr>
        <w:pStyle w:val="Standard"/>
        <w:numPr>
          <w:ilvl w:val="0"/>
          <w:numId w:val="4"/>
        </w:numPr>
        <w:spacing w:after="0"/>
        <w:jc w:val="both"/>
        <w:rPr>
          <w:rFonts w:asciiTheme="minorHAnsi" w:hAnsiTheme="minorHAnsi"/>
          <w:rPrChange w:id="3779" w:author="Huguenot-Noel, Robin" w:date="2025-05-21T16:18:00Z" w16du:dateUtc="2025-05-21T14:18:00Z">
            <w:rPr>
              <w:sz w:val="20"/>
              <w:szCs w:val="20"/>
            </w:rPr>
          </w:rPrChange>
        </w:rPr>
      </w:pPr>
      <w:r w:rsidRPr="00450208">
        <w:rPr>
          <w:rFonts w:asciiTheme="minorHAnsi" w:eastAsiaTheme="minorEastAsia" w:hAnsiTheme="minorHAnsi" w:cstheme="minorBidi"/>
          <w:i/>
          <w:iCs/>
          <w:rPrChange w:id="3780" w:author="Huguenot-Noel, Robin" w:date="2025-05-21T16:18:00Z" w16du:dateUtc="2025-05-21T14:18:00Z">
            <w:rPr>
              <w:rFonts w:eastAsiaTheme="minorEastAsia" w:cstheme="minorBidi"/>
              <w:i/>
              <w:iCs/>
              <w:sz w:val="20"/>
              <w:szCs w:val="20"/>
            </w:rPr>
          </w:rPrChange>
        </w:rPr>
        <w:t xml:space="preserve">(for exploratory mechanisms only) </w:t>
      </w:r>
      <w:r w:rsidRPr="00450208">
        <w:rPr>
          <w:rFonts w:asciiTheme="minorHAnsi" w:eastAsiaTheme="minorEastAsia" w:hAnsiTheme="minorHAnsi" w:cstheme="minorBidi"/>
          <w:rPrChange w:id="3781" w:author="Huguenot-Noel, Robin" w:date="2025-05-21T16:18:00Z" w16du:dateUtc="2025-05-21T14:18:00Z">
            <w:rPr>
              <w:rFonts w:eastAsiaTheme="minorEastAsia" w:cstheme="minorBidi"/>
              <w:sz w:val="20"/>
              <w:szCs w:val="20"/>
            </w:rPr>
          </w:rPrChange>
        </w:rPr>
        <w:t>How likely would you contact your union representative to express your opinion? 0 = Very Unlikely, 10 = Very likely</w:t>
      </w:r>
    </w:p>
    <w:p w14:paraId="3C2DC55F" w14:textId="77777777" w:rsidR="002B08C1" w:rsidRPr="00450208" w:rsidRDefault="002B08C1" w:rsidP="006654FF">
      <w:pPr>
        <w:pStyle w:val="Standard"/>
        <w:spacing w:after="0"/>
        <w:jc w:val="both"/>
        <w:rPr>
          <w:rFonts w:asciiTheme="minorHAnsi" w:eastAsiaTheme="minorEastAsia" w:hAnsiTheme="minorHAnsi" w:cstheme="minorBidi"/>
          <w:rPrChange w:id="3782" w:author="Huguenot-Noel, Robin" w:date="2025-05-21T16:18:00Z" w16du:dateUtc="2025-05-21T14:18:00Z">
            <w:rPr>
              <w:rFonts w:eastAsiaTheme="minorEastAsia" w:cstheme="minorBidi"/>
              <w:sz w:val="20"/>
              <w:szCs w:val="20"/>
            </w:rPr>
          </w:rPrChange>
        </w:rPr>
      </w:pPr>
    </w:p>
    <w:p w14:paraId="42F9ABFF" w14:textId="77777777" w:rsidR="002B08C1" w:rsidRPr="00450208" w:rsidRDefault="00000000" w:rsidP="006654FF">
      <w:pPr>
        <w:pStyle w:val="Standard"/>
        <w:spacing w:after="0"/>
        <w:jc w:val="both"/>
        <w:rPr>
          <w:rFonts w:asciiTheme="minorHAnsi" w:hAnsiTheme="minorHAnsi"/>
          <w:rPrChange w:id="3783" w:author="Huguenot-Noel, Robin" w:date="2025-05-21T16:18:00Z" w16du:dateUtc="2025-05-21T14:18:00Z">
            <w:rPr/>
          </w:rPrChange>
        </w:rPr>
      </w:pPr>
      <w:r w:rsidRPr="00450208">
        <w:rPr>
          <w:rFonts w:asciiTheme="minorHAnsi" w:eastAsiaTheme="minorEastAsia" w:hAnsiTheme="minorHAnsi" w:cstheme="minorBidi"/>
          <w:rPrChange w:id="3784" w:author="Huguenot-Noel, Robin" w:date="2025-05-21T16:18:00Z" w16du:dateUtc="2025-05-21T14:18:00Z">
            <w:rPr>
              <w:rFonts w:eastAsiaTheme="minorEastAsia" w:cstheme="minorBidi"/>
              <w:sz w:val="20"/>
              <w:szCs w:val="20"/>
            </w:rPr>
          </w:rPrChange>
        </w:rPr>
        <w:lastRenderedPageBreak/>
        <w:t xml:space="preserve">For the conjoint experiment we use two main dependent </w:t>
      </w:r>
      <w:proofErr w:type="gramStart"/>
      <w:r w:rsidRPr="00450208">
        <w:rPr>
          <w:rFonts w:asciiTheme="minorHAnsi" w:eastAsiaTheme="minorEastAsia" w:hAnsiTheme="minorHAnsi" w:cstheme="minorBidi"/>
          <w:rPrChange w:id="3785" w:author="Huguenot-Noel, Robin" w:date="2025-05-21T16:18:00Z" w16du:dateUtc="2025-05-21T14:18:00Z">
            <w:rPr>
              <w:rFonts w:eastAsiaTheme="minorEastAsia" w:cstheme="minorBidi"/>
              <w:sz w:val="20"/>
              <w:szCs w:val="20"/>
            </w:rPr>
          </w:rPrChange>
        </w:rPr>
        <w:t>variable</w:t>
      </w:r>
      <w:proofErr w:type="gramEnd"/>
      <w:r w:rsidRPr="00450208">
        <w:rPr>
          <w:rFonts w:asciiTheme="minorHAnsi" w:eastAsiaTheme="minorEastAsia" w:hAnsiTheme="minorHAnsi" w:cstheme="minorBidi"/>
          <w:rPrChange w:id="3786" w:author="Huguenot-Noel, Robin" w:date="2025-05-21T16:18:00Z" w16du:dateUtc="2025-05-21T14:18:00Z">
            <w:rPr>
              <w:rFonts w:eastAsiaTheme="minorEastAsia" w:cstheme="minorBidi"/>
              <w:sz w:val="20"/>
              <w:szCs w:val="20"/>
            </w:rPr>
          </w:rPrChange>
        </w:rPr>
        <w:t xml:space="preserve"> as advised by Druckman and Green (2021):</w:t>
      </w:r>
    </w:p>
    <w:p w14:paraId="7F483158" w14:textId="77777777" w:rsidR="002B08C1" w:rsidRPr="00450208" w:rsidRDefault="00000000" w:rsidP="006654FF">
      <w:pPr>
        <w:pStyle w:val="Standard"/>
        <w:numPr>
          <w:ilvl w:val="0"/>
          <w:numId w:val="6"/>
        </w:numPr>
        <w:spacing w:after="0"/>
        <w:jc w:val="both"/>
        <w:rPr>
          <w:rFonts w:asciiTheme="minorHAnsi" w:hAnsiTheme="minorHAnsi"/>
          <w:b/>
          <w:bCs/>
          <w:rPrChange w:id="3787" w:author="Huguenot-Noel, Robin" w:date="2025-05-21T16:18:00Z" w16du:dateUtc="2025-05-21T14:18:00Z">
            <w:rPr>
              <w:b/>
              <w:bCs/>
            </w:rPr>
          </w:rPrChange>
        </w:rPr>
      </w:pPr>
      <w:r w:rsidRPr="00450208">
        <w:rPr>
          <w:rFonts w:asciiTheme="minorHAnsi" w:eastAsiaTheme="minorEastAsia" w:hAnsiTheme="minorHAnsi" w:cstheme="minorBidi"/>
          <w:b/>
          <w:bCs/>
          <w:rPrChange w:id="3788" w:author="Huguenot-Noel, Robin" w:date="2025-05-21T16:18:00Z" w16du:dateUtc="2025-05-21T14:18:00Z">
            <w:rPr>
              <w:rFonts w:eastAsiaTheme="minorEastAsia" w:cstheme="minorBidi"/>
              <w:b/>
              <w:bCs/>
              <w:sz w:val="20"/>
              <w:szCs w:val="20"/>
            </w:rPr>
          </w:rPrChange>
        </w:rPr>
        <w:t>Main outcome</w:t>
      </w:r>
      <w:r w:rsidRPr="00450208">
        <w:rPr>
          <w:rFonts w:asciiTheme="minorHAnsi" w:eastAsiaTheme="minorEastAsia" w:hAnsiTheme="minorHAnsi" w:cstheme="minorBidi"/>
          <w:rPrChange w:id="3789" w:author="Huguenot-Noel, Robin" w:date="2025-05-21T16:18:00Z" w16du:dateUtc="2025-05-21T14:18:00Z">
            <w:rPr>
              <w:rFonts w:eastAsiaTheme="minorEastAsia" w:cstheme="minorBidi"/>
              <w:sz w:val="20"/>
              <w:szCs w:val="20"/>
            </w:rPr>
          </w:rPrChange>
        </w:rPr>
        <w:t xml:space="preserve"> – a dummy indicating the preferred policy</w:t>
      </w:r>
    </w:p>
    <w:p w14:paraId="0F9A09C3" w14:textId="77777777" w:rsidR="002B08C1" w:rsidRPr="00450208" w:rsidRDefault="00000000" w:rsidP="006654FF">
      <w:pPr>
        <w:pStyle w:val="Standard"/>
        <w:numPr>
          <w:ilvl w:val="0"/>
          <w:numId w:val="6"/>
        </w:numPr>
        <w:spacing w:after="0"/>
        <w:jc w:val="both"/>
        <w:rPr>
          <w:rFonts w:asciiTheme="minorHAnsi" w:hAnsiTheme="minorHAnsi"/>
          <w:rPrChange w:id="3790" w:author="Huguenot-Noel, Robin" w:date="2025-05-21T16:18:00Z" w16du:dateUtc="2025-05-21T14:18:00Z">
            <w:rPr/>
          </w:rPrChange>
        </w:rPr>
      </w:pPr>
      <w:r w:rsidRPr="00450208">
        <w:rPr>
          <w:rFonts w:asciiTheme="minorHAnsi" w:eastAsiaTheme="minorEastAsia" w:hAnsiTheme="minorHAnsi" w:cstheme="minorBidi"/>
          <w:rPrChange w:id="3791" w:author="Huguenot-Noel, Robin" w:date="2025-05-21T16:18:00Z" w16du:dateUtc="2025-05-21T14:18:00Z">
            <w:rPr>
              <w:rFonts w:eastAsiaTheme="minorEastAsia" w:cstheme="minorBidi"/>
              <w:sz w:val="20"/>
              <w:szCs w:val="20"/>
            </w:rPr>
          </w:rPrChange>
        </w:rPr>
        <w:t>(</w:t>
      </w:r>
      <w:r w:rsidRPr="00450208">
        <w:rPr>
          <w:rFonts w:asciiTheme="minorHAnsi" w:eastAsiaTheme="minorEastAsia" w:hAnsiTheme="minorHAnsi" w:cstheme="minorBidi"/>
          <w:i/>
          <w:iCs/>
          <w:rPrChange w:id="3792" w:author="Huguenot-Noel, Robin" w:date="2025-05-21T16:18:00Z" w16du:dateUtc="2025-05-21T14:18:00Z">
            <w:rPr>
              <w:rFonts w:eastAsiaTheme="minorEastAsia" w:cstheme="minorBidi"/>
              <w:i/>
              <w:iCs/>
              <w:sz w:val="20"/>
              <w:szCs w:val="20"/>
            </w:rPr>
          </w:rPrChange>
        </w:rPr>
        <w:t xml:space="preserve">secondary outcome for robustness </w:t>
      </w:r>
      <w:proofErr w:type="gramStart"/>
      <w:r w:rsidRPr="00450208">
        <w:rPr>
          <w:rFonts w:asciiTheme="minorHAnsi" w:eastAsiaTheme="minorEastAsia" w:hAnsiTheme="minorHAnsi" w:cstheme="minorBidi"/>
          <w:i/>
          <w:iCs/>
          <w:rPrChange w:id="3793" w:author="Huguenot-Noel, Robin" w:date="2025-05-21T16:18:00Z" w16du:dateUtc="2025-05-21T14:18:00Z">
            <w:rPr>
              <w:rFonts w:eastAsiaTheme="minorEastAsia" w:cstheme="minorBidi"/>
              <w:i/>
              <w:iCs/>
              <w:sz w:val="20"/>
              <w:szCs w:val="20"/>
            </w:rPr>
          </w:rPrChange>
        </w:rPr>
        <w:t>check)</w:t>
      </w:r>
      <w:r w:rsidRPr="00450208">
        <w:rPr>
          <w:rFonts w:asciiTheme="minorHAnsi" w:eastAsiaTheme="minorEastAsia" w:hAnsiTheme="minorHAnsi" w:cstheme="minorBidi"/>
          <w:rPrChange w:id="3794" w:author="Huguenot-Noel, Robin" w:date="2025-05-21T16:18:00Z" w16du:dateUtc="2025-05-21T14:18:00Z">
            <w:rPr>
              <w:rFonts w:eastAsiaTheme="minorEastAsia" w:cstheme="minorBidi"/>
              <w:sz w:val="20"/>
              <w:szCs w:val="20"/>
            </w:rPr>
          </w:rPrChange>
        </w:rPr>
        <w:t xml:space="preserve">  Respondents</w:t>
      </w:r>
      <w:proofErr w:type="gramEnd"/>
      <w:r w:rsidRPr="00450208">
        <w:rPr>
          <w:rFonts w:asciiTheme="minorHAnsi" w:eastAsiaTheme="minorEastAsia" w:hAnsiTheme="minorHAnsi" w:cstheme="minorBidi"/>
          <w:rPrChange w:id="3795" w:author="Huguenot-Noel, Robin" w:date="2025-05-21T16:18:00Z" w16du:dateUtc="2025-05-21T14:18:00Z">
            <w:rPr>
              <w:rFonts w:eastAsiaTheme="minorEastAsia" w:cstheme="minorBidi"/>
              <w:sz w:val="20"/>
              <w:szCs w:val="20"/>
            </w:rPr>
          </w:rPrChange>
        </w:rPr>
        <w:t xml:space="preserve"> are asked to determine how strongly they feel about their preference from 1-3 similarly to Blankenship et al. (2022). </w:t>
      </w:r>
    </w:p>
    <w:p w14:paraId="23753D02" w14:textId="77777777" w:rsidR="002B08C1" w:rsidRPr="00450208" w:rsidRDefault="002B08C1" w:rsidP="006654FF">
      <w:pPr>
        <w:pStyle w:val="ListParagraph"/>
        <w:spacing w:after="0"/>
        <w:ind w:left="0"/>
        <w:rPr>
          <w:rPrChange w:id="3796" w:author="Huguenot-Noel, Robin" w:date="2025-05-21T16:18:00Z" w16du:dateUtc="2025-05-21T14:18:00Z">
            <w:rPr>
              <w:rFonts w:ascii="Aptos" w:hAnsi="Aptos"/>
            </w:rPr>
          </w:rPrChange>
        </w:rPr>
      </w:pPr>
    </w:p>
    <w:p w14:paraId="63B22DEC" w14:textId="77777777" w:rsidR="002B08C1" w:rsidRPr="00450208" w:rsidRDefault="00000000" w:rsidP="006654FF">
      <w:pPr>
        <w:pStyle w:val="ListParagraph"/>
        <w:numPr>
          <w:ilvl w:val="1"/>
          <w:numId w:val="8"/>
        </w:numPr>
        <w:spacing w:after="0"/>
        <w:rPr>
          <w:rPrChange w:id="3797" w:author="Huguenot-Noel, Robin" w:date="2025-05-21T16:18:00Z" w16du:dateUtc="2025-05-21T14:18:00Z">
            <w:rPr>
              <w:rFonts w:ascii="Aptos" w:hAnsi="Aptos"/>
            </w:rPr>
          </w:rPrChange>
        </w:rPr>
        <w:pPrChange w:id="3798" w:author="Huguenot-Noel, Robin" w:date="2025-05-20T18:21:00Z" w16du:dateUtc="2025-05-20T16:21:00Z">
          <w:pPr>
            <w:pStyle w:val="ListParagraph"/>
            <w:numPr>
              <w:ilvl w:val="1"/>
              <w:numId w:val="3"/>
            </w:numPr>
            <w:tabs>
              <w:tab w:val="num" w:pos="0"/>
            </w:tabs>
            <w:spacing w:after="0"/>
            <w:ind w:left="1440" w:hanging="360"/>
          </w:pPr>
        </w:pPrChange>
      </w:pPr>
      <w:r w:rsidRPr="00450208">
        <w:rPr>
          <w:rFonts w:eastAsia="Aptos" w:cs="Aptos"/>
          <w:b/>
          <w:bCs/>
        </w:rPr>
        <w:t>Statistical analysis</w:t>
      </w:r>
    </w:p>
    <w:p w14:paraId="4598996A" w14:textId="77777777" w:rsidR="002B08C1" w:rsidRPr="00450208" w:rsidRDefault="00000000" w:rsidP="006654FF">
      <w:pPr>
        <w:pStyle w:val="Standard"/>
        <w:spacing w:after="0"/>
        <w:jc w:val="both"/>
        <w:rPr>
          <w:rFonts w:asciiTheme="minorHAnsi" w:hAnsiTheme="minorHAnsi"/>
          <w:rPrChange w:id="3799" w:author="Huguenot-Noel, Robin" w:date="2025-05-21T16:18:00Z" w16du:dateUtc="2025-05-21T14:18:00Z">
            <w:rPr/>
          </w:rPrChange>
        </w:rPr>
      </w:pPr>
      <w:r w:rsidRPr="00450208">
        <w:rPr>
          <w:rFonts w:asciiTheme="minorHAnsi" w:eastAsiaTheme="minorEastAsia" w:hAnsiTheme="minorHAnsi" w:cstheme="minorBidi"/>
          <w:rPrChange w:id="3800" w:author="Huguenot-Noel, Robin" w:date="2025-05-21T16:18:00Z" w16du:dateUtc="2025-05-21T14:18:00Z">
            <w:rPr>
              <w:rFonts w:eastAsiaTheme="minorEastAsia" w:cstheme="minorBidi"/>
              <w:sz w:val="20"/>
              <w:szCs w:val="20"/>
            </w:rPr>
          </w:rPrChange>
        </w:rPr>
        <w:t>To test Hypothesis 1, we use insights from the conjoint experiment. We estimate the Average Marginal Component Effect (AMCE) by calculating the average effect of an attribute, averaged over the joint distribution of the remaining attributes (</w:t>
      </w:r>
      <w:proofErr w:type="spellStart"/>
      <w:r w:rsidRPr="00450208">
        <w:rPr>
          <w:rFonts w:asciiTheme="minorHAnsi" w:eastAsiaTheme="minorEastAsia" w:hAnsiTheme="minorHAnsi" w:cstheme="minorBidi"/>
          <w:rPrChange w:id="3801" w:author="Huguenot-Noel, Robin" w:date="2025-05-21T16:18:00Z" w16du:dateUtc="2025-05-21T14:18:00Z">
            <w:rPr>
              <w:rFonts w:eastAsiaTheme="minorEastAsia" w:cstheme="minorBidi"/>
              <w:sz w:val="20"/>
              <w:szCs w:val="20"/>
            </w:rPr>
          </w:rPrChange>
        </w:rPr>
        <w:t>Hainmueller</w:t>
      </w:r>
      <w:proofErr w:type="spellEnd"/>
      <w:r w:rsidRPr="00450208">
        <w:rPr>
          <w:rFonts w:asciiTheme="minorHAnsi" w:eastAsiaTheme="minorEastAsia" w:hAnsiTheme="minorHAnsi" w:cstheme="minorBidi"/>
          <w:rPrChange w:id="3802" w:author="Huguenot-Noel, Robin" w:date="2025-05-21T16:18:00Z" w16du:dateUtc="2025-05-21T14:18:00Z">
            <w:rPr>
              <w:rFonts w:eastAsiaTheme="minorEastAsia" w:cstheme="minorBidi"/>
              <w:sz w:val="20"/>
              <w:szCs w:val="20"/>
            </w:rPr>
          </w:rPrChange>
        </w:rPr>
        <w:t>, Hopkins, and Yamamoto 2014). We cluster standard errors at the respondent level, since each subject makes multiple comparisons across which residuals are likely to be correlated. We will focus the analysis on the Free Retraining Program and Worker Support attributes.</w:t>
      </w:r>
    </w:p>
    <w:p w14:paraId="0A4259D1" w14:textId="77777777" w:rsidR="002B08C1" w:rsidRPr="00450208" w:rsidRDefault="002B08C1" w:rsidP="006654FF">
      <w:pPr>
        <w:pStyle w:val="Standard"/>
        <w:spacing w:after="0"/>
        <w:jc w:val="both"/>
        <w:rPr>
          <w:rFonts w:asciiTheme="minorHAnsi" w:eastAsiaTheme="minorEastAsia" w:hAnsiTheme="minorHAnsi" w:cstheme="minorBidi"/>
          <w:rPrChange w:id="3803" w:author="Huguenot-Noel, Robin" w:date="2025-05-21T16:18:00Z" w16du:dateUtc="2025-05-21T14:18:00Z">
            <w:rPr>
              <w:rFonts w:eastAsiaTheme="minorEastAsia" w:cstheme="minorBidi"/>
              <w:sz w:val="20"/>
              <w:szCs w:val="20"/>
            </w:rPr>
          </w:rPrChange>
        </w:rPr>
      </w:pPr>
    </w:p>
    <w:p w14:paraId="2E7C6664" w14:textId="77777777" w:rsidR="002B08C1" w:rsidRPr="00450208" w:rsidRDefault="00000000" w:rsidP="006654FF">
      <w:pPr>
        <w:pStyle w:val="Standard"/>
        <w:spacing w:after="0"/>
        <w:jc w:val="both"/>
        <w:rPr>
          <w:rFonts w:asciiTheme="minorHAnsi" w:hAnsiTheme="minorHAnsi"/>
          <w:rPrChange w:id="3804" w:author="Huguenot-Noel, Robin" w:date="2025-05-21T16:18:00Z" w16du:dateUtc="2025-05-21T14:18:00Z">
            <w:rPr/>
          </w:rPrChange>
        </w:rPr>
      </w:pPr>
      <w:r w:rsidRPr="00450208">
        <w:rPr>
          <w:rFonts w:asciiTheme="minorHAnsi" w:eastAsiaTheme="minorEastAsia" w:hAnsiTheme="minorHAnsi" w:cstheme="minorBidi"/>
          <w:rPrChange w:id="3805" w:author="Huguenot-Noel, Robin" w:date="2025-05-21T16:18:00Z" w16du:dateUtc="2025-05-21T14:18:00Z">
            <w:rPr>
              <w:rFonts w:eastAsiaTheme="minorEastAsia" w:cstheme="minorBidi"/>
              <w:sz w:val="20"/>
              <w:szCs w:val="20"/>
            </w:rPr>
          </w:rPrChange>
        </w:rPr>
        <w:t xml:space="preserve">To test Hypothesis 2, we will use both the vignette and the conjoint experiment. For the vignette, the main </w:t>
      </w:r>
      <w:proofErr w:type="spellStart"/>
      <w:r w:rsidRPr="00450208">
        <w:rPr>
          <w:rFonts w:asciiTheme="minorHAnsi" w:eastAsiaTheme="minorEastAsia" w:hAnsiTheme="minorHAnsi" w:cstheme="minorBidi"/>
          <w:rPrChange w:id="3806" w:author="Huguenot-Noel, Robin" w:date="2025-05-21T16:18:00Z" w16du:dateUtc="2025-05-21T14:18:00Z">
            <w:rPr>
              <w:rFonts w:eastAsiaTheme="minorEastAsia" w:cstheme="minorBidi"/>
              <w:sz w:val="20"/>
              <w:szCs w:val="20"/>
            </w:rPr>
          </w:rPrChange>
        </w:rPr>
        <w:t>estimand</w:t>
      </w:r>
      <w:proofErr w:type="spellEnd"/>
      <w:r w:rsidRPr="00450208">
        <w:rPr>
          <w:rFonts w:asciiTheme="minorHAnsi" w:eastAsiaTheme="minorEastAsia" w:hAnsiTheme="minorHAnsi" w:cstheme="minorBidi"/>
          <w:rPrChange w:id="3807" w:author="Huguenot-Noel, Robin" w:date="2025-05-21T16:18:00Z" w16du:dateUtc="2025-05-21T14:18:00Z">
            <w:rPr>
              <w:rFonts w:eastAsiaTheme="minorEastAsia" w:cstheme="minorBidi"/>
              <w:sz w:val="20"/>
              <w:szCs w:val="20"/>
            </w:rPr>
          </w:rPrChange>
        </w:rPr>
        <w:t xml:space="preserve"> is the Average Treatment Effect (ATE) of the Community Investment condition on support for climate policy. We estimate this quantity by (i) calculating the difference in means between the D1b and D1a groups, (ii) employing a bivariate Ordinary Least Squares (OLS) regression, and (iii) employing a multivariate OLS regression that controls for age, sex, race, education, income, and partisan identification, following the approach of </w:t>
      </w:r>
      <w:proofErr w:type="spellStart"/>
      <w:r w:rsidRPr="00450208">
        <w:rPr>
          <w:rFonts w:asciiTheme="minorHAnsi" w:eastAsiaTheme="minorEastAsia" w:hAnsiTheme="minorHAnsi" w:cstheme="minorBidi"/>
          <w:rPrChange w:id="3808" w:author="Huguenot-Noel, Robin" w:date="2025-05-21T16:18:00Z" w16du:dateUtc="2025-05-21T14:18:00Z">
            <w:rPr>
              <w:rFonts w:eastAsiaTheme="minorEastAsia" w:cstheme="minorBidi"/>
              <w:sz w:val="20"/>
              <w:szCs w:val="20"/>
            </w:rPr>
          </w:rPrChange>
        </w:rPr>
        <w:t>Gazmararian</w:t>
      </w:r>
      <w:proofErr w:type="spellEnd"/>
      <w:r w:rsidRPr="00450208">
        <w:rPr>
          <w:rFonts w:asciiTheme="minorHAnsi" w:eastAsiaTheme="minorEastAsia" w:hAnsiTheme="minorHAnsi" w:cstheme="minorBidi"/>
          <w:rPrChange w:id="3809" w:author="Huguenot-Noel, Robin" w:date="2025-05-21T16:18:00Z" w16du:dateUtc="2025-05-21T14:18:00Z">
            <w:rPr>
              <w:rFonts w:eastAsiaTheme="minorEastAsia" w:cstheme="minorBidi"/>
              <w:sz w:val="20"/>
              <w:szCs w:val="20"/>
            </w:rPr>
          </w:rPrChange>
        </w:rPr>
        <w:t xml:space="preserve"> (2024). For the conjoint, we will use the same test as in Hypothesis 1, focusing on the Community Investment attribute.</w:t>
      </w:r>
    </w:p>
    <w:p w14:paraId="7570DE65" w14:textId="77777777" w:rsidR="002B08C1" w:rsidRPr="00450208" w:rsidRDefault="002B08C1" w:rsidP="006654FF">
      <w:pPr>
        <w:pStyle w:val="Standard"/>
        <w:spacing w:after="0"/>
        <w:jc w:val="both"/>
        <w:rPr>
          <w:rFonts w:asciiTheme="minorHAnsi" w:eastAsiaTheme="minorEastAsia" w:hAnsiTheme="minorHAnsi" w:cstheme="minorBidi"/>
          <w:rPrChange w:id="3810" w:author="Huguenot-Noel, Robin" w:date="2025-05-21T16:18:00Z" w16du:dateUtc="2025-05-21T14:18:00Z">
            <w:rPr>
              <w:rFonts w:eastAsiaTheme="minorEastAsia" w:cstheme="minorBidi"/>
              <w:sz w:val="20"/>
              <w:szCs w:val="20"/>
            </w:rPr>
          </w:rPrChange>
        </w:rPr>
      </w:pPr>
    </w:p>
    <w:p w14:paraId="0610C141" w14:textId="77777777" w:rsidR="002B08C1" w:rsidRPr="00450208" w:rsidRDefault="00000000" w:rsidP="006654FF">
      <w:pPr>
        <w:pStyle w:val="Standard"/>
        <w:spacing w:after="0"/>
        <w:jc w:val="both"/>
        <w:rPr>
          <w:rFonts w:asciiTheme="minorHAnsi" w:hAnsiTheme="minorHAnsi"/>
          <w:rPrChange w:id="3811" w:author="Huguenot-Noel, Robin" w:date="2025-05-21T16:18:00Z" w16du:dateUtc="2025-05-21T14:18:00Z">
            <w:rPr/>
          </w:rPrChange>
        </w:rPr>
      </w:pPr>
      <w:r w:rsidRPr="00450208">
        <w:rPr>
          <w:rFonts w:asciiTheme="minorHAnsi" w:eastAsiaTheme="minorEastAsia" w:hAnsiTheme="minorHAnsi" w:cstheme="minorBidi"/>
          <w:rPrChange w:id="3812" w:author="Huguenot-Noel, Robin" w:date="2025-05-21T16:18:00Z" w16du:dateUtc="2025-05-21T14:18:00Z">
            <w:rPr>
              <w:rFonts w:eastAsiaTheme="minorEastAsia" w:cstheme="minorBidi"/>
              <w:sz w:val="20"/>
              <w:szCs w:val="20"/>
            </w:rPr>
          </w:rPrChange>
        </w:rPr>
        <w:t xml:space="preserve">To test Hypothesis 3, we will again use both the vignette and the conjoint experiment. For the vignette, the main </w:t>
      </w:r>
      <w:proofErr w:type="spellStart"/>
      <w:r w:rsidRPr="00450208">
        <w:rPr>
          <w:rFonts w:asciiTheme="minorHAnsi" w:eastAsiaTheme="minorEastAsia" w:hAnsiTheme="minorHAnsi" w:cstheme="minorBidi"/>
          <w:rPrChange w:id="3813" w:author="Huguenot-Noel, Robin" w:date="2025-05-21T16:18:00Z" w16du:dateUtc="2025-05-21T14:18:00Z">
            <w:rPr>
              <w:rFonts w:eastAsiaTheme="minorEastAsia" w:cstheme="minorBidi"/>
              <w:sz w:val="20"/>
              <w:szCs w:val="20"/>
            </w:rPr>
          </w:rPrChange>
        </w:rPr>
        <w:t>estimand</w:t>
      </w:r>
      <w:proofErr w:type="spellEnd"/>
      <w:r w:rsidRPr="00450208">
        <w:rPr>
          <w:rFonts w:asciiTheme="minorHAnsi" w:eastAsiaTheme="minorEastAsia" w:hAnsiTheme="minorHAnsi" w:cstheme="minorBidi"/>
          <w:rPrChange w:id="3814" w:author="Huguenot-Noel, Robin" w:date="2025-05-21T16:18:00Z" w16du:dateUtc="2025-05-21T14:18:00Z">
            <w:rPr>
              <w:rFonts w:eastAsiaTheme="minorEastAsia" w:cstheme="minorBidi"/>
              <w:sz w:val="20"/>
              <w:szCs w:val="20"/>
            </w:rPr>
          </w:rPrChange>
        </w:rPr>
        <w:t xml:space="preserve"> is the Average Treatment Effect (ATE) of the Union condition on support for climate policy. We estimate this quantity by (i) calculating the difference in means between the D2b and D2a groups, (ii) employing a bivariate Ordinary Least Squares (OLS) regression, and (iii) employing a multivariate OLS regression that controls for age, sex, race, education, income, and partisan identification, again following </w:t>
      </w:r>
      <w:proofErr w:type="spellStart"/>
      <w:r w:rsidRPr="00450208">
        <w:rPr>
          <w:rFonts w:asciiTheme="minorHAnsi" w:eastAsiaTheme="minorEastAsia" w:hAnsiTheme="minorHAnsi" w:cstheme="minorBidi"/>
          <w:rPrChange w:id="3815" w:author="Huguenot-Noel, Robin" w:date="2025-05-21T16:18:00Z" w16du:dateUtc="2025-05-21T14:18:00Z">
            <w:rPr>
              <w:rFonts w:eastAsiaTheme="minorEastAsia" w:cstheme="minorBidi"/>
              <w:sz w:val="20"/>
              <w:szCs w:val="20"/>
            </w:rPr>
          </w:rPrChange>
        </w:rPr>
        <w:t>Gazmararian</w:t>
      </w:r>
      <w:proofErr w:type="spellEnd"/>
      <w:r w:rsidRPr="00450208">
        <w:rPr>
          <w:rFonts w:asciiTheme="minorHAnsi" w:eastAsiaTheme="minorEastAsia" w:hAnsiTheme="minorHAnsi" w:cstheme="minorBidi"/>
          <w:rPrChange w:id="3816" w:author="Huguenot-Noel, Robin" w:date="2025-05-21T16:18:00Z" w16du:dateUtc="2025-05-21T14:18:00Z">
            <w:rPr>
              <w:rFonts w:eastAsiaTheme="minorEastAsia" w:cstheme="minorBidi"/>
              <w:sz w:val="20"/>
              <w:szCs w:val="20"/>
            </w:rPr>
          </w:rPrChange>
        </w:rPr>
        <w:t xml:space="preserve"> (2024). For the conjoint, we will use the same test as in Hypothesis 1, focusing on the Union attribute.</w:t>
      </w:r>
    </w:p>
    <w:p w14:paraId="4BD29821" w14:textId="77777777" w:rsidR="002B08C1" w:rsidRPr="00450208" w:rsidRDefault="002B08C1" w:rsidP="006654FF">
      <w:pPr>
        <w:pStyle w:val="Standard"/>
        <w:spacing w:after="0"/>
        <w:rPr>
          <w:rFonts w:asciiTheme="minorHAnsi" w:eastAsiaTheme="minorEastAsia" w:hAnsiTheme="minorHAnsi" w:cstheme="minorBidi"/>
          <w:rPrChange w:id="3817" w:author="Huguenot-Noel, Robin" w:date="2025-05-21T16:18:00Z" w16du:dateUtc="2025-05-21T14:18:00Z">
            <w:rPr>
              <w:rFonts w:eastAsiaTheme="minorEastAsia" w:cstheme="minorBidi"/>
              <w:sz w:val="20"/>
              <w:szCs w:val="20"/>
            </w:rPr>
          </w:rPrChange>
        </w:rPr>
      </w:pPr>
    </w:p>
    <w:p w14:paraId="692308B2" w14:textId="77777777" w:rsidR="002B08C1" w:rsidRPr="00450208" w:rsidRDefault="00000000" w:rsidP="006654FF">
      <w:pPr>
        <w:pStyle w:val="ListParagraph"/>
        <w:numPr>
          <w:ilvl w:val="1"/>
          <w:numId w:val="8"/>
        </w:numPr>
        <w:spacing w:after="0"/>
        <w:rPr>
          <w:rPrChange w:id="3818" w:author="Huguenot-Noel, Robin" w:date="2025-05-21T16:18:00Z" w16du:dateUtc="2025-05-21T14:18:00Z">
            <w:rPr>
              <w:rFonts w:ascii="Aptos" w:hAnsi="Aptos"/>
            </w:rPr>
          </w:rPrChange>
        </w:rPr>
        <w:pPrChange w:id="3819" w:author="Huguenot-Noel, Robin" w:date="2025-05-20T18:21:00Z" w16du:dateUtc="2025-05-20T16:21:00Z">
          <w:pPr>
            <w:pStyle w:val="ListParagraph"/>
            <w:numPr>
              <w:ilvl w:val="1"/>
              <w:numId w:val="3"/>
            </w:numPr>
            <w:tabs>
              <w:tab w:val="num" w:pos="0"/>
            </w:tabs>
            <w:spacing w:after="0"/>
            <w:ind w:left="1440" w:hanging="360"/>
          </w:pPr>
        </w:pPrChange>
      </w:pPr>
      <w:r w:rsidRPr="00450208">
        <w:rPr>
          <w:rFonts w:eastAsia="Aptos" w:cs="Aptos"/>
          <w:b/>
          <w:bCs/>
        </w:rPr>
        <w:t>Power</w:t>
      </w:r>
    </w:p>
    <w:p w14:paraId="00118549" w14:textId="77777777" w:rsidR="002B08C1" w:rsidRPr="00450208" w:rsidRDefault="00000000" w:rsidP="006654FF">
      <w:pPr>
        <w:pStyle w:val="ListParagraph"/>
        <w:spacing w:after="0"/>
        <w:ind w:left="0"/>
        <w:jc w:val="both"/>
        <w:rPr>
          <w:rPrChange w:id="3820" w:author="Huguenot-Noel, Robin" w:date="2025-05-21T16:18:00Z" w16du:dateUtc="2025-05-21T14:18:00Z">
            <w:rPr>
              <w:rFonts w:ascii="Aptos" w:hAnsi="Aptos"/>
              <w:sz w:val="20"/>
              <w:szCs w:val="20"/>
            </w:rPr>
          </w:rPrChange>
        </w:rPr>
      </w:pPr>
      <w:r w:rsidRPr="00450208">
        <w:rPr>
          <w:rPrChange w:id="3821" w:author="Huguenot-Noel, Robin" w:date="2025-05-21T16:18:00Z" w16du:dateUtc="2025-05-21T14:18:00Z">
            <w:rPr>
              <w:sz w:val="20"/>
              <w:szCs w:val="20"/>
            </w:rPr>
          </w:rPrChange>
        </w:rPr>
        <w:t xml:space="preserve">For the conjoint experiment, assuming an effect size of 0.03, 1,500 respondents, four tasks per respondent, and a maximum of three levels per attribute, we expect to achieve 80% power. With a larger effect size of 0.05—commonly used in power analyses on this topic (see </w:t>
      </w:r>
      <w:proofErr w:type="spellStart"/>
      <w:r w:rsidRPr="00450208">
        <w:rPr>
          <w:rPrChange w:id="3822" w:author="Huguenot-Noel, Robin" w:date="2025-05-21T16:18:00Z" w16du:dateUtc="2025-05-21T14:18:00Z">
            <w:rPr>
              <w:sz w:val="20"/>
              <w:szCs w:val="20"/>
            </w:rPr>
          </w:rPrChange>
        </w:rPr>
        <w:t>Gazmararian</w:t>
      </w:r>
      <w:proofErr w:type="spellEnd"/>
      <w:r w:rsidRPr="00450208">
        <w:rPr>
          <w:rPrChange w:id="3823" w:author="Huguenot-Noel, Robin" w:date="2025-05-21T16:18:00Z" w16du:dateUtc="2025-05-21T14:18:00Z">
            <w:rPr>
              <w:sz w:val="20"/>
              <w:szCs w:val="20"/>
            </w:rPr>
          </w:rPrChange>
        </w:rPr>
        <w:t xml:space="preserve"> 2024)—we reach 80% power with only 500 respondents. Power calculations </w:t>
      </w:r>
      <w:r w:rsidRPr="00450208">
        <w:rPr>
          <w:rPrChange w:id="3824" w:author="Huguenot-Noel, Robin" w:date="2025-05-21T16:18:00Z" w16du:dateUtc="2025-05-21T14:18:00Z">
            <w:rPr>
              <w:sz w:val="20"/>
              <w:szCs w:val="20"/>
            </w:rPr>
          </w:rPrChange>
        </w:rPr>
        <w:lastRenderedPageBreak/>
        <w:t xml:space="preserve">were conducted using the following tool: </w:t>
      </w:r>
      <w:r w:rsidRPr="00450208">
        <w:fldChar w:fldCharType="begin"/>
      </w:r>
      <w:r w:rsidRPr="00450208">
        <w:instrText>HYPERLINK "https://mblukac.shinyapps.io/conjoints-power-shiny/" \h</w:instrText>
      </w:r>
      <w:r w:rsidRPr="00450208">
        <w:fldChar w:fldCharType="separate"/>
      </w:r>
      <w:r w:rsidRPr="00450208">
        <w:rPr>
          <w:rStyle w:val="Hyperlink"/>
          <w:rPrChange w:id="3825" w:author="Huguenot-Noel, Robin" w:date="2025-05-21T16:18:00Z" w16du:dateUtc="2025-05-21T14:18:00Z">
            <w:rPr>
              <w:rStyle w:val="Hyperlink"/>
              <w:sz w:val="20"/>
              <w:szCs w:val="20"/>
            </w:rPr>
          </w:rPrChange>
        </w:rPr>
        <w:t>https://mblukac.shinyapps.io/conjoints-power-shiny/</w:t>
      </w:r>
      <w:r w:rsidRPr="00450208">
        <w:fldChar w:fldCharType="end"/>
      </w:r>
      <w:r w:rsidRPr="00450208">
        <w:rPr>
          <w:rPrChange w:id="3826" w:author="Huguenot-Noel, Robin" w:date="2025-05-21T16:18:00Z" w16du:dateUtc="2025-05-21T14:18:00Z">
            <w:rPr>
              <w:sz w:val="20"/>
              <w:szCs w:val="20"/>
            </w:rPr>
          </w:rPrChange>
        </w:rPr>
        <w:t xml:space="preserve">. </w:t>
      </w:r>
    </w:p>
    <w:p w14:paraId="3B32F538" w14:textId="77777777" w:rsidR="002B08C1" w:rsidRPr="00450208" w:rsidRDefault="002B08C1" w:rsidP="006654FF">
      <w:pPr>
        <w:pStyle w:val="ListParagraph"/>
        <w:spacing w:after="0"/>
        <w:ind w:left="0"/>
        <w:jc w:val="both"/>
        <w:rPr>
          <w:rPrChange w:id="3827" w:author="Huguenot-Noel, Robin" w:date="2025-05-21T16:18:00Z" w16du:dateUtc="2025-05-21T14:18:00Z">
            <w:rPr>
              <w:rFonts w:ascii="Aptos" w:hAnsi="Aptos"/>
              <w:sz w:val="20"/>
              <w:szCs w:val="20"/>
            </w:rPr>
          </w:rPrChange>
        </w:rPr>
      </w:pPr>
    </w:p>
    <w:p w14:paraId="2CF64BEC" w14:textId="77777777" w:rsidR="002B08C1" w:rsidRPr="00450208" w:rsidRDefault="00000000" w:rsidP="006654FF">
      <w:pPr>
        <w:pStyle w:val="ListParagraph"/>
        <w:spacing w:after="0"/>
        <w:ind w:left="0"/>
        <w:jc w:val="both"/>
        <w:rPr>
          <w:rPrChange w:id="3828" w:author="Huguenot-Noel, Robin" w:date="2025-05-21T16:18:00Z" w16du:dateUtc="2025-05-21T14:18:00Z">
            <w:rPr>
              <w:rFonts w:ascii="Aptos" w:hAnsi="Aptos"/>
              <w:sz w:val="20"/>
              <w:szCs w:val="20"/>
            </w:rPr>
          </w:rPrChange>
        </w:rPr>
      </w:pPr>
      <w:r w:rsidRPr="00450208">
        <w:rPr>
          <w:rPrChange w:id="3829" w:author="Huguenot-Noel, Robin" w:date="2025-05-21T16:18:00Z" w16du:dateUtc="2025-05-21T14:18:00Z">
            <w:rPr>
              <w:sz w:val="20"/>
              <w:szCs w:val="20"/>
            </w:rPr>
          </w:rPrChange>
        </w:rPr>
        <w:t xml:space="preserve">For the vignette experiment, we benchmarked values using data from the survey experiment embedded in </w:t>
      </w:r>
      <w:proofErr w:type="spellStart"/>
      <w:r w:rsidRPr="00450208">
        <w:rPr>
          <w:rPrChange w:id="3830" w:author="Huguenot-Noel, Robin" w:date="2025-05-21T16:18:00Z" w16du:dateUtc="2025-05-21T14:18:00Z">
            <w:rPr>
              <w:sz w:val="20"/>
              <w:szCs w:val="20"/>
            </w:rPr>
          </w:rPrChange>
        </w:rPr>
        <w:t>Gazmararian’s</w:t>
      </w:r>
      <w:proofErr w:type="spellEnd"/>
      <w:r w:rsidRPr="00450208">
        <w:rPr>
          <w:rPrChange w:id="3831" w:author="Huguenot-Noel, Robin" w:date="2025-05-21T16:18:00Z" w16du:dateUtc="2025-05-21T14:18:00Z">
            <w:rPr>
              <w:sz w:val="20"/>
              <w:szCs w:val="20"/>
            </w:rPr>
          </w:rPrChange>
        </w:rPr>
        <w:t xml:space="preserve"> study. Assuming a treatment effect size of 0.1, a standard deviation of 0.5 for the outcome variable, and a power target of 80%, we estimate a required sample size of approximately 1,500 respondents (750 per group). Power calculations were conducted using the EGAP online power calculator: </w:t>
      </w:r>
      <w:r w:rsidRPr="00450208">
        <w:fldChar w:fldCharType="begin"/>
      </w:r>
      <w:r w:rsidRPr="00450208">
        <w:instrText>HYPERLINK "https://egap.shinyapps.io/power-app/" \h</w:instrText>
      </w:r>
      <w:r w:rsidRPr="00450208">
        <w:fldChar w:fldCharType="separate"/>
      </w:r>
      <w:r w:rsidRPr="00450208">
        <w:rPr>
          <w:rStyle w:val="Hyperlink"/>
          <w:rPrChange w:id="3832" w:author="Huguenot-Noel, Robin" w:date="2025-05-21T16:18:00Z" w16du:dateUtc="2025-05-21T14:18:00Z">
            <w:rPr>
              <w:rStyle w:val="Hyperlink"/>
              <w:sz w:val="20"/>
              <w:szCs w:val="20"/>
            </w:rPr>
          </w:rPrChange>
        </w:rPr>
        <w:t>https://egap.shinyapps.io/power-app/</w:t>
      </w:r>
      <w:r w:rsidRPr="00450208">
        <w:fldChar w:fldCharType="end"/>
      </w:r>
      <w:r w:rsidRPr="00450208">
        <w:rPr>
          <w:rPrChange w:id="3833" w:author="Huguenot-Noel, Robin" w:date="2025-05-21T16:18:00Z" w16du:dateUtc="2025-05-21T14:18:00Z">
            <w:rPr>
              <w:sz w:val="20"/>
              <w:szCs w:val="20"/>
            </w:rPr>
          </w:rPrChange>
        </w:rPr>
        <w:t xml:space="preserve">. </w:t>
      </w:r>
    </w:p>
    <w:p w14:paraId="7FCB7765" w14:textId="77777777" w:rsidR="002B08C1" w:rsidRPr="00450208" w:rsidRDefault="002B08C1" w:rsidP="006654FF">
      <w:pPr>
        <w:pStyle w:val="ListParagraph"/>
        <w:spacing w:after="0"/>
        <w:ind w:left="0"/>
        <w:rPr>
          <w:rPrChange w:id="3834" w:author="Huguenot-Noel, Robin" w:date="2025-05-21T16:18:00Z" w16du:dateUtc="2025-05-21T14:18:00Z">
            <w:rPr>
              <w:sz w:val="20"/>
              <w:szCs w:val="20"/>
            </w:rPr>
          </w:rPrChange>
        </w:rPr>
      </w:pPr>
    </w:p>
    <w:p w14:paraId="38101B5A" w14:textId="757CA01E" w:rsidR="008A3A3A" w:rsidRPr="00450208" w:rsidRDefault="00000000" w:rsidP="006654FF">
      <w:pPr>
        <w:pStyle w:val="Standard"/>
        <w:numPr>
          <w:ilvl w:val="0"/>
          <w:numId w:val="8"/>
        </w:numPr>
        <w:spacing w:after="0"/>
        <w:rPr>
          <w:ins w:id="3835" w:author="Huguenot-Noel, Robin [2]" w:date="2025-05-19T16:27:00Z" w16du:dateUtc="2025-05-19T14:27:00Z"/>
          <w:rFonts w:asciiTheme="minorHAnsi" w:hAnsiTheme="minorHAnsi"/>
          <w:b/>
          <w:bCs/>
          <w:sz w:val="28"/>
          <w:szCs w:val="26"/>
          <w:rPrChange w:id="3836" w:author="Huguenot-Noel, Robin" w:date="2025-05-21T16:18:00Z" w16du:dateUtc="2025-05-21T14:18:00Z">
            <w:rPr>
              <w:ins w:id="3837" w:author="Huguenot-Noel, Robin [2]" w:date="2025-05-19T16:27:00Z" w16du:dateUtc="2025-05-19T14:27:00Z"/>
              <w:rFonts w:eastAsia="Aptos" w:cs="Aptos"/>
              <w:b/>
              <w:bCs/>
              <w:sz w:val="28"/>
              <w:szCs w:val="28"/>
            </w:rPr>
          </w:rPrChange>
        </w:rPr>
      </w:pPr>
      <w:r w:rsidRPr="00450208">
        <w:rPr>
          <w:rFonts w:asciiTheme="minorHAnsi" w:eastAsia="Aptos" w:hAnsiTheme="minorHAnsi" w:cs="Aptos"/>
          <w:b/>
          <w:bCs/>
          <w:sz w:val="28"/>
          <w:szCs w:val="28"/>
          <w:rPrChange w:id="3838" w:author="Huguenot-Noel, Robin" w:date="2025-05-21T16:18:00Z" w16du:dateUtc="2025-05-21T14:18:00Z">
            <w:rPr>
              <w:rFonts w:eastAsia="Aptos" w:cs="Aptos"/>
              <w:b/>
              <w:bCs/>
            </w:rPr>
          </w:rPrChange>
        </w:rPr>
        <w:t>Conclusion</w:t>
      </w:r>
      <w:ins w:id="3839" w:author="Huguenot-Noel, Robin [2]" w:date="2025-05-19T16:26:00Z" w16du:dateUtc="2025-05-19T14:26:00Z">
        <w:r w:rsidR="005B3318" w:rsidRPr="00450208">
          <w:rPr>
            <w:rFonts w:asciiTheme="minorHAnsi" w:eastAsia="Aptos" w:hAnsiTheme="minorHAnsi" w:cs="Aptos"/>
            <w:b/>
            <w:bCs/>
            <w:sz w:val="28"/>
            <w:szCs w:val="28"/>
            <w:rPrChange w:id="3840" w:author="Huguenot-Noel, Robin" w:date="2025-05-21T16:18:00Z" w16du:dateUtc="2025-05-21T14:18:00Z">
              <w:rPr>
                <w:rFonts w:eastAsia="Aptos" w:cs="Aptos"/>
                <w:b/>
                <w:bCs/>
              </w:rPr>
            </w:rPrChange>
          </w:rPr>
          <w:t xml:space="preserve"> </w:t>
        </w:r>
      </w:ins>
      <w:ins w:id="3841" w:author="Huguenot-Noel, Robin [2]" w:date="2025-05-19T16:27:00Z" w16du:dateUtc="2025-05-19T14:27:00Z">
        <w:r w:rsidR="005B3318" w:rsidRPr="00450208">
          <w:rPr>
            <w:rFonts w:asciiTheme="minorHAnsi" w:eastAsia="Aptos" w:hAnsiTheme="minorHAnsi" w:cs="Aptos"/>
            <w:b/>
            <w:bCs/>
            <w:sz w:val="28"/>
            <w:szCs w:val="28"/>
            <w:rPrChange w:id="3842" w:author="Huguenot-Noel, Robin" w:date="2025-05-21T16:18:00Z" w16du:dateUtc="2025-05-21T14:18:00Z">
              <w:rPr>
                <w:rFonts w:eastAsia="Aptos" w:cs="Aptos"/>
                <w:b/>
                <w:bCs/>
                <w:sz w:val="28"/>
                <w:szCs w:val="28"/>
              </w:rPr>
            </w:rPrChange>
          </w:rPr>
          <w:t>/</w:t>
        </w:r>
      </w:ins>
      <w:ins w:id="3843" w:author="Huguenot-Noel, Robin [2]" w:date="2025-05-19T16:26:00Z" w16du:dateUtc="2025-05-19T14:26:00Z">
        <w:r w:rsidR="005B3318" w:rsidRPr="00450208">
          <w:rPr>
            <w:rFonts w:asciiTheme="minorHAnsi" w:eastAsia="Aptos" w:hAnsiTheme="minorHAnsi" w:cs="Aptos"/>
            <w:b/>
            <w:bCs/>
            <w:sz w:val="28"/>
            <w:szCs w:val="28"/>
            <w:rPrChange w:id="3844" w:author="Huguenot-Noel, Robin" w:date="2025-05-21T16:18:00Z" w16du:dateUtc="2025-05-21T14:18:00Z">
              <w:rPr>
                <w:rFonts w:eastAsia="Aptos" w:cs="Aptos"/>
                <w:b/>
                <w:bCs/>
              </w:rPr>
            </w:rPrChange>
          </w:rPr>
          <w:t xml:space="preserve"> expecte</w:t>
        </w:r>
      </w:ins>
      <w:ins w:id="3845" w:author="Huguenot-Noel, Robin [2]" w:date="2025-05-19T16:27:00Z" w16du:dateUtc="2025-05-19T14:27:00Z">
        <w:r w:rsidR="005B3318" w:rsidRPr="00450208">
          <w:rPr>
            <w:rFonts w:asciiTheme="minorHAnsi" w:eastAsia="Aptos" w:hAnsiTheme="minorHAnsi" w:cs="Aptos"/>
            <w:b/>
            <w:bCs/>
            <w:sz w:val="28"/>
            <w:szCs w:val="28"/>
            <w:rPrChange w:id="3846" w:author="Huguenot-Noel, Robin" w:date="2025-05-21T16:18:00Z" w16du:dateUtc="2025-05-21T14:18:00Z">
              <w:rPr>
                <w:rFonts w:eastAsia="Aptos" w:cs="Aptos"/>
                <w:b/>
                <w:bCs/>
              </w:rPr>
            </w:rPrChange>
          </w:rPr>
          <w:t>d contribution</w:t>
        </w:r>
      </w:ins>
    </w:p>
    <w:p w14:paraId="1D42DB97" w14:textId="77777777" w:rsidR="005B3318" w:rsidRPr="00450208" w:rsidRDefault="005B3318" w:rsidP="006654FF">
      <w:pPr>
        <w:pStyle w:val="Standard"/>
        <w:spacing w:after="0"/>
        <w:rPr>
          <w:rFonts w:asciiTheme="minorHAnsi" w:hAnsiTheme="minorHAnsi"/>
          <w:b/>
          <w:bCs/>
          <w:rPrChange w:id="3847" w:author="Huguenot-Noel, Robin" w:date="2025-05-21T16:18:00Z" w16du:dateUtc="2025-05-21T14:18:00Z">
            <w:rPr/>
          </w:rPrChange>
        </w:rPr>
      </w:pPr>
    </w:p>
    <w:p w14:paraId="6D062E32" w14:textId="77777777" w:rsidR="005B3318" w:rsidRPr="00450208" w:rsidRDefault="00000000" w:rsidP="006654FF">
      <w:pPr>
        <w:pStyle w:val="Standard"/>
        <w:spacing w:after="0"/>
        <w:rPr>
          <w:ins w:id="3848" w:author="Huguenot-Noel, Robin [2]" w:date="2025-05-19T16:27:00Z" w16du:dateUtc="2025-05-19T14:27:00Z"/>
          <w:rFonts w:asciiTheme="minorHAnsi" w:eastAsiaTheme="minorEastAsia" w:hAnsiTheme="minorHAnsi" w:cstheme="minorBidi"/>
          <w:rPrChange w:id="3849" w:author="Huguenot-Noel, Robin" w:date="2025-05-21T16:18:00Z" w16du:dateUtc="2025-05-21T14:18:00Z">
            <w:rPr>
              <w:ins w:id="3850" w:author="Huguenot-Noel, Robin [2]" w:date="2025-05-19T16:27:00Z" w16du:dateUtc="2025-05-19T14:27:00Z"/>
              <w:rFonts w:eastAsiaTheme="minorEastAsia" w:cstheme="minorBidi"/>
            </w:rPr>
          </w:rPrChange>
        </w:rPr>
      </w:pPr>
      <w:r w:rsidRPr="00450208">
        <w:rPr>
          <w:rFonts w:asciiTheme="minorHAnsi" w:eastAsiaTheme="minorEastAsia" w:hAnsiTheme="minorHAnsi" w:cstheme="minorBidi"/>
          <w:rPrChange w:id="3851" w:author="Huguenot-Noel, Robin" w:date="2025-05-21T16:18:00Z" w16du:dateUtc="2025-05-21T14:18:00Z">
            <w:rPr>
              <w:rFonts w:eastAsiaTheme="minorEastAsia" w:cstheme="minorBidi"/>
              <w:sz w:val="20"/>
              <w:szCs w:val="20"/>
            </w:rPr>
          </w:rPrChange>
        </w:rPr>
        <w:t xml:space="preserve">Overall, the project may help us identify public support for stereotypical Just Transition pathways. </w:t>
      </w:r>
      <w:ins w:id="3852" w:author="Huguenot-Noel, Robin [2]" w:date="2025-05-19T16:27:00Z" w16du:dateUtc="2025-05-19T14:27:00Z">
        <w:r w:rsidR="005B3318" w:rsidRPr="00450208">
          <w:rPr>
            <w:rFonts w:asciiTheme="minorHAnsi" w:eastAsiaTheme="minorEastAsia" w:hAnsiTheme="minorHAnsi" w:cstheme="minorBidi"/>
            <w:rPrChange w:id="3853" w:author="Huguenot-Noel, Robin" w:date="2025-05-21T16:18:00Z" w16du:dateUtc="2025-05-21T14:18:00Z">
              <w:rPr>
                <w:rFonts w:eastAsiaTheme="minorEastAsia" w:cstheme="minorBidi"/>
              </w:rPr>
            </w:rPrChange>
          </w:rPr>
          <w:t xml:space="preserve"> </w:t>
        </w:r>
      </w:ins>
    </w:p>
    <w:p w14:paraId="5CB9C7E0" w14:textId="77777777" w:rsidR="005B3318" w:rsidRPr="00450208" w:rsidRDefault="005B3318" w:rsidP="006654FF">
      <w:pPr>
        <w:pStyle w:val="Standard"/>
        <w:spacing w:after="0"/>
        <w:rPr>
          <w:ins w:id="3854" w:author="Huguenot-Noel, Robin [2]" w:date="2025-05-19T16:27:00Z" w16du:dateUtc="2025-05-19T14:27:00Z"/>
          <w:rFonts w:asciiTheme="minorHAnsi" w:eastAsiaTheme="minorEastAsia" w:hAnsiTheme="minorHAnsi" w:cstheme="minorBidi"/>
          <w:rPrChange w:id="3855" w:author="Huguenot-Noel, Robin" w:date="2025-05-21T16:18:00Z" w16du:dateUtc="2025-05-21T14:18:00Z">
            <w:rPr>
              <w:ins w:id="3856" w:author="Huguenot-Noel, Robin [2]" w:date="2025-05-19T16:27:00Z" w16du:dateUtc="2025-05-19T14:27:00Z"/>
              <w:rFonts w:eastAsiaTheme="minorEastAsia" w:cstheme="minorBidi"/>
            </w:rPr>
          </w:rPrChange>
        </w:rPr>
      </w:pPr>
    </w:p>
    <w:p w14:paraId="0AE9E5FF" w14:textId="7D205715" w:rsidR="00CA1128" w:rsidRPr="00450208" w:rsidRDefault="005B3318" w:rsidP="006654FF">
      <w:pPr>
        <w:pStyle w:val="Standard"/>
        <w:spacing w:after="0"/>
        <w:rPr>
          <w:ins w:id="3857" w:author="Huguenot-Noel, Robin [2]" w:date="2025-05-19T16:27:00Z" w16du:dateUtc="2025-05-19T14:27:00Z"/>
          <w:rFonts w:asciiTheme="minorHAnsi" w:eastAsiaTheme="minorEastAsia" w:hAnsiTheme="minorHAnsi" w:cstheme="minorBidi"/>
          <w:rPrChange w:id="3858" w:author="Huguenot-Noel, Robin" w:date="2025-05-21T16:18:00Z" w16du:dateUtc="2025-05-21T14:18:00Z">
            <w:rPr>
              <w:ins w:id="3859" w:author="Huguenot-Noel, Robin [2]" w:date="2025-05-19T16:27:00Z" w16du:dateUtc="2025-05-19T14:27:00Z"/>
              <w:rFonts w:eastAsiaTheme="minorEastAsia" w:cstheme="minorBidi"/>
            </w:rPr>
          </w:rPrChange>
        </w:rPr>
      </w:pPr>
      <w:ins w:id="3860" w:author="Huguenot-Noel, Robin [2]" w:date="2025-05-19T16:27:00Z" w16du:dateUtc="2025-05-19T14:27:00Z">
        <w:r w:rsidRPr="00450208">
          <w:rPr>
            <w:rFonts w:asciiTheme="minorHAnsi" w:eastAsiaTheme="minorEastAsia" w:hAnsiTheme="minorHAnsi" w:cstheme="minorBidi"/>
            <w:rPrChange w:id="3861" w:author="Huguenot-Noel, Robin" w:date="2025-05-21T16:18:00Z" w16du:dateUtc="2025-05-21T14:18:00Z">
              <w:rPr>
                <w:rFonts w:eastAsiaTheme="minorEastAsia" w:cstheme="minorBidi"/>
              </w:rPr>
            </w:rPrChange>
          </w:rPr>
          <w:t>We aim</w:t>
        </w:r>
      </w:ins>
      <w:ins w:id="3862" w:author="Huguenot-Noel, Robin [2]" w:date="2025-05-19T16:15:00Z" w16du:dateUtc="2025-05-19T14:15:00Z">
        <w:r w:rsidR="00CA1128" w:rsidRPr="00450208">
          <w:rPr>
            <w:rFonts w:asciiTheme="minorHAnsi" w:eastAsiaTheme="minorEastAsia" w:hAnsiTheme="minorHAnsi" w:cstheme="minorBidi"/>
            <w:rPrChange w:id="3863" w:author="Huguenot-Noel, Robin" w:date="2025-05-21T16:18:00Z" w16du:dateUtc="2025-05-21T14:18:00Z">
              <w:rPr>
                <w:rFonts w:eastAsiaTheme="minorEastAsia" w:cstheme="minorBidi"/>
                <w:sz w:val="20"/>
                <w:szCs w:val="20"/>
              </w:rPr>
            </w:rPrChange>
          </w:rPr>
          <w:t xml:space="preserve"> contribute to the literature on climate politics aiming at deepening our understanding of the acceptance of just transition policies. Our study echoes Colgan et al. (2021) proposition that decarbonization success depends on how and when interests mobilize. Unions may take an important role in realigning interests by actively reducing the relative power of climate-forcing assets vis-a-vis climate vulnerable assets which may ultimately participate in a flipping mechanism where individual or communities’ assets shift from being dominated by climate forcing assets to climate neutral, or vulnerable assets. We bring empirical evidence and shade lights to show how unions may enable or hinder such processes.</w:t>
        </w:r>
      </w:ins>
    </w:p>
    <w:p w14:paraId="36B4AB9C" w14:textId="77777777" w:rsidR="005B3318" w:rsidRPr="00450208" w:rsidRDefault="005B3318" w:rsidP="006654FF">
      <w:pPr>
        <w:pStyle w:val="Standard"/>
        <w:spacing w:after="0"/>
        <w:rPr>
          <w:ins w:id="3864" w:author="Huguenot-Noel, Robin [2]" w:date="2025-05-19T16:15:00Z" w16du:dateUtc="2025-05-19T14:15:00Z"/>
          <w:rFonts w:asciiTheme="minorHAnsi" w:eastAsiaTheme="minorEastAsia" w:hAnsiTheme="minorHAnsi" w:cstheme="minorBidi"/>
          <w:rPrChange w:id="3865" w:author="Huguenot-Noel, Robin" w:date="2025-05-21T16:18:00Z" w16du:dateUtc="2025-05-21T14:18:00Z">
            <w:rPr>
              <w:ins w:id="3866" w:author="Huguenot-Noel, Robin [2]" w:date="2025-05-19T16:15:00Z" w16du:dateUtc="2025-05-19T14:15:00Z"/>
              <w:rFonts w:eastAsiaTheme="minorEastAsia" w:cstheme="minorBidi"/>
              <w:sz w:val="20"/>
              <w:szCs w:val="20"/>
            </w:rPr>
          </w:rPrChange>
        </w:rPr>
      </w:pPr>
    </w:p>
    <w:p w14:paraId="76D2BA29" w14:textId="664F4A7F" w:rsidR="002B08C1" w:rsidRPr="00450208" w:rsidRDefault="00000000" w:rsidP="006654FF">
      <w:pPr>
        <w:pStyle w:val="Standard"/>
        <w:spacing w:after="0"/>
        <w:rPr>
          <w:rFonts w:asciiTheme="minorHAnsi" w:hAnsiTheme="minorHAnsi"/>
          <w:rPrChange w:id="3867" w:author="Huguenot-Noel, Robin" w:date="2025-05-21T16:18:00Z" w16du:dateUtc="2025-05-21T14:18:00Z">
            <w:rPr/>
          </w:rPrChange>
        </w:rPr>
      </w:pPr>
      <w:r w:rsidRPr="00450208">
        <w:rPr>
          <w:rFonts w:asciiTheme="minorHAnsi" w:eastAsiaTheme="minorEastAsia" w:hAnsiTheme="minorHAnsi" w:cstheme="minorBidi"/>
          <w:rPrChange w:id="3868" w:author="Huguenot-Noel, Robin" w:date="2025-05-21T16:18:00Z" w16du:dateUtc="2025-05-21T14:18:00Z">
            <w:rPr>
              <w:rFonts w:eastAsiaTheme="minorEastAsia" w:cstheme="minorBidi"/>
              <w:sz w:val="20"/>
              <w:szCs w:val="20"/>
            </w:rPr>
          </w:rPrChange>
        </w:rPr>
        <w:t xml:space="preserve">At this stage, we could – for example, consider whether empirical evidence would support an analytical distinction between: </w:t>
      </w:r>
    </w:p>
    <w:p w14:paraId="0D3CB693" w14:textId="77777777" w:rsidR="002B08C1" w:rsidRPr="00450208" w:rsidRDefault="00000000" w:rsidP="006654FF">
      <w:pPr>
        <w:pStyle w:val="Standard"/>
        <w:numPr>
          <w:ilvl w:val="0"/>
          <w:numId w:val="1"/>
        </w:numPr>
        <w:spacing w:after="0"/>
        <w:rPr>
          <w:rFonts w:asciiTheme="minorHAnsi" w:hAnsiTheme="minorHAnsi"/>
          <w:rPrChange w:id="3869" w:author="Huguenot-Noel, Robin" w:date="2025-05-21T16:18:00Z" w16du:dateUtc="2025-05-21T14:18:00Z">
            <w:rPr/>
          </w:rPrChange>
        </w:rPr>
      </w:pPr>
      <w:r w:rsidRPr="00450208">
        <w:rPr>
          <w:rFonts w:asciiTheme="minorHAnsi" w:eastAsiaTheme="minorEastAsia" w:hAnsiTheme="minorHAnsi" w:cstheme="minorBidi"/>
          <w:b/>
          <w:bCs/>
          <w:rPrChange w:id="3870" w:author="Huguenot-Noel, Robin" w:date="2025-05-21T16:18:00Z" w16du:dateUtc="2025-05-21T14:18:00Z">
            <w:rPr>
              <w:rFonts w:eastAsiaTheme="minorEastAsia" w:cstheme="minorBidi"/>
              <w:b/>
              <w:bCs/>
              <w:sz w:val="20"/>
              <w:szCs w:val="20"/>
            </w:rPr>
          </w:rPrChange>
        </w:rPr>
        <w:t>An individual compensation path</w:t>
      </w:r>
    </w:p>
    <w:p w14:paraId="6D34ECA8" w14:textId="77777777" w:rsidR="002B08C1" w:rsidRPr="00450208" w:rsidRDefault="00000000" w:rsidP="006654FF">
      <w:pPr>
        <w:pStyle w:val="Standard"/>
        <w:numPr>
          <w:ilvl w:val="0"/>
          <w:numId w:val="1"/>
        </w:numPr>
        <w:spacing w:after="0"/>
        <w:rPr>
          <w:rFonts w:asciiTheme="minorHAnsi" w:hAnsiTheme="minorHAnsi"/>
          <w:rPrChange w:id="3871" w:author="Huguenot-Noel, Robin" w:date="2025-05-21T16:18:00Z" w16du:dateUtc="2025-05-21T14:18:00Z">
            <w:rPr/>
          </w:rPrChange>
        </w:rPr>
      </w:pPr>
      <w:r w:rsidRPr="00450208">
        <w:rPr>
          <w:rFonts w:asciiTheme="minorHAnsi" w:eastAsiaTheme="minorEastAsia" w:hAnsiTheme="minorHAnsi" w:cstheme="minorBidi"/>
          <w:b/>
          <w:bCs/>
          <w:rPrChange w:id="3872" w:author="Huguenot-Noel, Robin" w:date="2025-05-21T16:18:00Z" w16du:dateUtc="2025-05-21T14:18:00Z">
            <w:rPr>
              <w:rFonts w:eastAsiaTheme="minorEastAsia" w:cstheme="minorBidi"/>
              <w:b/>
              <w:bCs/>
              <w:sz w:val="20"/>
              <w:szCs w:val="20"/>
            </w:rPr>
          </w:rPrChange>
        </w:rPr>
        <w:t>A group-</w:t>
      </w:r>
      <w:proofErr w:type="spellStart"/>
      <w:r w:rsidRPr="00450208">
        <w:rPr>
          <w:rFonts w:asciiTheme="minorHAnsi" w:eastAsiaTheme="minorEastAsia" w:hAnsiTheme="minorHAnsi" w:cstheme="minorBidi"/>
          <w:b/>
          <w:bCs/>
          <w:rPrChange w:id="3873" w:author="Huguenot-Noel, Robin" w:date="2025-05-21T16:18:00Z" w16du:dateUtc="2025-05-21T14:18:00Z">
            <w:rPr>
              <w:rFonts w:eastAsiaTheme="minorEastAsia" w:cstheme="minorBidi"/>
              <w:b/>
              <w:bCs/>
              <w:sz w:val="20"/>
              <w:szCs w:val="20"/>
            </w:rPr>
          </w:rPrChange>
        </w:rPr>
        <w:t>securisation</w:t>
      </w:r>
      <w:proofErr w:type="spellEnd"/>
      <w:r w:rsidRPr="00450208">
        <w:rPr>
          <w:rFonts w:asciiTheme="minorHAnsi" w:eastAsiaTheme="minorEastAsia" w:hAnsiTheme="minorHAnsi" w:cstheme="minorBidi"/>
          <w:b/>
          <w:bCs/>
          <w:rPrChange w:id="3874" w:author="Huguenot-Noel, Robin" w:date="2025-05-21T16:18:00Z" w16du:dateUtc="2025-05-21T14:18:00Z">
            <w:rPr>
              <w:rFonts w:eastAsiaTheme="minorEastAsia" w:cstheme="minorBidi"/>
              <w:b/>
              <w:bCs/>
              <w:sz w:val="20"/>
              <w:szCs w:val="20"/>
            </w:rPr>
          </w:rPrChange>
        </w:rPr>
        <w:t xml:space="preserve"> path</w:t>
      </w:r>
    </w:p>
    <w:p w14:paraId="0C1FBCAF" w14:textId="51849D84" w:rsidR="00CA1128" w:rsidRPr="00450208" w:rsidRDefault="00000000" w:rsidP="006654FF">
      <w:pPr>
        <w:pStyle w:val="Standard"/>
        <w:numPr>
          <w:ilvl w:val="0"/>
          <w:numId w:val="1"/>
        </w:numPr>
        <w:spacing w:after="0"/>
        <w:rPr>
          <w:ins w:id="3875" w:author="Huguenot-Noel, Robin [2]" w:date="2025-05-19T16:27:00Z" w16du:dateUtc="2025-05-19T14:27:00Z"/>
          <w:rFonts w:asciiTheme="minorHAnsi" w:hAnsiTheme="minorHAnsi"/>
          <w:rPrChange w:id="3876" w:author="Huguenot-Noel, Robin" w:date="2025-05-21T16:18:00Z" w16du:dateUtc="2025-05-21T14:18:00Z">
            <w:rPr>
              <w:ins w:id="3877" w:author="Huguenot-Noel, Robin [2]" w:date="2025-05-19T16:27:00Z" w16du:dateUtc="2025-05-19T14:27:00Z"/>
              <w:rFonts w:eastAsiaTheme="minorEastAsia" w:cstheme="minorBidi"/>
              <w:b/>
              <w:bCs/>
            </w:rPr>
          </w:rPrChange>
        </w:rPr>
      </w:pPr>
      <w:r w:rsidRPr="00450208">
        <w:rPr>
          <w:rFonts w:asciiTheme="minorHAnsi" w:eastAsiaTheme="minorEastAsia" w:hAnsiTheme="minorHAnsi" w:cstheme="minorBidi"/>
          <w:b/>
          <w:bCs/>
          <w:rPrChange w:id="3878" w:author="Huguenot-Noel, Robin" w:date="2025-05-21T16:18:00Z" w16du:dateUtc="2025-05-21T14:18:00Z">
            <w:rPr>
              <w:rFonts w:eastAsiaTheme="minorEastAsia" w:cstheme="minorBidi"/>
              <w:b/>
              <w:bCs/>
              <w:sz w:val="20"/>
              <w:szCs w:val="20"/>
            </w:rPr>
          </w:rPrChange>
        </w:rPr>
        <w:t xml:space="preserve">A collective capacitation path </w:t>
      </w:r>
    </w:p>
    <w:p w14:paraId="3C684284" w14:textId="77777777" w:rsidR="005B3318" w:rsidRPr="00450208" w:rsidRDefault="005B3318" w:rsidP="006654FF">
      <w:pPr>
        <w:pStyle w:val="Standard"/>
        <w:spacing w:after="0"/>
        <w:rPr>
          <w:rFonts w:asciiTheme="minorHAnsi" w:hAnsiTheme="minorHAnsi"/>
          <w:rPrChange w:id="3879" w:author="Huguenot-Noel, Robin" w:date="2025-05-21T16:18:00Z" w16du:dateUtc="2025-05-21T14:18:00Z">
            <w:rPr/>
          </w:rPrChange>
        </w:rPr>
        <w:pPrChange w:id="3880" w:author="Huguenot-Noel, Robin" w:date="2025-05-20T18:21:00Z" w16du:dateUtc="2025-05-20T16:21:00Z">
          <w:pPr>
            <w:pStyle w:val="Standard"/>
            <w:numPr>
              <w:numId w:val="1"/>
            </w:numPr>
            <w:tabs>
              <w:tab w:val="num" w:pos="0"/>
            </w:tabs>
            <w:spacing w:after="0"/>
            <w:ind w:left="720" w:hanging="360"/>
          </w:pPr>
        </w:pPrChange>
      </w:pPr>
    </w:p>
    <w:p w14:paraId="05ED25AC" w14:textId="77777777" w:rsidR="002B08C1" w:rsidRPr="00450208" w:rsidRDefault="00000000" w:rsidP="006654FF">
      <w:pPr>
        <w:pStyle w:val="Standard"/>
        <w:spacing w:after="0"/>
        <w:rPr>
          <w:rFonts w:asciiTheme="minorHAnsi" w:hAnsiTheme="minorHAnsi"/>
          <w:rPrChange w:id="3881" w:author="Huguenot-Noel, Robin" w:date="2025-05-21T16:18:00Z" w16du:dateUtc="2025-05-21T14:18:00Z">
            <w:rPr/>
          </w:rPrChange>
        </w:rPr>
      </w:pPr>
      <w:r w:rsidRPr="00450208">
        <w:rPr>
          <w:rFonts w:asciiTheme="minorHAnsi" w:eastAsiaTheme="minorEastAsia" w:hAnsiTheme="minorHAnsi" w:cstheme="minorBidi"/>
          <w:rPrChange w:id="3882" w:author="Huguenot-Noel, Robin" w:date="2025-05-21T16:18:00Z" w16du:dateUtc="2025-05-21T14:18:00Z">
            <w:rPr>
              <w:rFonts w:eastAsiaTheme="minorEastAsia" w:cstheme="minorBidi"/>
              <w:sz w:val="20"/>
              <w:szCs w:val="20"/>
            </w:rPr>
          </w:rPrChange>
        </w:rPr>
        <w:t xml:space="preserve">Our findings should further help us engage with the rich Just Transition literature on discussions linked to 1) desirable policy mix to facilitate the re-alignment of CFAs; 2) cognitive orientations at play in individual decision-making on Just Transition policies; 3) political drivers of / mechanisms of power resource mobilization </w:t>
      </w:r>
      <w:proofErr w:type="gramStart"/>
      <w:r w:rsidRPr="00450208">
        <w:rPr>
          <w:rFonts w:asciiTheme="minorHAnsi" w:eastAsiaTheme="minorEastAsia" w:hAnsiTheme="minorHAnsi" w:cstheme="minorBidi"/>
          <w:rPrChange w:id="3883" w:author="Huguenot-Noel, Robin" w:date="2025-05-21T16:18:00Z" w16du:dateUtc="2025-05-21T14:18:00Z">
            <w:rPr>
              <w:rFonts w:eastAsiaTheme="minorEastAsia" w:cstheme="minorBidi"/>
              <w:sz w:val="20"/>
              <w:szCs w:val="20"/>
            </w:rPr>
          </w:rPrChange>
        </w:rPr>
        <w:t>in  shaping</w:t>
      </w:r>
      <w:proofErr w:type="gramEnd"/>
      <w:r w:rsidRPr="00450208">
        <w:rPr>
          <w:rFonts w:asciiTheme="minorHAnsi" w:eastAsiaTheme="minorEastAsia" w:hAnsiTheme="minorHAnsi" w:cstheme="minorBidi"/>
          <w:rPrChange w:id="3884" w:author="Huguenot-Noel, Robin" w:date="2025-05-21T16:18:00Z" w16du:dateUtc="2025-05-21T14:18:00Z">
            <w:rPr>
              <w:rFonts w:eastAsiaTheme="minorEastAsia" w:cstheme="minorBidi"/>
              <w:sz w:val="20"/>
              <w:szCs w:val="20"/>
            </w:rPr>
          </w:rPrChange>
        </w:rPr>
        <w:t xml:space="preserve"> individual realignment. </w:t>
      </w:r>
    </w:p>
    <w:p w14:paraId="75CAF586" w14:textId="77777777" w:rsidR="002B08C1" w:rsidRPr="00450208" w:rsidRDefault="00000000" w:rsidP="006654FF">
      <w:pPr>
        <w:pStyle w:val="Standard"/>
        <w:spacing w:after="0"/>
        <w:rPr>
          <w:rFonts w:asciiTheme="minorHAnsi" w:eastAsiaTheme="minorEastAsia" w:hAnsiTheme="minorHAnsi" w:cstheme="minorBidi"/>
          <w:rPrChange w:id="3885" w:author="Huguenot-Noel, Robin" w:date="2025-05-21T16:18:00Z" w16du:dateUtc="2025-05-21T14:18:00Z">
            <w:rPr>
              <w:rFonts w:asciiTheme="minorHAnsi" w:eastAsiaTheme="minorEastAsia" w:hAnsiTheme="minorHAnsi" w:cstheme="minorBidi"/>
              <w:sz w:val="20"/>
              <w:szCs w:val="20"/>
            </w:rPr>
          </w:rPrChange>
        </w:rPr>
      </w:pPr>
      <w:r w:rsidRPr="00450208">
        <w:rPr>
          <w:rFonts w:asciiTheme="minorHAnsi" w:hAnsiTheme="minorHAnsi"/>
          <w:rPrChange w:id="3886" w:author="Huguenot-Noel, Robin" w:date="2025-05-21T16:18:00Z" w16du:dateUtc="2025-05-21T14:18:00Z">
            <w:rPr/>
          </w:rPrChange>
        </w:rPr>
        <w:br w:type="page"/>
      </w:r>
    </w:p>
    <w:p w14:paraId="0639FECF" w14:textId="07D7F6F2" w:rsidR="002B08C1" w:rsidRPr="00450208" w:rsidRDefault="008A3A3A" w:rsidP="006654FF">
      <w:pPr>
        <w:pStyle w:val="Standard"/>
        <w:numPr>
          <w:ilvl w:val="0"/>
          <w:numId w:val="8"/>
        </w:numPr>
        <w:rPr>
          <w:rFonts w:asciiTheme="minorHAnsi" w:hAnsiTheme="minorHAnsi"/>
          <w:sz w:val="28"/>
          <w:szCs w:val="28"/>
          <w:rPrChange w:id="3887" w:author="Huguenot-Noel, Robin" w:date="2025-05-21T16:18:00Z" w16du:dateUtc="2025-05-21T14:18:00Z">
            <w:rPr/>
          </w:rPrChange>
        </w:rPr>
        <w:pPrChange w:id="3888" w:author="Huguenot-Noel, Robin" w:date="2025-05-20T18:21:00Z" w16du:dateUtc="2025-05-20T16:21:00Z">
          <w:pPr>
            <w:pStyle w:val="Standard"/>
          </w:pPr>
        </w:pPrChange>
      </w:pPr>
      <w:ins w:id="3889" w:author="Huguenot-Noel, Robin [2]" w:date="2025-05-19T16:28:00Z" w16du:dateUtc="2025-05-19T14:28:00Z">
        <w:r w:rsidRPr="00450208">
          <w:rPr>
            <w:rFonts w:asciiTheme="minorHAnsi" w:hAnsiTheme="minorHAnsi"/>
            <w:b/>
            <w:bCs/>
            <w:sz w:val="28"/>
            <w:szCs w:val="28"/>
            <w:rPrChange w:id="3890" w:author="Huguenot-Noel, Robin" w:date="2025-05-21T16:18:00Z" w16du:dateUtc="2025-05-21T14:18:00Z">
              <w:rPr>
                <w:b/>
                <w:bCs/>
                <w:sz w:val="20"/>
                <w:szCs w:val="20"/>
              </w:rPr>
            </w:rPrChange>
          </w:rPr>
          <w:lastRenderedPageBreak/>
          <w:t>R</w:t>
        </w:r>
      </w:ins>
      <w:del w:id="3891" w:author="Huguenot-Noel, Robin [2]" w:date="2025-05-19T16:28:00Z" w16du:dateUtc="2025-05-19T14:28:00Z">
        <w:r w:rsidR="00000000" w:rsidRPr="00450208" w:rsidDel="008A3A3A">
          <w:rPr>
            <w:rFonts w:asciiTheme="minorHAnsi" w:hAnsiTheme="minorHAnsi"/>
            <w:b/>
            <w:bCs/>
            <w:sz w:val="28"/>
            <w:szCs w:val="28"/>
            <w:rPrChange w:id="3892" w:author="Huguenot-Noel, Robin" w:date="2025-05-21T16:18:00Z" w16du:dateUtc="2025-05-21T14:18:00Z">
              <w:rPr>
                <w:b/>
                <w:bCs/>
                <w:sz w:val="20"/>
                <w:szCs w:val="20"/>
              </w:rPr>
            </w:rPrChange>
          </w:rPr>
          <w:delText>Important other r</w:delText>
        </w:r>
      </w:del>
      <w:r w:rsidR="00000000" w:rsidRPr="00450208">
        <w:rPr>
          <w:rFonts w:asciiTheme="minorHAnsi" w:hAnsiTheme="minorHAnsi"/>
          <w:b/>
          <w:bCs/>
          <w:sz w:val="28"/>
          <w:szCs w:val="28"/>
          <w:rPrChange w:id="3893" w:author="Huguenot-Noel, Robin" w:date="2025-05-21T16:18:00Z" w16du:dateUtc="2025-05-21T14:18:00Z">
            <w:rPr>
              <w:b/>
              <w:bCs/>
              <w:sz w:val="20"/>
              <w:szCs w:val="20"/>
            </w:rPr>
          </w:rPrChange>
        </w:rPr>
        <w:t>eferences</w:t>
      </w:r>
    </w:p>
    <w:p w14:paraId="79F0F8AD" w14:textId="77777777" w:rsidR="002B08C1" w:rsidRPr="00450208" w:rsidRDefault="00000000" w:rsidP="006654FF">
      <w:pPr>
        <w:pStyle w:val="Standard"/>
        <w:rPr>
          <w:rFonts w:asciiTheme="minorHAnsi" w:hAnsiTheme="minorHAnsi"/>
          <w:rPrChange w:id="3894" w:author="Huguenot-Noel, Robin" w:date="2025-05-21T16:18:00Z" w16du:dateUtc="2025-05-21T14:18:00Z">
            <w:rPr/>
          </w:rPrChange>
        </w:rPr>
      </w:pPr>
      <w:r w:rsidRPr="00450208">
        <w:rPr>
          <w:rFonts w:asciiTheme="minorHAnsi" w:hAnsiTheme="minorHAnsi"/>
          <w:rPrChange w:id="3895" w:author="Huguenot-Noel, Robin" w:date="2025-05-21T16:18:00Z" w16du:dateUtc="2025-05-21T14:18:00Z">
            <w:rPr>
              <w:sz w:val="20"/>
              <w:szCs w:val="20"/>
            </w:rPr>
          </w:rPrChange>
        </w:rPr>
        <w:t xml:space="preserve">Birch, Sarah. “Political Polarization and Environmental Attitudes: A Cross-National Analysis.” Environmental Politics 29, no. 4 (June 6, 2020): 697–718. </w:t>
      </w:r>
      <w:r w:rsidRPr="00450208">
        <w:rPr>
          <w:rFonts w:asciiTheme="minorHAnsi" w:hAnsiTheme="minorHAnsi"/>
          <w:rPrChange w:id="3896" w:author="Huguenot-Noel, Robin" w:date="2025-05-21T16:18:00Z" w16du:dateUtc="2025-05-21T14:18:00Z">
            <w:rPr/>
          </w:rPrChange>
        </w:rPr>
        <w:fldChar w:fldCharType="begin"/>
      </w:r>
      <w:r w:rsidRPr="00450208">
        <w:rPr>
          <w:rFonts w:asciiTheme="minorHAnsi" w:hAnsiTheme="minorHAnsi"/>
          <w:rPrChange w:id="3897" w:author="Huguenot-Noel, Robin" w:date="2025-05-21T16:18:00Z" w16du:dateUtc="2025-05-21T14:18:00Z">
            <w:rPr/>
          </w:rPrChange>
        </w:rPr>
        <w:instrText>HYPERLINK "https://doi.org/10.1080/09644016.2019.1673997" \h</w:instrText>
      </w:r>
      <w:r w:rsidRPr="00450208">
        <w:rPr>
          <w:rFonts w:asciiTheme="minorHAnsi" w:hAnsiTheme="minorHAnsi"/>
          <w:rPrChange w:id="3898" w:author="Huguenot-Noel, Robin" w:date="2025-05-21T16:18:00Z" w16du:dateUtc="2025-05-21T14:18:00Z">
            <w:rPr/>
          </w:rPrChange>
        </w:rPr>
      </w:r>
      <w:r w:rsidRPr="00450208">
        <w:rPr>
          <w:rFonts w:asciiTheme="minorHAnsi" w:hAnsiTheme="minorHAnsi"/>
          <w:rPrChange w:id="3899" w:author="Huguenot-Noel, Robin" w:date="2025-05-21T16:18:00Z" w16du:dateUtc="2025-05-21T14:18:00Z">
            <w:rPr/>
          </w:rPrChange>
        </w:rPr>
        <w:fldChar w:fldCharType="separate"/>
      </w:r>
      <w:r w:rsidRPr="00450208">
        <w:rPr>
          <w:rStyle w:val="Hyperlink"/>
          <w:rFonts w:asciiTheme="minorHAnsi" w:hAnsiTheme="minorHAnsi"/>
          <w:rPrChange w:id="3900" w:author="Huguenot-Noel, Robin" w:date="2025-05-21T16:18:00Z" w16du:dateUtc="2025-05-21T14:18:00Z">
            <w:rPr>
              <w:rStyle w:val="Hyperlink"/>
              <w:sz w:val="20"/>
              <w:szCs w:val="20"/>
            </w:rPr>
          </w:rPrChange>
        </w:rPr>
        <w:t>https://doi.org/10.1080/09644016.2019.1673997</w:t>
      </w:r>
      <w:r w:rsidRPr="00450208">
        <w:rPr>
          <w:rFonts w:asciiTheme="minorHAnsi" w:hAnsiTheme="minorHAnsi"/>
          <w:rPrChange w:id="3901" w:author="Huguenot-Noel, Robin" w:date="2025-05-21T16:18:00Z" w16du:dateUtc="2025-05-21T14:18:00Z">
            <w:rPr/>
          </w:rPrChange>
        </w:rPr>
        <w:fldChar w:fldCharType="end"/>
      </w:r>
      <w:r w:rsidRPr="00450208">
        <w:rPr>
          <w:rFonts w:asciiTheme="minorHAnsi" w:hAnsiTheme="minorHAnsi"/>
          <w:rPrChange w:id="3902" w:author="Huguenot-Noel, Robin" w:date="2025-05-21T16:18:00Z" w16du:dateUtc="2025-05-21T14:18:00Z">
            <w:rPr>
              <w:sz w:val="20"/>
              <w:szCs w:val="20"/>
            </w:rPr>
          </w:rPrChange>
        </w:rPr>
        <w:t>.</w:t>
      </w:r>
    </w:p>
    <w:p w14:paraId="2C810EDE" w14:textId="77777777" w:rsidR="002B08C1" w:rsidRPr="00450208" w:rsidRDefault="00000000" w:rsidP="006654FF">
      <w:pPr>
        <w:pStyle w:val="Standard"/>
        <w:rPr>
          <w:rFonts w:asciiTheme="minorHAnsi" w:hAnsiTheme="minorHAnsi"/>
          <w:rPrChange w:id="3903" w:author="Huguenot-Noel, Robin" w:date="2025-05-21T16:18:00Z" w16du:dateUtc="2025-05-21T14:18:00Z">
            <w:rPr/>
          </w:rPrChange>
        </w:rPr>
      </w:pPr>
      <w:r w:rsidRPr="00450208">
        <w:rPr>
          <w:rFonts w:asciiTheme="minorHAnsi" w:hAnsiTheme="minorHAnsi"/>
          <w:rPrChange w:id="3904" w:author="Huguenot-Noel, Robin" w:date="2025-05-21T16:18:00Z" w16du:dateUtc="2025-05-21T14:18:00Z">
            <w:rPr>
              <w:sz w:val="20"/>
              <w:szCs w:val="20"/>
            </w:rPr>
          </w:rPrChange>
        </w:rPr>
        <w:t>Guber, Deborah Lynn. “A Cooling Climate for Change? Party Polarization and the Politics of Global Warming.” American Behavioral Scientist 57, no. 1 (January 1, 2013): 93–115. https://doi.org/10.1177/0002764212463361.</w:t>
      </w:r>
    </w:p>
    <w:p w14:paraId="6E242473" w14:textId="77777777" w:rsidR="002B08C1" w:rsidRPr="00450208" w:rsidRDefault="00000000" w:rsidP="006654FF">
      <w:pPr>
        <w:pStyle w:val="Standard"/>
        <w:rPr>
          <w:rFonts w:asciiTheme="minorHAnsi" w:hAnsiTheme="minorHAnsi"/>
          <w:rPrChange w:id="3905" w:author="Huguenot-Noel, Robin" w:date="2025-05-21T16:18:00Z" w16du:dateUtc="2025-05-21T14:18:00Z">
            <w:rPr/>
          </w:rPrChange>
        </w:rPr>
      </w:pPr>
      <w:r w:rsidRPr="00450208">
        <w:rPr>
          <w:rFonts w:asciiTheme="minorHAnsi" w:hAnsiTheme="minorHAnsi"/>
          <w:rPrChange w:id="3906" w:author="Huguenot-Noel, Robin" w:date="2025-05-21T16:18:00Z" w16du:dateUtc="2025-05-21T14:18:00Z">
            <w:rPr>
              <w:sz w:val="20"/>
              <w:szCs w:val="20"/>
            </w:rPr>
          </w:rPrChange>
        </w:rPr>
        <w:t xml:space="preserve">Kono, Daniel Yuichi. “Compensating for the Climate: Unemployment Insurance and Climate Change Votes.” Political Studies 68, no. 1 (February 1, 2020): 167–86. </w:t>
      </w:r>
      <w:r w:rsidRPr="00450208">
        <w:rPr>
          <w:rFonts w:asciiTheme="minorHAnsi" w:hAnsiTheme="minorHAnsi"/>
          <w:rPrChange w:id="3907" w:author="Huguenot-Noel, Robin" w:date="2025-05-21T16:18:00Z" w16du:dateUtc="2025-05-21T14:18:00Z">
            <w:rPr/>
          </w:rPrChange>
        </w:rPr>
        <w:fldChar w:fldCharType="begin"/>
      </w:r>
      <w:r w:rsidRPr="00450208">
        <w:rPr>
          <w:rFonts w:asciiTheme="minorHAnsi" w:hAnsiTheme="minorHAnsi"/>
          <w:rPrChange w:id="3908" w:author="Huguenot-Noel, Robin" w:date="2025-05-21T16:18:00Z" w16du:dateUtc="2025-05-21T14:18:00Z">
            <w:rPr/>
          </w:rPrChange>
        </w:rPr>
        <w:instrText>HYPERLINK "https://doi.org/10.1177/0032321719836066" \h</w:instrText>
      </w:r>
      <w:r w:rsidRPr="00450208">
        <w:rPr>
          <w:rFonts w:asciiTheme="minorHAnsi" w:hAnsiTheme="minorHAnsi"/>
          <w:rPrChange w:id="3909" w:author="Huguenot-Noel, Robin" w:date="2025-05-21T16:18:00Z" w16du:dateUtc="2025-05-21T14:18:00Z">
            <w:rPr/>
          </w:rPrChange>
        </w:rPr>
      </w:r>
      <w:r w:rsidRPr="00450208">
        <w:rPr>
          <w:rFonts w:asciiTheme="minorHAnsi" w:hAnsiTheme="minorHAnsi"/>
          <w:rPrChange w:id="3910" w:author="Huguenot-Noel, Robin" w:date="2025-05-21T16:18:00Z" w16du:dateUtc="2025-05-21T14:18:00Z">
            <w:rPr/>
          </w:rPrChange>
        </w:rPr>
        <w:fldChar w:fldCharType="separate"/>
      </w:r>
      <w:r w:rsidRPr="00450208">
        <w:rPr>
          <w:rStyle w:val="Hyperlink"/>
          <w:rFonts w:asciiTheme="minorHAnsi" w:hAnsiTheme="minorHAnsi"/>
          <w:rPrChange w:id="3911" w:author="Huguenot-Noel, Robin" w:date="2025-05-21T16:18:00Z" w16du:dateUtc="2025-05-21T14:18:00Z">
            <w:rPr>
              <w:rStyle w:val="Hyperlink"/>
              <w:sz w:val="20"/>
              <w:szCs w:val="20"/>
            </w:rPr>
          </w:rPrChange>
        </w:rPr>
        <w:t>https://doi.org/10.1177/0032321719836066</w:t>
      </w:r>
      <w:r w:rsidRPr="00450208">
        <w:rPr>
          <w:rFonts w:asciiTheme="minorHAnsi" w:hAnsiTheme="minorHAnsi"/>
          <w:rPrChange w:id="3912" w:author="Huguenot-Noel, Robin" w:date="2025-05-21T16:18:00Z" w16du:dateUtc="2025-05-21T14:18:00Z">
            <w:rPr/>
          </w:rPrChange>
        </w:rPr>
        <w:fldChar w:fldCharType="end"/>
      </w:r>
      <w:r w:rsidRPr="00450208">
        <w:rPr>
          <w:rFonts w:asciiTheme="minorHAnsi" w:hAnsiTheme="minorHAnsi"/>
          <w:rPrChange w:id="3913" w:author="Huguenot-Noel, Robin" w:date="2025-05-21T16:18:00Z" w16du:dateUtc="2025-05-21T14:18:00Z">
            <w:rPr>
              <w:sz w:val="20"/>
              <w:szCs w:val="20"/>
            </w:rPr>
          </w:rPrChange>
        </w:rPr>
        <w:t>.</w:t>
      </w:r>
    </w:p>
    <w:p w14:paraId="7B974CC1" w14:textId="77777777" w:rsidR="002B08C1" w:rsidRPr="00450208" w:rsidRDefault="00000000" w:rsidP="006654FF">
      <w:pPr>
        <w:pStyle w:val="Standard"/>
        <w:rPr>
          <w:rFonts w:asciiTheme="minorHAnsi" w:hAnsiTheme="minorHAnsi"/>
          <w:rPrChange w:id="3914" w:author="Huguenot-Noel, Robin" w:date="2025-05-21T16:18:00Z" w16du:dateUtc="2025-05-21T14:18:00Z">
            <w:rPr/>
          </w:rPrChange>
        </w:rPr>
      </w:pPr>
      <w:r w:rsidRPr="00450208">
        <w:rPr>
          <w:rFonts w:asciiTheme="minorHAnsi" w:hAnsiTheme="minorHAnsi"/>
          <w:rPrChange w:id="3915" w:author="Huguenot-Noel, Robin" w:date="2025-05-21T16:18:00Z" w16du:dateUtc="2025-05-21T14:18:00Z">
            <w:rPr>
              <w:sz w:val="20"/>
              <w:szCs w:val="20"/>
            </w:rPr>
          </w:rPrChange>
        </w:rPr>
        <w:t xml:space="preserve">Maestre-Andrés, Sara, Stefan Drews, and Jeroen van den Bergh. “Perceived Fairness and Public Acceptability of Carbon Pricing: A Review of the Literature.” Climate Policy 19, no. 9 (October 21, 2019): 1186–1204. </w:t>
      </w:r>
      <w:r w:rsidRPr="00450208">
        <w:rPr>
          <w:rFonts w:asciiTheme="minorHAnsi" w:hAnsiTheme="minorHAnsi"/>
          <w:rPrChange w:id="3916" w:author="Huguenot-Noel, Robin" w:date="2025-05-21T16:18:00Z" w16du:dateUtc="2025-05-21T14:18:00Z">
            <w:rPr/>
          </w:rPrChange>
        </w:rPr>
        <w:fldChar w:fldCharType="begin"/>
      </w:r>
      <w:r w:rsidRPr="00450208">
        <w:rPr>
          <w:rFonts w:asciiTheme="minorHAnsi" w:hAnsiTheme="minorHAnsi"/>
          <w:rPrChange w:id="3917" w:author="Huguenot-Noel, Robin" w:date="2025-05-21T16:18:00Z" w16du:dateUtc="2025-05-21T14:18:00Z">
            <w:rPr/>
          </w:rPrChange>
        </w:rPr>
        <w:instrText>HYPERLINK "https://doi.org/10.1080/14693062.2019.1639490" \h</w:instrText>
      </w:r>
      <w:r w:rsidRPr="00450208">
        <w:rPr>
          <w:rFonts w:asciiTheme="minorHAnsi" w:hAnsiTheme="minorHAnsi"/>
          <w:rPrChange w:id="3918" w:author="Huguenot-Noel, Robin" w:date="2025-05-21T16:18:00Z" w16du:dateUtc="2025-05-21T14:18:00Z">
            <w:rPr/>
          </w:rPrChange>
        </w:rPr>
      </w:r>
      <w:r w:rsidRPr="00450208">
        <w:rPr>
          <w:rFonts w:asciiTheme="minorHAnsi" w:hAnsiTheme="minorHAnsi"/>
          <w:rPrChange w:id="3919" w:author="Huguenot-Noel, Robin" w:date="2025-05-21T16:18:00Z" w16du:dateUtc="2025-05-21T14:18:00Z">
            <w:rPr/>
          </w:rPrChange>
        </w:rPr>
        <w:fldChar w:fldCharType="separate"/>
      </w:r>
      <w:r w:rsidRPr="00450208">
        <w:rPr>
          <w:rStyle w:val="Hyperlink"/>
          <w:rFonts w:asciiTheme="minorHAnsi" w:hAnsiTheme="minorHAnsi"/>
          <w:rPrChange w:id="3920" w:author="Huguenot-Noel, Robin" w:date="2025-05-21T16:18:00Z" w16du:dateUtc="2025-05-21T14:18:00Z">
            <w:rPr>
              <w:rStyle w:val="Hyperlink"/>
              <w:sz w:val="20"/>
              <w:szCs w:val="20"/>
            </w:rPr>
          </w:rPrChange>
        </w:rPr>
        <w:t>https://doi.org/10.1080/14693062.2019.1639490</w:t>
      </w:r>
      <w:r w:rsidRPr="00450208">
        <w:rPr>
          <w:rFonts w:asciiTheme="minorHAnsi" w:hAnsiTheme="minorHAnsi"/>
          <w:rPrChange w:id="3921" w:author="Huguenot-Noel, Robin" w:date="2025-05-21T16:18:00Z" w16du:dateUtc="2025-05-21T14:18:00Z">
            <w:rPr/>
          </w:rPrChange>
        </w:rPr>
        <w:fldChar w:fldCharType="end"/>
      </w:r>
      <w:r w:rsidRPr="00450208">
        <w:rPr>
          <w:rFonts w:asciiTheme="minorHAnsi" w:hAnsiTheme="minorHAnsi"/>
          <w:rPrChange w:id="3922" w:author="Huguenot-Noel, Robin" w:date="2025-05-21T16:18:00Z" w16du:dateUtc="2025-05-21T14:18:00Z">
            <w:rPr>
              <w:sz w:val="20"/>
              <w:szCs w:val="20"/>
            </w:rPr>
          </w:rPrChange>
        </w:rPr>
        <w:t>.</w:t>
      </w:r>
    </w:p>
    <w:p w14:paraId="7668876A" w14:textId="77777777" w:rsidR="002B08C1" w:rsidRPr="00450208" w:rsidRDefault="00000000" w:rsidP="006654FF">
      <w:pPr>
        <w:pStyle w:val="Standard"/>
        <w:rPr>
          <w:rFonts w:asciiTheme="minorHAnsi" w:hAnsiTheme="minorHAnsi"/>
          <w:rPrChange w:id="3923" w:author="Huguenot-Noel, Robin" w:date="2025-05-21T16:18:00Z" w16du:dateUtc="2025-05-21T14:18:00Z">
            <w:rPr/>
          </w:rPrChange>
        </w:rPr>
      </w:pPr>
      <w:r w:rsidRPr="00450208">
        <w:rPr>
          <w:rFonts w:asciiTheme="minorHAnsi" w:hAnsiTheme="minorHAnsi"/>
          <w:rPrChange w:id="3924" w:author="Huguenot-Noel, Robin" w:date="2025-05-21T16:18:00Z" w16du:dateUtc="2025-05-21T14:18:00Z">
            <w:rPr>
              <w:sz w:val="20"/>
              <w:szCs w:val="20"/>
            </w:rPr>
          </w:rPrChange>
        </w:rPr>
        <w:t xml:space="preserve">Vona, Francesco. “Job Losses and Political Acceptability of Climate Policies: Why the ‘Job-Killing’ Argument Is so Persistent and How to Overturn It.” Climate Policy 19, no. 4 (April 21, 2019): 524–32. </w:t>
      </w:r>
      <w:r w:rsidRPr="00450208">
        <w:rPr>
          <w:rFonts w:asciiTheme="minorHAnsi" w:hAnsiTheme="minorHAnsi"/>
          <w:rPrChange w:id="3925" w:author="Huguenot-Noel, Robin" w:date="2025-05-21T16:18:00Z" w16du:dateUtc="2025-05-21T14:18:00Z">
            <w:rPr/>
          </w:rPrChange>
        </w:rPr>
        <w:fldChar w:fldCharType="begin"/>
      </w:r>
      <w:r w:rsidRPr="00450208">
        <w:rPr>
          <w:rFonts w:asciiTheme="minorHAnsi" w:hAnsiTheme="minorHAnsi"/>
          <w:rPrChange w:id="3926" w:author="Huguenot-Noel, Robin" w:date="2025-05-21T16:18:00Z" w16du:dateUtc="2025-05-21T14:18:00Z">
            <w:rPr/>
          </w:rPrChange>
        </w:rPr>
        <w:instrText>HYPERLINK "https://doi.org/10.1080/14693062.2018.1532871" \h</w:instrText>
      </w:r>
      <w:r w:rsidRPr="00450208">
        <w:rPr>
          <w:rFonts w:asciiTheme="minorHAnsi" w:hAnsiTheme="minorHAnsi"/>
          <w:rPrChange w:id="3927" w:author="Huguenot-Noel, Robin" w:date="2025-05-21T16:18:00Z" w16du:dateUtc="2025-05-21T14:18:00Z">
            <w:rPr/>
          </w:rPrChange>
        </w:rPr>
      </w:r>
      <w:r w:rsidRPr="00450208">
        <w:rPr>
          <w:rFonts w:asciiTheme="minorHAnsi" w:hAnsiTheme="minorHAnsi"/>
          <w:rPrChange w:id="3928" w:author="Huguenot-Noel, Robin" w:date="2025-05-21T16:18:00Z" w16du:dateUtc="2025-05-21T14:18:00Z">
            <w:rPr/>
          </w:rPrChange>
        </w:rPr>
        <w:fldChar w:fldCharType="separate"/>
      </w:r>
      <w:r w:rsidRPr="00450208">
        <w:rPr>
          <w:rStyle w:val="Hyperlink"/>
          <w:rFonts w:asciiTheme="minorHAnsi" w:hAnsiTheme="minorHAnsi"/>
          <w:rPrChange w:id="3929" w:author="Huguenot-Noel, Robin" w:date="2025-05-21T16:18:00Z" w16du:dateUtc="2025-05-21T14:18:00Z">
            <w:rPr>
              <w:rStyle w:val="Hyperlink"/>
              <w:sz w:val="20"/>
              <w:szCs w:val="20"/>
            </w:rPr>
          </w:rPrChange>
        </w:rPr>
        <w:t>https://doi.org/10.1080/14693062.2018.1532871</w:t>
      </w:r>
      <w:r w:rsidRPr="00450208">
        <w:rPr>
          <w:rFonts w:asciiTheme="minorHAnsi" w:hAnsiTheme="minorHAnsi"/>
          <w:rPrChange w:id="3930" w:author="Huguenot-Noel, Robin" w:date="2025-05-21T16:18:00Z" w16du:dateUtc="2025-05-21T14:18:00Z">
            <w:rPr/>
          </w:rPrChange>
        </w:rPr>
        <w:fldChar w:fldCharType="end"/>
      </w:r>
      <w:r w:rsidRPr="00450208">
        <w:rPr>
          <w:rFonts w:asciiTheme="minorHAnsi" w:hAnsiTheme="minorHAnsi"/>
          <w:rPrChange w:id="3931" w:author="Huguenot-Noel, Robin" w:date="2025-05-21T16:18:00Z" w16du:dateUtc="2025-05-21T14:18:00Z">
            <w:rPr>
              <w:sz w:val="20"/>
              <w:szCs w:val="20"/>
            </w:rPr>
          </w:rPrChange>
        </w:rPr>
        <w:t>.</w:t>
      </w:r>
    </w:p>
    <w:p w14:paraId="231FDEBA" w14:textId="77777777" w:rsidR="002B08C1" w:rsidRPr="00450208" w:rsidRDefault="00000000" w:rsidP="006654FF">
      <w:pPr>
        <w:pStyle w:val="Standard"/>
        <w:rPr>
          <w:rFonts w:asciiTheme="minorHAnsi" w:hAnsiTheme="minorHAnsi"/>
          <w:rPrChange w:id="3932" w:author="Huguenot-Noel, Robin" w:date="2025-05-21T16:18:00Z" w16du:dateUtc="2025-05-21T14:18:00Z">
            <w:rPr/>
          </w:rPrChange>
        </w:rPr>
      </w:pPr>
      <w:r w:rsidRPr="00450208">
        <w:rPr>
          <w:rFonts w:asciiTheme="minorHAnsi" w:eastAsia="Aptos" w:hAnsiTheme="minorHAnsi" w:cs="Aptos"/>
          <w:b/>
          <w:bCs/>
          <w:rPrChange w:id="3933" w:author="Huguenot-Noel, Robin" w:date="2025-05-21T16:18:00Z" w16du:dateUtc="2025-05-21T14:18:00Z">
            <w:rPr>
              <w:rFonts w:eastAsia="Aptos" w:cs="Aptos"/>
              <w:b/>
              <w:bCs/>
              <w:sz w:val="20"/>
              <w:szCs w:val="20"/>
            </w:rPr>
          </w:rPrChange>
        </w:rPr>
        <w:t>References</w:t>
      </w:r>
    </w:p>
    <w:p w14:paraId="18B04ABB" w14:textId="77777777" w:rsidR="002B08C1" w:rsidRPr="00450208" w:rsidRDefault="00000000" w:rsidP="006654FF">
      <w:pPr>
        <w:pStyle w:val="Standard"/>
        <w:rPr>
          <w:rFonts w:asciiTheme="minorHAnsi" w:hAnsiTheme="minorHAnsi"/>
          <w:rPrChange w:id="3934" w:author="Huguenot-Noel, Robin" w:date="2025-05-21T16:18:00Z" w16du:dateUtc="2025-05-21T14:18:00Z">
            <w:rPr/>
          </w:rPrChange>
        </w:rPr>
      </w:pPr>
      <w:r w:rsidRPr="00450208">
        <w:rPr>
          <w:rFonts w:asciiTheme="minorHAnsi" w:eastAsia="Aptos" w:hAnsiTheme="minorHAnsi" w:cs="Aptos"/>
          <w:rPrChange w:id="3935" w:author="Huguenot-Noel, Robin" w:date="2025-05-21T16:18:00Z" w16du:dateUtc="2025-05-21T14:18:00Z">
            <w:rPr>
              <w:rFonts w:eastAsia="Aptos" w:cs="Aptos"/>
              <w:sz w:val="20"/>
              <w:szCs w:val="20"/>
            </w:rPr>
          </w:rPrChange>
        </w:rPr>
        <w:t xml:space="preserve">Baute, Sharon. “The Distributive Politics of the Green Transition: A Conjoint Experiment on EU Climate Change Mitigation Policy.” Journal of European Public Policy 0, no. 0 (n.d.): 1–29. </w:t>
      </w:r>
      <w:r w:rsidRPr="00450208">
        <w:rPr>
          <w:rFonts w:asciiTheme="minorHAnsi" w:hAnsiTheme="minorHAnsi"/>
          <w:rPrChange w:id="3936" w:author="Huguenot-Noel, Robin" w:date="2025-05-21T16:18:00Z" w16du:dateUtc="2025-05-21T14:18:00Z">
            <w:rPr/>
          </w:rPrChange>
        </w:rPr>
        <w:fldChar w:fldCharType="begin"/>
      </w:r>
      <w:r w:rsidRPr="00450208">
        <w:rPr>
          <w:rFonts w:asciiTheme="minorHAnsi" w:hAnsiTheme="minorHAnsi"/>
          <w:rPrChange w:id="3937" w:author="Huguenot-Noel, Robin" w:date="2025-05-21T16:18:00Z" w16du:dateUtc="2025-05-21T14:18:00Z">
            <w:rPr/>
          </w:rPrChange>
        </w:rPr>
        <w:instrText>HYPERLINK "https://doi.org/10.1080/13501763.2024.2304609" \h</w:instrText>
      </w:r>
      <w:r w:rsidRPr="00450208">
        <w:rPr>
          <w:rFonts w:asciiTheme="minorHAnsi" w:hAnsiTheme="minorHAnsi"/>
          <w:rPrChange w:id="3938" w:author="Huguenot-Noel, Robin" w:date="2025-05-21T16:18:00Z" w16du:dateUtc="2025-05-21T14:18:00Z">
            <w:rPr/>
          </w:rPrChange>
        </w:rPr>
      </w:r>
      <w:r w:rsidRPr="00450208">
        <w:rPr>
          <w:rFonts w:asciiTheme="minorHAnsi" w:hAnsiTheme="minorHAnsi"/>
          <w:rPrChange w:id="3939" w:author="Huguenot-Noel, Robin" w:date="2025-05-21T16:18:00Z" w16du:dateUtc="2025-05-21T14:18:00Z">
            <w:rPr/>
          </w:rPrChange>
        </w:rPr>
        <w:fldChar w:fldCharType="separate"/>
      </w:r>
      <w:r w:rsidRPr="00450208">
        <w:rPr>
          <w:rStyle w:val="Hyperlink"/>
          <w:rFonts w:asciiTheme="minorHAnsi" w:eastAsia="Aptos" w:hAnsiTheme="minorHAnsi" w:cs="Aptos"/>
          <w:color w:val="0563C1"/>
          <w:rPrChange w:id="3940" w:author="Huguenot-Noel, Robin" w:date="2025-05-21T16:18:00Z" w16du:dateUtc="2025-05-21T14:18:00Z">
            <w:rPr>
              <w:rStyle w:val="Hyperlink"/>
              <w:rFonts w:eastAsia="Aptos" w:cs="Aptos"/>
              <w:color w:val="0563C1"/>
              <w:sz w:val="20"/>
              <w:szCs w:val="20"/>
            </w:rPr>
          </w:rPrChange>
        </w:rPr>
        <w:t>https://doi.org/10.1080/13501763.2024.2304609</w:t>
      </w:r>
      <w:r w:rsidRPr="00450208">
        <w:rPr>
          <w:rFonts w:asciiTheme="minorHAnsi" w:hAnsiTheme="minorHAnsi"/>
          <w:rPrChange w:id="3941" w:author="Huguenot-Noel, Robin" w:date="2025-05-21T16:18:00Z" w16du:dateUtc="2025-05-21T14:18:00Z">
            <w:rPr/>
          </w:rPrChange>
        </w:rPr>
        <w:fldChar w:fldCharType="end"/>
      </w:r>
      <w:r w:rsidRPr="00450208">
        <w:rPr>
          <w:rFonts w:asciiTheme="minorHAnsi" w:eastAsia="Aptos" w:hAnsiTheme="minorHAnsi" w:cs="Aptos"/>
          <w:rPrChange w:id="3942" w:author="Huguenot-Noel, Robin" w:date="2025-05-21T16:18:00Z" w16du:dateUtc="2025-05-21T14:18:00Z">
            <w:rPr>
              <w:rFonts w:eastAsia="Aptos" w:cs="Aptos"/>
              <w:sz w:val="20"/>
              <w:szCs w:val="20"/>
            </w:rPr>
          </w:rPrChange>
        </w:rPr>
        <w:t>.</w:t>
      </w:r>
    </w:p>
    <w:p w14:paraId="3E2FB483" w14:textId="77777777" w:rsidR="002B08C1" w:rsidRPr="00450208" w:rsidRDefault="00000000" w:rsidP="006654FF">
      <w:pPr>
        <w:pStyle w:val="Standard"/>
        <w:rPr>
          <w:rFonts w:asciiTheme="minorHAnsi" w:hAnsiTheme="minorHAnsi"/>
          <w:rPrChange w:id="3943" w:author="Huguenot-Noel, Robin" w:date="2025-05-21T16:18:00Z" w16du:dateUtc="2025-05-21T14:18:00Z">
            <w:rPr/>
          </w:rPrChange>
        </w:rPr>
      </w:pPr>
      <w:r w:rsidRPr="00450208">
        <w:rPr>
          <w:rFonts w:asciiTheme="minorHAnsi" w:eastAsia="Aptos" w:hAnsiTheme="minorHAnsi" w:cs="Aptos"/>
          <w:rPrChange w:id="3944" w:author="Huguenot-Noel, Robin" w:date="2025-05-21T16:18:00Z" w16du:dateUtc="2025-05-21T14:18:00Z">
            <w:rPr>
              <w:rFonts w:eastAsia="Aptos" w:cs="Aptos"/>
              <w:sz w:val="20"/>
              <w:szCs w:val="20"/>
            </w:rPr>
          </w:rPrChange>
        </w:rPr>
        <w:t xml:space="preserve">Beiser-McGrath, Liam F., and Thomas Bernauer. “How Do Pocketbook and Distributional Concerns Affect Citizens’ Preferences for Carbon Taxation?” The Journal of Politics 86, no. 2 (April 2024): 551–64. </w:t>
      </w:r>
      <w:r w:rsidRPr="00450208">
        <w:rPr>
          <w:rFonts w:asciiTheme="minorHAnsi" w:hAnsiTheme="minorHAnsi"/>
          <w:rPrChange w:id="3945" w:author="Huguenot-Noel, Robin" w:date="2025-05-21T16:18:00Z" w16du:dateUtc="2025-05-21T14:18:00Z">
            <w:rPr/>
          </w:rPrChange>
        </w:rPr>
        <w:fldChar w:fldCharType="begin"/>
      </w:r>
      <w:r w:rsidRPr="00450208">
        <w:rPr>
          <w:rFonts w:asciiTheme="minorHAnsi" w:hAnsiTheme="minorHAnsi"/>
          <w:rPrChange w:id="3946" w:author="Huguenot-Noel, Robin" w:date="2025-05-21T16:18:00Z" w16du:dateUtc="2025-05-21T14:18:00Z">
            <w:rPr/>
          </w:rPrChange>
        </w:rPr>
        <w:instrText>HYPERLINK "https://doi.org/10.1086/727594" \h</w:instrText>
      </w:r>
      <w:r w:rsidRPr="00450208">
        <w:rPr>
          <w:rFonts w:asciiTheme="minorHAnsi" w:hAnsiTheme="minorHAnsi"/>
          <w:rPrChange w:id="3947" w:author="Huguenot-Noel, Robin" w:date="2025-05-21T16:18:00Z" w16du:dateUtc="2025-05-21T14:18:00Z">
            <w:rPr/>
          </w:rPrChange>
        </w:rPr>
      </w:r>
      <w:r w:rsidRPr="00450208">
        <w:rPr>
          <w:rFonts w:asciiTheme="minorHAnsi" w:hAnsiTheme="minorHAnsi"/>
          <w:rPrChange w:id="3948" w:author="Huguenot-Noel, Robin" w:date="2025-05-21T16:18:00Z" w16du:dateUtc="2025-05-21T14:18:00Z">
            <w:rPr/>
          </w:rPrChange>
        </w:rPr>
        <w:fldChar w:fldCharType="separate"/>
      </w:r>
      <w:r w:rsidRPr="00450208">
        <w:rPr>
          <w:rStyle w:val="Hyperlink"/>
          <w:rFonts w:asciiTheme="minorHAnsi" w:eastAsia="Aptos" w:hAnsiTheme="minorHAnsi" w:cs="Aptos"/>
          <w:color w:val="0563C1"/>
          <w:rPrChange w:id="3949" w:author="Huguenot-Noel, Robin" w:date="2025-05-21T16:18:00Z" w16du:dateUtc="2025-05-21T14:18:00Z">
            <w:rPr>
              <w:rStyle w:val="Hyperlink"/>
              <w:rFonts w:eastAsia="Aptos" w:cs="Aptos"/>
              <w:color w:val="0563C1"/>
              <w:sz w:val="20"/>
              <w:szCs w:val="20"/>
            </w:rPr>
          </w:rPrChange>
        </w:rPr>
        <w:t>https://doi.org/10.1086/727594</w:t>
      </w:r>
      <w:r w:rsidRPr="00450208">
        <w:rPr>
          <w:rFonts w:asciiTheme="minorHAnsi" w:hAnsiTheme="minorHAnsi"/>
          <w:rPrChange w:id="3950" w:author="Huguenot-Noel, Robin" w:date="2025-05-21T16:18:00Z" w16du:dateUtc="2025-05-21T14:18:00Z">
            <w:rPr/>
          </w:rPrChange>
        </w:rPr>
        <w:fldChar w:fldCharType="end"/>
      </w:r>
      <w:r w:rsidRPr="00450208">
        <w:rPr>
          <w:rFonts w:asciiTheme="minorHAnsi" w:eastAsia="Aptos" w:hAnsiTheme="minorHAnsi" w:cs="Aptos"/>
          <w:rPrChange w:id="3951" w:author="Huguenot-Noel, Robin" w:date="2025-05-21T16:18:00Z" w16du:dateUtc="2025-05-21T14:18:00Z">
            <w:rPr>
              <w:rFonts w:eastAsia="Aptos" w:cs="Aptos"/>
              <w:sz w:val="20"/>
              <w:szCs w:val="20"/>
            </w:rPr>
          </w:rPrChange>
        </w:rPr>
        <w:t>.</w:t>
      </w:r>
    </w:p>
    <w:p w14:paraId="472CD17E" w14:textId="77777777" w:rsidR="002B08C1" w:rsidRPr="00450208" w:rsidRDefault="00000000" w:rsidP="006654FF">
      <w:pPr>
        <w:pStyle w:val="Standard"/>
        <w:rPr>
          <w:rFonts w:asciiTheme="minorHAnsi" w:hAnsiTheme="minorHAnsi"/>
          <w:rPrChange w:id="3952" w:author="Huguenot-Noel, Robin" w:date="2025-05-21T16:18:00Z" w16du:dateUtc="2025-05-21T14:18:00Z">
            <w:rPr/>
          </w:rPrChange>
        </w:rPr>
      </w:pPr>
      <w:proofErr w:type="spellStart"/>
      <w:r w:rsidRPr="00450208">
        <w:rPr>
          <w:rFonts w:asciiTheme="minorHAnsi" w:eastAsia="Aptos" w:hAnsiTheme="minorHAnsi" w:cs="Aptos"/>
          <w:rPrChange w:id="3953" w:author="Huguenot-Noel, Robin" w:date="2025-05-21T16:18:00Z" w16du:dateUtc="2025-05-21T14:18:00Z">
            <w:rPr>
              <w:rFonts w:eastAsia="Aptos" w:cs="Aptos"/>
              <w:sz w:val="20"/>
              <w:szCs w:val="20"/>
            </w:rPr>
          </w:rPrChange>
        </w:rPr>
        <w:t>Bolet</w:t>
      </w:r>
      <w:proofErr w:type="spellEnd"/>
      <w:r w:rsidRPr="00450208">
        <w:rPr>
          <w:rFonts w:asciiTheme="minorHAnsi" w:eastAsia="Aptos" w:hAnsiTheme="minorHAnsi" w:cs="Aptos"/>
          <w:rPrChange w:id="3954" w:author="Huguenot-Noel, Robin" w:date="2025-05-21T16:18:00Z" w16du:dateUtc="2025-05-21T14:18:00Z">
            <w:rPr>
              <w:rFonts w:eastAsia="Aptos" w:cs="Aptos"/>
              <w:sz w:val="20"/>
              <w:szCs w:val="20"/>
            </w:rPr>
          </w:rPrChange>
        </w:rPr>
        <w:t xml:space="preserve">, Diane, Fergus Green, and Mikel González-Eguino. ‘How to Get Coal Country to Vote for Climate Policy: The Effect of a “Just Transition Agreement” on Spanish Election Results’. American Political Science Review, 4 December 2023, 1–16. </w:t>
      </w:r>
      <w:r w:rsidRPr="00450208">
        <w:rPr>
          <w:rFonts w:asciiTheme="minorHAnsi" w:hAnsiTheme="minorHAnsi"/>
          <w:rPrChange w:id="3955" w:author="Huguenot-Noel, Robin" w:date="2025-05-21T16:18:00Z" w16du:dateUtc="2025-05-21T14:18:00Z">
            <w:rPr/>
          </w:rPrChange>
        </w:rPr>
        <w:fldChar w:fldCharType="begin"/>
      </w:r>
      <w:r w:rsidRPr="00450208">
        <w:rPr>
          <w:rFonts w:asciiTheme="minorHAnsi" w:hAnsiTheme="minorHAnsi"/>
          <w:rPrChange w:id="3956" w:author="Huguenot-Noel, Robin" w:date="2025-05-21T16:18:00Z" w16du:dateUtc="2025-05-21T14:18:00Z">
            <w:rPr/>
          </w:rPrChange>
        </w:rPr>
        <w:instrText>HYPERLINK "https://doi.org/10.1017/S0003055423001235" \h</w:instrText>
      </w:r>
      <w:r w:rsidRPr="00450208">
        <w:rPr>
          <w:rFonts w:asciiTheme="minorHAnsi" w:hAnsiTheme="minorHAnsi"/>
          <w:rPrChange w:id="3957" w:author="Huguenot-Noel, Robin" w:date="2025-05-21T16:18:00Z" w16du:dateUtc="2025-05-21T14:18:00Z">
            <w:rPr/>
          </w:rPrChange>
        </w:rPr>
      </w:r>
      <w:r w:rsidRPr="00450208">
        <w:rPr>
          <w:rFonts w:asciiTheme="minorHAnsi" w:hAnsiTheme="minorHAnsi"/>
          <w:rPrChange w:id="3958" w:author="Huguenot-Noel, Robin" w:date="2025-05-21T16:18:00Z" w16du:dateUtc="2025-05-21T14:18:00Z">
            <w:rPr/>
          </w:rPrChange>
        </w:rPr>
        <w:fldChar w:fldCharType="separate"/>
      </w:r>
      <w:r w:rsidRPr="00450208">
        <w:rPr>
          <w:rStyle w:val="Hyperlink"/>
          <w:rFonts w:asciiTheme="minorHAnsi" w:eastAsia="Aptos" w:hAnsiTheme="minorHAnsi" w:cs="Aptos"/>
          <w:color w:val="0563C1"/>
          <w:rPrChange w:id="3959" w:author="Huguenot-Noel, Robin" w:date="2025-05-21T16:18:00Z" w16du:dateUtc="2025-05-21T14:18:00Z">
            <w:rPr>
              <w:rStyle w:val="Hyperlink"/>
              <w:rFonts w:eastAsia="Aptos" w:cs="Aptos"/>
              <w:color w:val="0563C1"/>
              <w:sz w:val="20"/>
              <w:szCs w:val="20"/>
            </w:rPr>
          </w:rPrChange>
        </w:rPr>
        <w:t>https://doi.org/10.1017/S0003055423001235</w:t>
      </w:r>
      <w:r w:rsidRPr="00450208">
        <w:rPr>
          <w:rFonts w:asciiTheme="minorHAnsi" w:hAnsiTheme="minorHAnsi"/>
          <w:rPrChange w:id="3960" w:author="Huguenot-Noel, Robin" w:date="2025-05-21T16:18:00Z" w16du:dateUtc="2025-05-21T14:18:00Z">
            <w:rPr/>
          </w:rPrChange>
        </w:rPr>
        <w:fldChar w:fldCharType="end"/>
      </w:r>
      <w:r w:rsidRPr="00450208">
        <w:rPr>
          <w:rFonts w:asciiTheme="minorHAnsi" w:eastAsia="Aptos" w:hAnsiTheme="minorHAnsi" w:cs="Aptos"/>
          <w:rPrChange w:id="3961" w:author="Huguenot-Noel, Robin" w:date="2025-05-21T16:18:00Z" w16du:dateUtc="2025-05-21T14:18:00Z">
            <w:rPr>
              <w:rFonts w:eastAsia="Aptos" w:cs="Aptos"/>
              <w:sz w:val="20"/>
              <w:szCs w:val="20"/>
            </w:rPr>
          </w:rPrChange>
        </w:rPr>
        <w:t>.</w:t>
      </w:r>
    </w:p>
    <w:p w14:paraId="1D6DA8B1" w14:textId="77777777" w:rsidR="002B08C1" w:rsidRPr="00450208" w:rsidRDefault="00000000" w:rsidP="006654FF">
      <w:pPr>
        <w:pStyle w:val="Standard"/>
        <w:rPr>
          <w:rFonts w:asciiTheme="minorHAnsi" w:hAnsiTheme="minorHAnsi"/>
          <w:rPrChange w:id="3962" w:author="Huguenot-Noel, Robin" w:date="2025-05-21T16:18:00Z" w16du:dateUtc="2025-05-21T14:18:00Z">
            <w:rPr/>
          </w:rPrChange>
        </w:rPr>
      </w:pPr>
      <w:proofErr w:type="spellStart"/>
      <w:r w:rsidRPr="00450208">
        <w:rPr>
          <w:rFonts w:asciiTheme="minorHAnsi" w:eastAsia="Aptos" w:hAnsiTheme="minorHAnsi" w:cs="Aptos"/>
          <w:rPrChange w:id="3963" w:author="Huguenot-Noel, Robin" w:date="2025-05-21T16:18:00Z" w16du:dateUtc="2025-05-21T14:18:00Z">
            <w:rPr>
              <w:rFonts w:eastAsia="Aptos" w:cs="Aptos"/>
              <w:sz w:val="20"/>
              <w:szCs w:val="20"/>
            </w:rPr>
          </w:rPrChange>
        </w:rPr>
        <w:t>Colantone</w:t>
      </w:r>
      <w:proofErr w:type="spellEnd"/>
      <w:r w:rsidRPr="00450208">
        <w:rPr>
          <w:rFonts w:asciiTheme="minorHAnsi" w:eastAsia="Aptos" w:hAnsiTheme="minorHAnsi" w:cs="Aptos"/>
          <w:rPrChange w:id="3964" w:author="Huguenot-Noel, Robin" w:date="2025-05-21T16:18:00Z" w16du:dateUtc="2025-05-21T14:18:00Z">
            <w:rPr>
              <w:rFonts w:eastAsia="Aptos" w:cs="Aptos"/>
              <w:sz w:val="20"/>
              <w:szCs w:val="20"/>
            </w:rPr>
          </w:rPrChange>
        </w:rPr>
        <w:t xml:space="preserve">, Italo, Livio Di Lonardo, Yotam Margalit, and Marco Percoco. ‘The Political Consequences of Green Policies: Evidence from Italy’. American Political Science Review 118, no. 1 (February 2024): 108–26. </w:t>
      </w:r>
      <w:r w:rsidRPr="00450208">
        <w:rPr>
          <w:rFonts w:asciiTheme="minorHAnsi" w:hAnsiTheme="minorHAnsi"/>
          <w:rPrChange w:id="3965" w:author="Huguenot-Noel, Robin" w:date="2025-05-21T16:18:00Z" w16du:dateUtc="2025-05-21T14:18:00Z">
            <w:rPr/>
          </w:rPrChange>
        </w:rPr>
        <w:fldChar w:fldCharType="begin"/>
      </w:r>
      <w:r w:rsidRPr="00450208">
        <w:rPr>
          <w:rFonts w:asciiTheme="minorHAnsi" w:hAnsiTheme="minorHAnsi"/>
          <w:rPrChange w:id="3966" w:author="Huguenot-Noel, Robin" w:date="2025-05-21T16:18:00Z" w16du:dateUtc="2025-05-21T14:18:00Z">
            <w:rPr/>
          </w:rPrChange>
        </w:rPr>
        <w:instrText>HYPERLINK "https://doi.org/10.1017/S0003055423000308" \h</w:instrText>
      </w:r>
      <w:r w:rsidRPr="00450208">
        <w:rPr>
          <w:rFonts w:asciiTheme="minorHAnsi" w:hAnsiTheme="minorHAnsi"/>
          <w:rPrChange w:id="3967" w:author="Huguenot-Noel, Robin" w:date="2025-05-21T16:18:00Z" w16du:dateUtc="2025-05-21T14:18:00Z">
            <w:rPr/>
          </w:rPrChange>
        </w:rPr>
      </w:r>
      <w:r w:rsidRPr="00450208">
        <w:rPr>
          <w:rFonts w:asciiTheme="minorHAnsi" w:hAnsiTheme="minorHAnsi"/>
          <w:rPrChange w:id="3968" w:author="Huguenot-Noel, Robin" w:date="2025-05-21T16:18:00Z" w16du:dateUtc="2025-05-21T14:18:00Z">
            <w:rPr/>
          </w:rPrChange>
        </w:rPr>
        <w:fldChar w:fldCharType="separate"/>
      </w:r>
      <w:r w:rsidRPr="00450208">
        <w:rPr>
          <w:rStyle w:val="Hyperlink"/>
          <w:rFonts w:asciiTheme="minorHAnsi" w:eastAsia="Aptos" w:hAnsiTheme="minorHAnsi" w:cs="Aptos"/>
          <w:color w:val="0563C1"/>
          <w:rPrChange w:id="3969" w:author="Huguenot-Noel, Robin" w:date="2025-05-21T16:18:00Z" w16du:dateUtc="2025-05-21T14:18:00Z">
            <w:rPr>
              <w:rStyle w:val="Hyperlink"/>
              <w:rFonts w:eastAsia="Aptos" w:cs="Aptos"/>
              <w:color w:val="0563C1"/>
              <w:sz w:val="20"/>
              <w:szCs w:val="20"/>
            </w:rPr>
          </w:rPrChange>
        </w:rPr>
        <w:t>https://doi.org/10.1017/S0003055423000308</w:t>
      </w:r>
      <w:r w:rsidRPr="00450208">
        <w:rPr>
          <w:rFonts w:asciiTheme="minorHAnsi" w:hAnsiTheme="minorHAnsi"/>
          <w:rPrChange w:id="3970" w:author="Huguenot-Noel, Robin" w:date="2025-05-21T16:18:00Z" w16du:dateUtc="2025-05-21T14:18:00Z">
            <w:rPr/>
          </w:rPrChange>
        </w:rPr>
        <w:fldChar w:fldCharType="end"/>
      </w:r>
      <w:r w:rsidRPr="00450208">
        <w:rPr>
          <w:rFonts w:asciiTheme="minorHAnsi" w:eastAsia="Aptos" w:hAnsiTheme="minorHAnsi" w:cs="Aptos"/>
          <w:rPrChange w:id="3971" w:author="Huguenot-Noel, Robin" w:date="2025-05-21T16:18:00Z" w16du:dateUtc="2025-05-21T14:18:00Z">
            <w:rPr>
              <w:rFonts w:eastAsia="Aptos" w:cs="Aptos"/>
              <w:sz w:val="20"/>
              <w:szCs w:val="20"/>
            </w:rPr>
          </w:rPrChange>
        </w:rPr>
        <w:t>.</w:t>
      </w:r>
    </w:p>
    <w:p w14:paraId="12ED4095" w14:textId="77777777" w:rsidR="002B08C1" w:rsidRPr="00450208" w:rsidRDefault="00000000" w:rsidP="006654FF">
      <w:pPr>
        <w:pStyle w:val="Standard"/>
        <w:rPr>
          <w:rFonts w:asciiTheme="minorHAnsi" w:hAnsiTheme="minorHAnsi"/>
          <w:rPrChange w:id="3972" w:author="Huguenot-Noel, Robin" w:date="2025-05-21T16:18:00Z" w16du:dateUtc="2025-05-21T14:18:00Z">
            <w:rPr/>
          </w:rPrChange>
        </w:rPr>
      </w:pPr>
      <w:proofErr w:type="spellStart"/>
      <w:r w:rsidRPr="00450208">
        <w:rPr>
          <w:rFonts w:asciiTheme="minorHAnsi" w:eastAsia="Aptos" w:hAnsiTheme="minorHAnsi" w:cs="Aptos"/>
          <w:rPrChange w:id="3973" w:author="Huguenot-Noel, Robin" w:date="2025-05-21T16:18:00Z" w16du:dateUtc="2025-05-21T14:18:00Z">
            <w:rPr>
              <w:rFonts w:eastAsia="Aptos" w:cs="Aptos"/>
              <w:sz w:val="20"/>
              <w:szCs w:val="20"/>
            </w:rPr>
          </w:rPrChange>
        </w:rPr>
        <w:t>Gazmararian</w:t>
      </w:r>
      <w:proofErr w:type="spellEnd"/>
      <w:r w:rsidRPr="00450208">
        <w:rPr>
          <w:rFonts w:asciiTheme="minorHAnsi" w:eastAsia="Aptos" w:hAnsiTheme="minorHAnsi" w:cs="Aptos"/>
          <w:rPrChange w:id="3974" w:author="Huguenot-Noel, Robin" w:date="2025-05-21T16:18:00Z" w16du:dateUtc="2025-05-21T14:18:00Z">
            <w:rPr>
              <w:rFonts w:eastAsia="Aptos" w:cs="Aptos"/>
              <w:sz w:val="20"/>
              <w:szCs w:val="20"/>
            </w:rPr>
          </w:rPrChange>
        </w:rPr>
        <w:t xml:space="preserve">, Alexander F. “Fossil Fuel Communities Support Climate Policy Coupled with Just Transition Assistance.” Energy Policy 184 (January 1, 2024): 113880. </w:t>
      </w:r>
      <w:r w:rsidRPr="00450208">
        <w:rPr>
          <w:rFonts w:asciiTheme="minorHAnsi" w:hAnsiTheme="minorHAnsi"/>
          <w:rPrChange w:id="3975" w:author="Huguenot-Noel, Robin" w:date="2025-05-21T16:18:00Z" w16du:dateUtc="2025-05-21T14:18:00Z">
            <w:rPr/>
          </w:rPrChange>
        </w:rPr>
        <w:fldChar w:fldCharType="begin"/>
      </w:r>
      <w:r w:rsidRPr="00450208">
        <w:rPr>
          <w:rFonts w:asciiTheme="minorHAnsi" w:hAnsiTheme="minorHAnsi"/>
          <w:rPrChange w:id="3976" w:author="Huguenot-Noel, Robin" w:date="2025-05-21T16:18:00Z" w16du:dateUtc="2025-05-21T14:18:00Z">
            <w:rPr/>
          </w:rPrChange>
        </w:rPr>
        <w:instrText>HYPERLINK "https://doi.org/10.1016/j.enpol.2023.113880" \h</w:instrText>
      </w:r>
      <w:r w:rsidRPr="00450208">
        <w:rPr>
          <w:rFonts w:asciiTheme="minorHAnsi" w:hAnsiTheme="minorHAnsi"/>
          <w:rPrChange w:id="3977" w:author="Huguenot-Noel, Robin" w:date="2025-05-21T16:18:00Z" w16du:dateUtc="2025-05-21T14:18:00Z">
            <w:rPr/>
          </w:rPrChange>
        </w:rPr>
      </w:r>
      <w:r w:rsidRPr="00450208">
        <w:rPr>
          <w:rFonts w:asciiTheme="minorHAnsi" w:hAnsiTheme="minorHAnsi"/>
          <w:rPrChange w:id="3978" w:author="Huguenot-Noel, Robin" w:date="2025-05-21T16:18:00Z" w16du:dateUtc="2025-05-21T14:18:00Z">
            <w:rPr/>
          </w:rPrChange>
        </w:rPr>
        <w:fldChar w:fldCharType="separate"/>
      </w:r>
      <w:r w:rsidRPr="00450208">
        <w:rPr>
          <w:rStyle w:val="Hyperlink"/>
          <w:rFonts w:asciiTheme="minorHAnsi" w:eastAsia="Aptos" w:hAnsiTheme="minorHAnsi" w:cs="Aptos"/>
          <w:color w:val="0563C1"/>
          <w:rPrChange w:id="3979" w:author="Huguenot-Noel, Robin" w:date="2025-05-21T16:18:00Z" w16du:dateUtc="2025-05-21T14:18:00Z">
            <w:rPr>
              <w:rStyle w:val="Hyperlink"/>
              <w:rFonts w:eastAsia="Aptos" w:cs="Aptos"/>
              <w:color w:val="0563C1"/>
              <w:sz w:val="20"/>
              <w:szCs w:val="20"/>
            </w:rPr>
          </w:rPrChange>
        </w:rPr>
        <w:t>https://doi.org/10.1016/j.enpol.2023.113880</w:t>
      </w:r>
      <w:r w:rsidRPr="00450208">
        <w:rPr>
          <w:rFonts w:asciiTheme="minorHAnsi" w:hAnsiTheme="minorHAnsi"/>
          <w:rPrChange w:id="3980" w:author="Huguenot-Noel, Robin" w:date="2025-05-21T16:18:00Z" w16du:dateUtc="2025-05-21T14:18:00Z">
            <w:rPr/>
          </w:rPrChange>
        </w:rPr>
        <w:fldChar w:fldCharType="end"/>
      </w:r>
      <w:r w:rsidRPr="00450208">
        <w:rPr>
          <w:rFonts w:asciiTheme="minorHAnsi" w:eastAsia="Aptos" w:hAnsiTheme="minorHAnsi" w:cs="Aptos"/>
          <w:rPrChange w:id="3981" w:author="Huguenot-Noel, Robin" w:date="2025-05-21T16:18:00Z" w16du:dateUtc="2025-05-21T14:18:00Z">
            <w:rPr>
              <w:rFonts w:eastAsia="Aptos" w:cs="Aptos"/>
              <w:sz w:val="20"/>
              <w:szCs w:val="20"/>
            </w:rPr>
          </w:rPrChange>
        </w:rPr>
        <w:t>.</w:t>
      </w:r>
    </w:p>
    <w:p w14:paraId="32D34309" w14:textId="77777777" w:rsidR="002B08C1" w:rsidRPr="00450208" w:rsidRDefault="00000000" w:rsidP="006654FF">
      <w:pPr>
        <w:pStyle w:val="Standard"/>
        <w:rPr>
          <w:rFonts w:asciiTheme="minorHAnsi" w:hAnsiTheme="minorHAnsi"/>
          <w:rPrChange w:id="3982" w:author="Huguenot-Noel, Robin" w:date="2025-05-21T16:18:00Z" w16du:dateUtc="2025-05-21T14:18:00Z">
            <w:rPr/>
          </w:rPrChange>
        </w:rPr>
      </w:pPr>
      <w:r w:rsidRPr="00450208">
        <w:rPr>
          <w:rFonts w:asciiTheme="minorHAnsi" w:eastAsia="Aptos" w:hAnsiTheme="minorHAnsi" w:cs="Aptos"/>
          <w:rPrChange w:id="3983" w:author="Huguenot-Noel, Robin" w:date="2025-05-21T16:18:00Z" w16du:dateUtc="2025-05-21T14:18:00Z">
            <w:rPr>
              <w:rFonts w:eastAsia="Aptos" w:cs="Aptos"/>
              <w:sz w:val="20"/>
              <w:szCs w:val="20"/>
            </w:rPr>
          </w:rPrChange>
        </w:rPr>
        <w:lastRenderedPageBreak/>
        <w:t xml:space="preserve">Henriks, Sofia, Niklas Harring, and Nils Droste. “Voters Do Not Punish Their Government for Climate Policies under Favorable Conditions.” Environmental Politics 0, no. 0 (n.d.): 1–24. </w:t>
      </w:r>
      <w:r w:rsidRPr="00450208">
        <w:rPr>
          <w:rFonts w:asciiTheme="minorHAnsi" w:hAnsiTheme="minorHAnsi"/>
          <w:rPrChange w:id="3984" w:author="Huguenot-Noel, Robin" w:date="2025-05-21T16:18:00Z" w16du:dateUtc="2025-05-21T14:18:00Z">
            <w:rPr/>
          </w:rPrChange>
        </w:rPr>
        <w:fldChar w:fldCharType="begin"/>
      </w:r>
      <w:r w:rsidRPr="00450208">
        <w:rPr>
          <w:rFonts w:asciiTheme="minorHAnsi" w:hAnsiTheme="minorHAnsi"/>
          <w:rPrChange w:id="3985" w:author="Huguenot-Noel, Robin" w:date="2025-05-21T16:18:00Z" w16du:dateUtc="2025-05-21T14:18:00Z">
            <w:rPr/>
          </w:rPrChange>
        </w:rPr>
        <w:instrText>HYPERLINK "https://doi.org/10.1080/09644016.2024.2373606" \h</w:instrText>
      </w:r>
      <w:r w:rsidRPr="00450208">
        <w:rPr>
          <w:rFonts w:asciiTheme="minorHAnsi" w:hAnsiTheme="minorHAnsi"/>
          <w:rPrChange w:id="3986" w:author="Huguenot-Noel, Robin" w:date="2025-05-21T16:18:00Z" w16du:dateUtc="2025-05-21T14:18:00Z">
            <w:rPr/>
          </w:rPrChange>
        </w:rPr>
      </w:r>
      <w:r w:rsidRPr="00450208">
        <w:rPr>
          <w:rFonts w:asciiTheme="minorHAnsi" w:hAnsiTheme="minorHAnsi"/>
          <w:rPrChange w:id="3987" w:author="Huguenot-Noel, Robin" w:date="2025-05-21T16:18:00Z" w16du:dateUtc="2025-05-21T14:18:00Z">
            <w:rPr/>
          </w:rPrChange>
        </w:rPr>
        <w:fldChar w:fldCharType="separate"/>
      </w:r>
      <w:r w:rsidRPr="00450208">
        <w:rPr>
          <w:rStyle w:val="Hyperlink"/>
          <w:rFonts w:asciiTheme="minorHAnsi" w:eastAsia="Aptos" w:hAnsiTheme="minorHAnsi" w:cs="Aptos"/>
          <w:color w:val="0563C1"/>
          <w:rPrChange w:id="3988" w:author="Huguenot-Noel, Robin" w:date="2025-05-21T16:18:00Z" w16du:dateUtc="2025-05-21T14:18:00Z">
            <w:rPr>
              <w:rStyle w:val="Hyperlink"/>
              <w:rFonts w:eastAsia="Aptos" w:cs="Aptos"/>
              <w:color w:val="0563C1"/>
              <w:sz w:val="20"/>
              <w:szCs w:val="20"/>
            </w:rPr>
          </w:rPrChange>
        </w:rPr>
        <w:t>https://doi.org/10.1080/09644016.2024.2373606</w:t>
      </w:r>
      <w:r w:rsidRPr="00450208">
        <w:rPr>
          <w:rFonts w:asciiTheme="minorHAnsi" w:hAnsiTheme="minorHAnsi"/>
          <w:rPrChange w:id="3989" w:author="Huguenot-Noel, Robin" w:date="2025-05-21T16:18:00Z" w16du:dateUtc="2025-05-21T14:18:00Z">
            <w:rPr/>
          </w:rPrChange>
        </w:rPr>
        <w:fldChar w:fldCharType="end"/>
      </w:r>
      <w:r w:rsidRPr="00450208">
        <w:rPr>
          <w:rFonts w:asciiTheme="minorHAnsi" w:eastAsia="Aptos" w:hAnsiTheme="minorHAnsi" w:cs="Aptos"/>
          <w:rPrChange w:id="3990" w:author="Huguenot-Noel, Robin" w:date="2025-05-21T16:18:00Z" w16du:dateUtc="2025-05-21T14:18:00Z">
            <w:rPr>
              <w:rFonts w:eastAsia="Aptos" w:cs="Aptos"/>
              <w:sz w:val="20"/>
              <w:szCs w:val="20"/>
            </w:rPr>
          </w:rPrChange>
        </w:rPr>
        <w:t>.</w:t>
      </w:r>
    </w:p>
    <w:p w14:paraId="6DBF7EDE" w14:textId="77777777" w:rsidR="002B08C1" w:rsidRPr="00450208" w:rsidRDefault="00000000" w:rsidP="006654FF">
      <w:pPr>
        <w:pStyle w:val="Standard"/>
        <w:rPr>
          <w:rFonts w:asciiTheme="minorHAnsi" w:hAnsiTheme="minorHAnsi"/>
          <w:rPrChange w:id="3991" w:author="Huguenot-Noel, Robin" w:date="2025-05-21T16:18:00Z" w16du:dateUtc="2025-05-21T14:18:00Z">
            <w:rPr/>
          </w:rPrChange>
        </w:rPr>
      </w:pPr>
      <w:r w:rsidRPr="00450208">
        <w:rPr>
          <w:rFonts w:asciiTheme="minorHAnsi" w:eastAsia="Aptos" w:hAnsiTheme="minorHAnsi" w:cs="Aptos"/>
          <w:rPrChange w:id="3992" w:author="Huguenot-Noel, Robin" w:date="2025-05-21T16:18:00Z" w16du:dateUtc="2025-05-21T14:18:00Z">
            <w:rPr>
              <w:rFonts w:eastAsia="Aptos" w:cs="Aptos"/>
              <w:sz w:val="20"/>
              <w:szCs w:val="20"/>
            </w:rPr>
          </w:rPrChange>
        </w:rPr>
        <w:t xml:space="preserve">Schaffer, Lena Maria. “Who’s Afraid of More Ambitious Climate Policy? How Distributional Implications Shape Policy Support and Compensatory Preferences.” Environmental Politics 33, no. 4 (June 6, 2024): 567–90. </w:t>
      </w:r>
      <w:r w:rsidRPr="00450208">
        <w:rPr>
          <w:rFonts w:asciiTheme="minorHAnsi" w:hAnsiTheme="minorHAnsi"/>
          <w:rPrChange w:id="3993" w:author="Huguenot-Noel, Robin" w:date="2025-05-21T16:18:00Z" w16du:dateUtc="2025-05-21T14:18:00Z">
            <w:rPr/>
          </w:rPrChange>
        </w:rPr>
        <w:fldChar w:fldCharType="begin"/>
      </w:r>
      <w:r w:rsidRPr="00450208">
        <w:rPr>
          <w:rFonts w:asciiTheme="minorHAnsi" w:hAnsiTheme="minorHAnsi"/>
          <w:rPrChange w:id="3994" w:author="Huguenot-Noel, Robin" w:date="2025-05-21T16:18:00Z" w16du:dateUtc="2025-05-21T14:18:00Z">
            <w:rPr/>
          </w:rPrChange>
        </w:rPr>
        <w:instrText>HYPERLINK "https://doi.org/10.1080/09644016.2023.2247818" \h</w:instrText>
      </w:r>
      <w:r w:rsidRPr="00450208">
        <w:rPr>
          <w:rFonts w:asciiTheme="minorHAnsi" w:hAnsiTheme="minorHAnsi"/>
          <w:rPrChange w:id="3995" w:author="Huguenot-Noel, Robin" w:date="2025-05-21T16:18:00Z" w16du:dateUtc="2025-05-21T14:18:00Z">
            <w:rPr/>
          </w:rPrChange>
        </w:rPr>
      </w:r>
      <w:r w:rsidRPr="00450208">
        <w:rPr>
          <w:rFonts w:asciiTheme="minorHAnsi" w:hAnsiTheme="minorHAnsi"/>
          <w:rPrChange w:id="3996" w:author="Huguenot-Noel, Robin" w:date="2025-05-21T16:18:00Z" w16du:dateUtc="2025-05-21T14:18:00Z">
            <w:rPr/>
          </w:rPrChange>
        </w:rPr>
        <w:fldChar w:fldCharType="separate"/>
      </w:r>
      <w:r w:rsidRPr="00450208">
        <w:rPr>
          <w:rStyle w:val="Hyperlink"/>
          <w:rFonts w:asciiTheme="minorHAnsi" w:eastAsia="Aptos" w:hAnsiTheme="minorHAnsi" w:cs="Aptos"/>
          <w:color w:val="0563C1"/>
          <w:rPrChange w:id="3997" w:author="Huguenot-Noel, Robin" w:date="2025-05-21T16:18:00Z" w16du:dateUtc="2025-05-21T14:18:00Z">
            <w:rPr>
              <w:rStyle w:val="Hyperlink"/>
              <w:rFonts w:eastAsia="Aptos" w:cs="Aptos"/>
              <w:color w:val="0563C1"/>
              <w:sz w:val="20"/>
              <w:szCs w:val="20"/>
            </w:rPr>
          </w:rPrChange>
        </w:rPr>
        <w:t>https://doi.org/10.1080/09644016.2023.2247818</w:t>
      </w:r>
      <w:r w:rsidRPr="00450208">
        <w:rPr>
          <w:rFonts w:asciiTheme="minorHAnsi" w:hAnsiTheme="minorHAnsi"/>
          <w:rPrChange w:id="3998" w:author="Huguenot-Noel, Robin" w:date="2025-05-21T16:18:00Z" w16du:dateUtc="2025-05-21T14:18:00Z">
            <w:rPr/>
          </w:rPrChange>
        </w:rPr>
        <w:fldChar w:fldCharType="end"/>
      </w:r>
      <w:r w:rsidRPr="00450208">
        <w:rPr>
          <w:rFonts w:asciiTheme="minorHAnsi" w:eastAsia="Aptos" w:hAnsiTheme="minorHAnsi" w:cs="Aptos"/>
          <w:rPrChange w:id="3999" w:author="Huguenot-Noel, Robin" w:date="2025-05-21T16:18:00Z" w16du:dateUtc="2025-05-21T14:18:00Z">
            <w:rPr>
              <w:rFonts w:eastAsia="Aptos" w:cs="Aptos"/>
              <w:sz w:val="20"/>
              <w:szCs w:val="20"/>
            </w:rPr>
          </w:rPrChange>
        </w:rPr>
        <w:t>.</w:t>
      </w:r>
    </w:p>
    <w:p w14:paraId="6672F93E" w14:textId="77777777" w:rsidR="002B08C1" w:rsidRPr="00450208" w:rsidRDefault="00000000" w:rsidP="006654FF">
      <w:pPr>
        <w:pStyle w:val="Standard"/>
        <w:rPr>
          <w:rFonts w:asciiTheme="minorHAnsi" w:hAnsiTheme="minorHAnsi"/>
          <w:rPrChange w:id="4000" w:author="Huguenot-Noel, Robin" w:date="2025-05-21T16:18:00Z" w16du:dateUtc="2025-05-21T14:18:00Z">
            <w:rPr/>
          </w:rPrChange>
        </w:rPr>
      </w:pPr>
      <w:r w:rsidRPr="00450208">
        <w:rPr>
          <w:rFonts w:asciiTheme="minorHAnsi" w:eastAsia="Aptos" w:hAnsiTheme="minorHAnsi" w:cs="Aptos"/>
          <w:rPrChange w:id="4001" w:author="Huguenot-Noel, Robin" w:date="2025-05-21T16:18:00Z" w16du:dateUtc="2025-05-21T14:18:00Z">
            <w:rPr>
              <w:rFonts w:eastAsia="Aptos" w:cs="Aptos"/>
              <w:sz w:val="20"/>
              <w:szCs w:val="20"/>
            </w:rPr>
          </w:rPrChange>
        </w:rPr>
        <w:t xml:space="preserve">Srivastav, Sugandha, and Ryan </w:t>
      </w:r>
      <w:proofErr w:type="spellStart"/>
      <w:r w:rsidRPr="00450208">
        <w:rPr>
          <w:rFonts w:asciiTheme="minorHAnsi" w:eastAsia="Aptos" w:hAnsiTheme="minorHAnsi" w:cs="Aptos"/>
          <w:rPrChange w:id="4002" w:author="Huguenot-Noel, Robin" w:date="2025-05-21T16:18:00Z" w16du:dateUtc="2025-05-21T14:18:00Z">
            <w:rPr>
              <w:rFonts w:eastAsia="Aptos" w:cs="Aptos"/>
              <w:sz w:val="20"/>
              <w:szCs w:val="20"/>
            </w:rPr>
          </w:rPrChange>
        </w:rPr>
        <w:t>Rafaty</w:t>
      </w:r>
      <w:proofErr w:type="spellEnd"/>
      <w:r w:rsidRPr="00450208">
        <w:rPr>
          <w:rFonts w:asciiTheme="minorHAnsi" w:eastAsia="Aptos" w:hAnsiTheme="minorHAnsi" w:cs="Aptos"/>
          <w:rPrChange w:id="4003" w:author="Huguenot-Noel, Robin" w:date="2025-05-21T16:18:00Z" w16du:dateUtc="2025-05-21T14:18:00Z">
            <w:rPr>
              <w:rFonts w:eastAsia="Aptos" w:cs="Aptos"/>
              <w:sz w:val="20"/>
              <w:szCs w:val="20"/>
            </w:rPr>
          </w:rPrChange>
        </w:rPr>
        <w:t xml:space="preserve">. “Political Strategies to Overcome Climate Policy Obstructionism.” Perspectives on Politics 21, no. 2 (June 2023): 640–50. </w:t>
      </w:r>
      <w:r w:rsidRPr="00450208">
        <w:rPr>
          <w:rFonts w:asciiTheme="minorHAnsi" w:hAnsiTheme="minorHAnsi"/>
          <w:rPrChange w:id="4004" w:author="Huguenot-Noel, Robin" w:date="2025-05-21T16:18:00Z" w16du:dateUtc="2025-05-21T14:18:00Z">
            <w:rPr/>
          </w:rPrChange>
        </w:rPr>
        <w:fldChar w:fldCharType="begin"/>
      </w:r>
      <w:r w:rsidRPr="00450208">
        <w:rPr>
          <w:rFonts w:asciiTheme="minorHAnsi" w:hAnsiTheme="minorHAnsi"/>
          <w:rPrChange w:id="4005" w:author="Huguenot-Noel, Robin" w:date="2025-05-21T16:18:00Z" w16du:dateUtc="2025-05-21T14:18:00Z">
            <w:rPr/>
          </w:rPrChange>
        </w:rPr>
        <w:instrText>HYPERLINK "https://doi.org/10.1017/S1537592722002080" \h</w:instrText>
      </w:r>
      <w:r w:rsidRPr="00450208">
        <w:rPr>
          <w:rFonts w:asciiTheme="minorHAnsi" w:hAnsiTheme="minorHAnsi"/>
          <w:rPrChange w:id="4006" w:author="Huguenot-Noel, Robin" w:date="2025-05-21T16:18:00Z" w16du:dateUtc="2025-05-21T14:18:00Z">
            <w:rPr/>
          </w:rPrChange>
        </w:rPr>
      </w:r>
      <w:r w:rsidRPr="00450208">
        <w:rPr>
          <w:rFonts w:asciiTheme="minorHAnsi" w:hAnsiTheme="minorHAnsi"/>
          <w:rPrChange w:id="4007" w:author="Huguenot-Noel, Robin" w:date="2025-05-21T16:18:00Z" w16du:dateUtc="2025-05-21T14:18:00Z">
            <w:rPr/>
          </w:rPrChange>
        </w:rPr>
        <w:fldChar w:fldCharType="separate"/>
      </w:r>
      <w:r w:rsidRPr="00450208">
        <w:rPr>
          <w:rStyle w:val="Hyperlink"/>
          <w:rFonts w:asciiTheme="minorHAnsi" w:eastAsia="Aptos" w:hAnsiTheme="minorHAnsi" w:cs="Aptos"/>
          <w:color w:val="0563C1"/>
          <w:rPrChange w:id="4008" w:author="Huguenot-Noel, Robin" w:date="2025-05-21T16:18:00Z" w16du:dateUtc="2025-05-21T14:18:00Z">
            <w:rPr>
              <w:rStyle w:val="Hyperlink"/>
              <w:rFonts w:eastAsia="Aptos" w:cs="Aptos"/>
              <w:color w:val="0563C1"/>
              <w:sz w:val="20"/>
              <w:szCs w:val="20"/>
            </w:rPr>
          </w:rPrChange>
        </w:rPr>
        <w:t>https://doi.org/10.1017/S1537592722002080</w:t>
      </w:r>
      <w:r w:rsidRPr="00450208">
        <w:rPr>
          <w:rFonts w:asciiTheme="minorHAnsi" w:hAnsiTheme="minorHAnsi"/>
          <w:rPrChange w:id="4009" w:author="Huguenot-Noel, Robin" w:date="2025-05-21T16:18:00Z" w16du:dateUtc="2025-05-21T14:18:00Z">
            <w:rPr/>
          </w:rPrChange>
        </w:rPr>
        <w:fldChar w:fldCharType="end"/>
      </w:r>
      <w:r w:rsidRPr="00450208">
        <w:rPr>
          <w:rFonts w:asciiTheme="minorHAnsi" w:eastAsia="Aptos" w:hAnsiTheme="minorHAnsi" w:cs="Aptos"/>
          <w:rPrChange w:id="4010" w:author="Huguenot-Noel, Robin" w:date="2025-05-21T16:18:00Z" w16du:dateUtc="2025-05-21T14:18:00Z">
            <w:rPr>
              <w:rFonts w:eastAsia="Aptos" w:cs="Aptos"/>
              <w:sz w:val="20"/>
              <w:szCs w:val="20"/>
            </w:rPr>
          </w:rPrChange>
        </w:rPr>
        <w:t>.</w:t>
      </w:r>
    </w:p>
    <w:p w14:paraId="63D09D42" w14:textId="77777777" w:rsidR="002B08C1" w:rsidRPr="00450208" w:rsidRDefault="00000000" w:rsidP="006654FF">
      <w:pPr>
        <w:pStyle w:val="Standard"/>
        <w:rPr>
          <w:rFonts w:asciiTheme="minorHAnsi" w:hAnsiTheme="minorHAnsi"/>
          <w:rPrChange w:id="4011" w:author="Huguenot-Noel, Robin" w:date="2025-05-21T16:18:00Z" w16du:dateUtc="2025-05-21T14:18:00Z">
            <w:rPr/>
          </w:rPrChange>
        </w:rPr>
      </w:pPr>
      <w:proofErr w:type="spellStart"/>
      <w:r w:rsidRPr="00450208">
        <w:rPr>
          <w:rFonts w:asciiTheme="minorHAnsi" w:eastAsia="Aptos" w:hAnsiTheme="minorHAnsi" w:cs="Aptos"/>
          <w:rPrChange w:id="4012" w:author="Huguenot-Noel, Robin" w:date="2025-05-21T16:18:00Z" w16du:dateUtc="2025-05-21T14:18:00Z">
            <w:rPr>
              <w:rFonts w:eastAsia="Aptos" w:cs="Aptos"/>
              <w:sz w:val="20"/>
              <w:szCs w:val="20"/>
            </w:rPr>
          </w:rPrChange>
        </w:rPr>
        <w:t>Voeten</w:t>
      </w:r>
      <w:proofErr w:type="spellEnd"/>
      <w:r w:rsidRPr="00450208">
        <w:rPr>
          <w:rFonts w:asciiTheme="minorHAnsi" w:eastAsia="Aptos" w:hAnsiTheme="minorHAnsi" w:cs="Aptos"/>
          <w:rPrChange w:id="4013" w:author="Huguenot-Noel, Robin" w:date="2025-05-21T16:18:00Z" w16du:dateUtc="2025-05-21T14:18:00Z">
            <w:rPr>
              <w:rFonts w:eastAsia="Aptos" w:cs="Aptos"/>
              <w:sz w:val="20"/>
              <w:szCs w:val="20"/>
            </w:rPr>
          </w:rPrChange>
        </w:rPr>
        <w:t xml:space="preserve">, Erik. ‘The Energy Transition and Support for the Radical Right: Evidence from the Netherlands’. Comparative Political Studies, 11 March 2024, 00104140241237468. </w:t>
      </w:r>
      <w:r w:rsidRPr="00450208">
        <w:rPr>
          <w:rFonts w:asciiTheme="minorHAnsi" w:hAnsiTheme="minorHAnsi"/>
          <w:rPrChange w:id="4014" w:author="Huguenot-Noel, Robin" w:date="2025-05-21T16:18:00Z" w16du:dateUtc="2025-05-21T14:18:00Z">
            <w:rPr/>
          </w:rPrChange>
        </w:rPr>
        <w:fldChar w:fldCharType="begin"/>
      </w:r>
      <w:r w:rsidRPr="00450208">
        <w:rPr>
          <w:rFonts w:asciiTheme="minorHAnsi" w:hAnsiTheme="minorHAnsi"/>
          <w:rPrChange w:id="4015" w:author="Huguenot-Noel, Robin" w:date="2025-05-21T16:18:00Z" w16du:dateUtc="2025-05-21T14:18:00Z">
            <w:rPr/>
          </w:rPrChange>
        </w:rPr>
        <w:instrText>HYPERLINK "https://doi.org/10.1177/00104140241237468" \h</w:instrText>
      </w:r>
      <w:r w:rsidRPr="00450208">
        <w:rPr>
          <w:rFonts w:asciiTheme="minorHAnsi" w:hAnsiTheme="minorHAnsi"/>
          <w:rPrChange w:id="4016" w:author="Huguenot-Noel, Robin" w:date="2025-05-21T16:18:00Z" w16du:dateUtc="2025-05-21T14:18:00Z">
            <w:rPr/>
          </w:rPrChange>
        </w:rPr>
      </w:r>
      <w:r w:rsidRPr="00450208">
        <w:rPr>
          <w:rFonts w:asciiTheme="minorHAnsi" w:hAnsiTheme="minorHAnsi"/>
          <w:rPrChange w:id="4017" w:author="Huguenot-Noel, Robin" w:date="2025-05-21T16:18:00Z" w16du:dateUtc="2025-05-21T14:18:00Z">
            <w:rPr/>
          </w:rPrChange>
        </w:rPr>
        <w:fldChar w:fldCharType="separate"/>
      </w:r>
      <w:r w:rsidRPr="00450208">
        <w:rPr>
          <w:rStyle w:val="Hyperlink"/>
          <w:rFonts w:asciiTheme="minorHAnsi" w:eastAsia="Aptos" w:hAnsiTheme="minorHAnsi" w:cs="Aptos"/>
          <w:color w:val="0563C1"/>
          <w:rPrChange w:id="4018" w:author="Huguenot-Noel, Robin" w:date="2025-05-21T16:18:00Z" w16du:dateUtc="2025-05-21T14:18:00Z">
            <w:rPr>
              <w:rStyle w:val="Hyperlink"/>
              <w:rFonts w:eastAsia="Aptos" w:cs="Aptos"/>
              <w:color w:val="0563C1"/>
              <w:sz w:val="20"/>
              <w:szCs w:val="20"/>
            </w:rPr>
          </w:rPrChange>
        </w:rPr>
        <w:t>https://doi.org/10.1177/00104140241237468</w:t>
      </w:r>
      <w:r w:rsidRPr="00450208">
        <w:rPr>
          <w:rFonts w:asciiTheme="minorHAnsi" w:hAnsiTheme="minorHAnsi"/>
          <w:rPrChange w:id="4019" w:author="Huguenot-Noel, Robin" w:date="2025-05-21T16:18:00Z" w16du:dateUtc="2025-05-21T14:18:00Z">
            <w:rPr/>
          </w:rPrChange>
        </w:rPr>
        <w:fldChar w:fldCharType="end"/>
      </w:r>
      <w:r w:rsidRPr="00450208">
        <w:rPr>
          <w:rFonts w:asciiTheme="minorHAnsi" w:eastAsia="Aptos" w:hAnsiTheme="minorHAnsi" w:cs="Aptos"/>
          <w:rPrChange w:id="4020" w:author="Huguenot-Noel, Robin" w:date="2025-05-21T16:18:00Z" w16du:dateUtc="2025-05-21T14:18:00Z">
            <w:rPr>
              <w:rFonts w:eastAsia="Aptos" w:cs="Aptos"/>
              <w:sz w:val="20"/>
              <w:szCs w:val="20"/>
            </w:rPr>
          </w:rPrChange>
        </w:rPr>
        <w:t>.</w:t>
      </w:r>
    </w:p>
    <w:p w14:paraId="552DCFBB" w14:textId="77777777" w:rsidR="002B08C1" w:rsidRPr="00450208" w:rsidRDefault="00000000" w:rsidP="006654FF">
      <w:pPr>
        <w:pStyle w:val="Standard"/>
        <w:rPr>
          <w:rFonts w:asciiTheme="minorHAnsi" w:hAnsiTheme="minorHAnsi"/>
          <w:rPrChange w:id="4021" w:author="Huguenot-Noel, Robin" w:date="2025-05-21T16:18:00Z" w16du:dateUtc="2025-05-21T14:18:00Z">
            <w:rPr/>
          </w:rPrChange>
        </w:rPr>
      </w:pPr>
      <w:proofErr w:type="spellStart"/>
      <w:r w:rsidRPr="00450208">
        <w:rPr>
          <w:rFonts w:asciiTheme="minorHAnsi" w:eastAsia="Aptos" w:hAnsiTheme="minorHAnsi" w:cs="Aptos"/>
          <w:rPrChange w:id="4022" w:author="Huguenot-Noel, Robin" w:date="2025-05-21T16:18:00Z" w16du:dateUtc="2025-05-21T14:18:00Z">
            <w:rPr>
              <w:rFonts w:eastAsia="Aptos" w:cs="Aptos"/>
              <w:sz w:val="20"/>
              <w:szCs w:val="20"/>
            </w:rPr>
          </w:rPrChange>
        </w:rPr>
        <w:t>Vormedal</w:t>
      </w:r>
      <w:proofErr w:type="spellEnd"/>
      <w:r w:rsidRPr="00450208">
        <w:rPr>
          <w:rFonts w:asciiTheme="minorHAnsi" w:eastAsia="Aptos" w:hAnsiTheme="minorHAnsi" w:cs="Aptos"/>
          <w:rPrChange w:id="4023" w:author="Huguenot-Noel, Robin" w:date="2025-05-21T16:18:00Z" w16du:dateUtc="2025-05-21T14:18:00Z">
            <w:rPr>
              <w:rFonts w:eastAsia="Aptos" w:cs="Aptos"/>
              <w:sz w:val="20"/>
              <w:szCs w:val="20"/>
            </w:rPr>
          </w:rPrChange>
        </w:rPr>
        <w:t xml:space="preserve">, Irja, and Jonas Meckling. “How Foes Become Allies: The Shifting Role of Business in Climate Politics.” Policy Sciences 57, no. 1 (March 1, 2024): 101–24. </w:t>
      </w:r>
      <w:r w:rsidRPr="00450208">
        <w:rPr>
          <w:rFonts w:asciiTheme="minorHAnsi" w:hAnsiTheme="minorHAnsi"/>
          <w:rPrChange w:id="4024" w:author="Huguenot-Noel, Robin" w:date="2025-05-21T16:18:00Z" w16du:dateUtc="2025-05-21T14:18:00Z">
            <w:rPr/>
          </w:rPrChange>
        </w:rPr>
        <w:fldChar w:fldCharType="begin"/>
      </w:r>
      <w:r w:rsidRPr="00450208">
        <w:rPr>
          <w:rFonts w:asciiTheme="minorHAnsi" w:hAnsiTheme="minorHAnsi"/>
          <w:rPrChange w:id="4025" w:author="Huguenot-Noel, Robin" w:date="2025-05-21T16:18:00Z" w16du:dateUtc="2025-05-21T14:18:00Z">
            <w:rPr/>
          </w:rPrChange>
        </w:rPr>
        <w:instrText>HYPERLINK "https://doi.org/10.1007/s11077-023-09517-2" \h</w:instrText>
      </w:r>
      <w:r w:rsidRPr="00450208">
        <w:rPr>
          <w:rFonts w:asciiTheme="minorHAnsi" w:hAnsiTheme="minorHAnsi"/>
          <w:rPrChange w:id="4026" w:author="Huguenot-Noel, Robin" w:date="2025-05-21T16:18:00Z" w16du:dateUtc="2025-05-21T14:18:00Z">
            <w:rPr/>
          </w:rPrChange>
        </w:rPr>
      </w:r>
      <w:r w:rsidRPr="00450208">
        <w:rPr>
          <w:rFonts w:asciiTheme="minorHAnsi" w:hAnsiTheme="minorHAnsi"/>
          <w:rPrChange w:id="4027" w:author="Huguenot-Noel, Robin" w:date="2025-05-21T16:18:00Z" w16du:dateUtc="2025-05-21T14:18:00Z">
            <w:rPr/>
          </w:rPrChange>
        </w:rPr>
        <w:fldChar w:fldCharType="separate"/>
      </w:r>
      <w:r w:rsidRPr="00450208">
        <w:rPr>
          <w:rStyle w:val="Hyperlink"/>
          <w:rFonts w:asciiTheme="minorHAnsi" w:eastAsia="Aptos" w:hAnsiTheme="minorHAnsi" w:cs="Aptos"/>
          <w:color w:val="0563C1"/>
          <w:rPrChange w:id="4028" w:author="Huguenot-Noel, Robin" w:date="2025-05-21T16:18:00Z" w16du:dateUtc="2025-05-21T14:18:00Z">
            <w:rPr>
              <w:rStyle w:val="Hyperlink"/>
              <w:rFonts w:eastAsia="Aptos" w:cs="Aptos"/>
              <w:color w:val="0563C1"/>
              <w:sz w:val="20"/>
              <w:szCs w:val="20"/>
            </w:rPr>
          </w:rPrChange>
        </w:rPr>
        <w:t>https://doi.org/10.1007/s11077-023-09517-2</w:t>
      </w:r>
      <w:r w:rsidRPr="00450208">
        <w:rPr>
          <w:rFonts w:asciiTheme="minorHAnsi" w:hAnsiTheme="minorHAnsi"/>
          <w:rPrChange w:id="4029" w:author="Huguenot-Noel, Robin" w:date="2025-05-21T16:18:00Z" w16du:dateUtc="2025-05-21T14:18:00Z">
            <w:rPr/>
          </w:rPrChange>
        </w:rPr>
        <w:fldChar w:fldCharType="end"/>
      </w:r>
      <w:r w:rsidRPr="00450208">
        <w:rPr>
          <w:rFonts w:asciiTheme="minorHAnsi" w:eastAsia="Aptos" w:hAnsiTheme="minorHAnsi" w:cs="Aptos"/>
          <w:rPrChange w:id="4030" w:author="Huguenot-Noel, Robin" w:date="2025-05-21T16:18:00Z" w16du:dateUtc="2025-05-21T14:18:00Z">
            <w:rPr>
              <w:rFonts w:eastAsia="Aptos" w:cs="Aptos"/>
              <w:sz w:val="20"/>
              <w:szCs w:val="20"/>
            </w:rPr>
          </w:rPrChange>
        </w:rPr>
        <w:t>.</w:t>
      </w:r>
    </w:p>
    <w:p w14:paraId="59872235" w14:textId="77777777" w:rsidR="002B08C1" w:rsidRPr="00450208" w:rsidRDefault="00000000" w:rsidP="006654FF">
      <w:pPr>
        <w:spacing w:line="276" w:lineRule="auto"/>
        <w:rPr>
          <w:rFonts w:asciiTheme="minorHAnsi" w:hAnsiTheme="minorHAnsi"/>
          <w:rPrChange w:id="4031" w:author="Huguenot-Noel, Robin" w:date="2025-05-21T16:18:00Z" w16du:dateUtc="2025-05-21T14:18:00Z">
            <w:rPr>
              <w:rFonts w:ascii="Aptos" w:hAnsi="Aptos"/>
            </w:rPr>
          </w:rPrChange>
        </w:rPr>
        <w:pPrChange w:id="4032" w:author="Huguenot-Noel, Robin" w:date="2025-05-20T18:21:00Z" w16du:dateUtc="2025-05-20T16:21:00Z">
          <w:pPr/>
        </w:pPrChange>
      </w:pPr>
      <w:commentRangeStart w:id="4033"/>
      <w:r w:rsidRPr="00450208">
        <w:rPr>
          <w:rFonts w:asciiTheme="minorHAnsi" w:hAnsiTheme="minorHAnsi"/>
          <w:b/>
          <w:bCs/>
          <w:rPrChange w:id="4034" w:author="Huguenot-Noel, Robin" w:date="2025-05-21T16:18:00Z" w16du:dateUtc="2025-05-21T14:18:00Z">
            <w:rPr>
              <w:rFonts w:ascii="Aptos" w:hAnsi="Aptos"/>
              <w:b/>
              <w:bCs/>
              <w:sz w:val="20"/>
              <w:szCs w:val="20"/>
            </w:rPr>
          </w:rPrChange>
        </w:rPr>
        <w:t>References on unions</w:t>
      </w:r>
      <w:commentRangeEnd w:id="4033"/>
      <w:r w:rsidR="007534FE" w:rsidRPr="00450208">
        <w:rPr>
          <w:rStyle w:val="CommentReference"/>
          <w:rFonts w:asciiTheme="minorHAnsi" w:eastAsiaTheme="minorEastAsia" w:hAnsiTheme="minorHAnsi" w:cstheme="minorBidi"/>
          <w:lang w:eastAsia="ja-JP"/>
        </w:rPr>
        <w:commentReference w:id="4033"/>
      </w:r>
    </w:p>
    <w:p w14:paraId="30382CF6" w14:textId="2862F062" w:rsidR="002B08C1" w:rsidRPr="00450208" w:rsidRDefault="002B08C1" w:rsidP="006654FF">
      <w:pPr>
        <w:spacing w:line="276" w:lineRule="auto"/>
        <w:rPr>
          <w:rFonts w:asciiTheme="minorHAnsi" w:hAnsiTheme="minorHAnsi"/>
          <w:b/>
          <w:bCs/>
          <w:rPrChange w:id="4035" w:author="Huguenot-Noel, Robin" w:date="2025-05-21T16:18:00Z" w16du:dateUtc="2025-05-21T14:18:00Z">
            <w:rPr>
              <w:rFonts w:ascii="Aptos" w:hAnsi="Aptos"/>
              <w:b/>
              <w:bCs/>
              <w:sz w:val="20"/>
              <w:szCs w:val="20"/>
            </w:rPr>
          </w:rPrChange>
        </w:rPr>
        <w:pPrChange w:id="4036" w:author="Huguenot-Noel, Robin" w:date="2025-05-20T18:21:00Z" w16du:dateUtc="2025-05-20T16:21:00Z">
          <w:pPr/>
        </w:pPrChange>
      </w:pPr>
    </w:p>
    <w:p w14:paraId="7D45AAD8" w14:textId="4F146D64" w:rsidR="007534FE" w:rsidRPr="00450208" w:rsidRDefault="007534FE" w:rsidP="006654FF">
      <w:pPr>
        <w:spacing w:line="276" w:lineRule="auto"/>
        <w:rPr>
          <w:ins w:id="4037" w:author="Huguenot-Noel, Robin" w:date="2025-05-20T16:42:00Z" w16du:dateUtc="2025-05-20T14:42:00Z"/>
          <w:rFonts w:asciiTheme="minorHAnsi" w:hAnsiTheme="minorHAnsi"/>
        </w:rPr>
        <w:pPrChange w:id="4038" w:author="Huguenot-Noel, Robin" w:date="2025-05-20T18:21:00Z" w16du:dateUtc="2025-05-20T16:21:00Z">
          <w:pPr/>
        </w:pPrChange>
      </w:pPr>
      <w:ins w:id="4039" w:author="Huguenot-Noel, Robin" w:date="2025-05-20T16:42:00Z" w16du:dateUtc="2025-05-20T14:42:00Z">
        <w:r w:rsidRPr="00450208">
          <w:rPr>
            <w:rFonts w:asciiTheme="minorHAnsi" w:hAnsiTheme="minorHAnsi"/>
          </w:rPr>
          <w:t xml:space="preserve">Kalt, T. (2021). Jobs vs. climate justice? Contentious narratives of labor and climate movements </w:t>
        </w:r>
        <w:proofErr w:type="gramStart"/>
        <w:r w:rsidRPr="00450208">
          <w:rPr>
            <w:rFonts w:asciiTheme="minorHAnsi" w:hAnsiTheme="minorHAnsi"/>
          </w:rPr>
          <w:t>in  the</w:t>
        </w:r>
        <w:proofErr w:type="gramEnd"/>
        <w:r w:rsidRPr="00450208">
          <w:rPr>
            <w:rFonts w:asciiTheme="minorHAnsi" w:hAnsiTheme="minorHAnsi"/>
          </w:rPr>
          <w:t xml:space="preserve"> coal transition in Germany. Environmental Politics, 30(7), 1135-1154.</w:t>
        </w:r>
      </w:ins>
    </w:p>
    <w:p w14:paraId="351756CE" w14:textId="77777777" w:rsidR="007534FE" w:rsidRPr="00450208" w:rsidRDefault="007534FE" w:rsidP="006654FF">
      <w:pPr>
        <w:spacing w:line="276" w:lineRule="auto"/>
        <w:rPr>
          <w:ins w:id="4040" w:author="Huguenot-Noel, Robin" w:date="2025-05-20T16:42:00Z" w16du:dateUtc="2025-05-20T14:42:00Z"/>
          <w:rFonts w:asciiTheme="minorHAnsi" w:hAnsiTheme="minorHAnsi"/>
        </w:rPr>
        <w:pPrChange w:id="4041" w:author="Huguenot-Noel, Robin" w:date="2025-05-20T18:21:00Z" w16du:dateUtc="2025-05-20T16:21:00Z">
          <w:pPr/>
        </w:pPrChange>
      </w:pPr>
    </w:p>
    <w:p w14:paraId="3F0CD9ED" w14:textId="794656C5" w:rsidR="007534FE" w:rsidRPr="00450208" w:rsidRDefault="007534FE" w:rsidP="006654FF">
      <w:pPr>
        <w:spacing w:line="276" w:lineRule="auto"/>
        <w:rPr>
          <w:ins w:id="4042" w:author="Huguenot-Noel, Robin" w:date="2025-05-20T16:44:00Z" w16du:dateUtc="2025-05-20T14:44:00Z"/>
          <w:rFonts w:asciiTheme="minorHAnsi" w:hAnsiTheme="minorHAnsi"/>
        </w:rPr>
        <w:pPrChange w:id="4043" w:author="Huguenot-Noel, Robin" w:date="2025-05-20T18:21:00Z" w16du:dateUtc="2025-05-20T16:21:00Z">
          <w:pPr/>
        </w:pPrChange>
      </w:pPr>
      <w:ins w:id="4044" w:author="Huguenot-Noel, Robin" w:date="2025-05-20T16:44:00Z" w16du:dateUtc="2025-05-20T14:44:00Z">
        <w:r w:rsidRPr="00450208">
          <w:rPr>
            <w:rFonts w:asciiTheme="minorHAnsi" w:hAnsiTheme="minorHAnsi"/>
          </w:rPr>
          <w:t>Thomas, A., &amp; Doerflinger, N. (2020). Trade union strategies on climate change mitigation: Between opposition, hedging and support. European Journal of Industrial Relations, 26(4), 383399.</w:t>
        </w:r>
      </w:ins>
    </w:p>
    <w:p w14:paraId="0853088B" w14:textId="77777777" w:rsidR="007534FE" w:rsidRPr="00450208" w:rsidRDefault="007534FE" w:rsidP="006654FF">
      <w:pPr>
        <w:spacing w:line="276" w:lineRule="auto"/>
        <w:rPr>
          <w:ins w:id="4045" w:author="Huguenot-Noel, Robin" w:date="2025-05-20T16:44:00Z" w16du:dateUtc="2025-05-20T14:44:00Z"/>
          <w:rFonts w:asciiTheme="minorHAnsi" w:hAnsiTheme="minorHAnsi"/>
        </w:rPr>
        <w:pPrChange w:id="4046" w:author="Huguenot-Noel, Robin" w:date="2025-05-20T18:21:00Z" w16du:dateUtc="2025-05-20T16:21:00Z">
          <w:pPr/>
        </w:pPrChange>
      </w:pPr>
    </w:p>
    <w:p w14:paraId="7621ADCF" w14:textId="54B501A4" w:rsidR="002B08C1" w:rsidRPr="00450208" w:rsidRDefault="00000000" w:rsidP="006654FF">
      <w:pPr>
        <w:spacing w:line="276" w:lineRule="auto"/>
        <w:rPr>
          <w:rFonts w:asciiTheme="minorHAnsi" w:hAnsiTheme="minorHAnsi"/>
          <w:rPrChange w:id="4047" w:author="Huguenot-Noel, Robin" w:date="2025-05-21T16:18:00Z" w16du:dateUtc="2025-05-21T14:18:00Z">
            <w:rPr/>
          </w:rPrChange>
        </w:rPr>
        <w:pPrChange w:id="4048" w:author="Huguenot-Noel, Robin" w:date="2025-05-20T18:21:00Z" w16du:dateUtc="2025-05-20T16:21:00Z">
          <w:pPr/>
        </w:pPrChange>
      </w:pPr>
      <w:r w:rsidRPr="00450208">
        <w:rPr>
          <w:rFonts w:asciiTheme="minorHAnsi" w:hAnsiTheme="minorHAnsi"/>
          <w:rPrChange w:id="4049" w:author="Huguenot-Noel, Robin" w:date="2025-05-21T16:18:00Z" w16du:dateUtc="2025-05-21T14:18:00Z">
            <w:rPr>
              <w:rFonts w:ascii="Aptos" w:hAnsi="Aptos"/>
              <w:sz w:val="20"/>
              <w:szCs w:val="20"/>
            </w:rPr>
          </w:rPrChange>
        </w:rPr>
        <w:t xml:space="preserve">Thomas, Adrien. “Framing the Just Transition: How International Trade Unions Engage with UN Climate Negotiations.” Global Environmental Change 70 (September 1, 2021): 102347. </w:t>
      </w:r>
      <w:r w:rsidRPr="00450208">
        <w:rPr>
          <w:rFonts w:asciiTheme="minorHAnsi" w:hAnsiTheme="minorHAnsi"/>
          <w:rPrChange w:id="4050" w:author="Huguenot-Noel, Robin" w:date="2025-05-21T16:18:00Z" w16du:dateUtc="2025-05-21T14:18:00Z">
            <w:rPr/>
          </w:rPrChange>
        </w:rPr>
        <w:fldChar w:fldCharType="begin"/>
      </w:r>
      <w:r w:rsidRPr="00450208">
        <w:rPr>
          <w:rFonts w:asciiTheme="minorHAnsi" w:hAnsiTheme="minorHAnsi"/>
          <w:rPrChange w:id="4051" w:author="Huguenot-Noel, Robin" w:date="2025-05-21T16:18:00Z" w16du:dateUtc="2025-05-21T14:18:00Z">
            <w:rPr/>
          </w:rPrChange>
        </w:rPr>
        <w:instrText>HYPERLINK "https://doi.org/10.1016/j.gloenvcha.2021.102347" \h</w:instrText>
      </w:r>
      <w:r w:rsidRPr="00450208">
        <w:rPr>
          <w:rFonts w:asciiTheme="minorHAnsi" w:hAnsiTheme="minorHAnsi"/>
          <w:rPrChange w:id="4052" w:author="Huguenot-Noel, Robin" w:date="2025-05-21T16:18:00Z" w16du:dateUtc="2025-05-21T14:18:00Z">
            <w:rPr/>
          </w:rPrChange>
        </w:rPr>
      </w:r>
      <w:r w:rsidRPr="00450208">
        <w:rPr>
          <w:rFonts w:asciiTheme="minorHAnsi" w:hAnsiTheme="minorHAnsi"/>
          <w:rPrChange w:id="4053" w:author="Huguenot-Noel, Robin" w:date="2025-05-21T16:18:00Z" w16du:dateUtc="2025-05-21T14:18:00Z">
            <w:rPr/>
          </w:rPrChange>
        </w:rPr>
        <w:fldChar w:fldCharType="separate"/>
      </w:r>
      <w:r w:rsidRPr="00450208">
        <w:rPr>
          <w:rStyle w:val="Hyperlink"/>
          <w:rFonts w:asciiTheme="minorHAnsi" w:hAnsiTheme="minorHAnsi"/>
          <w:rPrChange w:id="4054" w:author="Huguenot-Noel, Robin" w:date="2025-05-21T16:18:00Z" w16du:dateUtc="2025-05-21T14:18:00Z">
            <w:rPr>
              <w:rStyle w:val="Hyperlink"/>
              <w:rFonts w:ascii="Aptos" w:hAnsi="Aptos"/>
              <w:sz w:val="20"/>
              <w:szCs w:val="20"/>
            </w:rPr>
          </w:rPrChange>
        </w:rPr>
        <w:t>https://doi.org/10.1016/j.gloenvcha.2021.102347</w:t>
      </w:r>
      <w:r w:rsidRPr="00450208">
        <w:rPr>
          <w:rFonts w:asciiTheme="minorHAnsi" w:hAnsiTheme="minorHAnsi"/>
          <w:rPrChange w:id="4055" w:author="Huguenot-Noel, Robin" w:date="2025-05-21T16:18:00Z" w16du:dateUtc="2025-05-21T14:18:00Z">
            <w:rPr/>
          </w:rPrChange>
        </w:rPr>
        <w:fldChar w:fldCharType="end"/>
      </w:r>
      <w:r w:rsidRPr="00450208">
        <w:rPr>
          <w:rFonts w:asciiTheme="minorHAnsi" w:hAnsiTheme="minorHAnsi"/>
          <w:rPrChange w:id="4056" w:author="Huguenot-Noel, Robin" w:date="2025-05-21T16:18:00Z" w16du:dateUtc="2025-05-21T14:18:00Z">
            <w:rPr>
              <w:rFonts w:ascii="Aptos" w:hAnsi="Aptos"/>
              <w:sz w:val="20"/>
              <w:szCs w:val="20"/>
            </w:rPr>
          </w:rPrChange>
        </w:rPr>
        <w:t>.</w:t>
      </w:r>
    </w:p>
    <w:p w14:paraId="0515D33E" w14:textId="77777777" w:rsidR="002B08C1" w:rsidRPr="00450208" w:rsidRDefault="002B08C1" w:rsidP="006654FF">
      <w:pPr>
        <w:spacing w:line="276" w:lineRule="auto"/>
        <w:rPr>
          <w:rFonts w:asciiTheme="minorHAnsi" w:hAnsiTheme="minorHAnsi"/>
          <w:rPrChange w:id="4057" w:author="Huguenot-Noel, Robin" w:date="2025-05-21T16:18:00Z" w16du:dateUtc="2025-05-21T14:18:00Z">
            <w:rPr>
              <w:rFonts w:ascii="Aptos" w:hAnsi="Aptos"/>
              <w:sz w:val="20"/>
              <w:szCs w:val="20"/>
            </w:rPr>
          </w:rPrChange>
        </w:rPr>
        <w:pPrChange w:id="4058" w:author="Huguenot-Noel, Robin" w:date="2025-05-20T18:21:00Z" w16du:dateUtc="2025-05-20T16:21:00Z">
          <w:pPr/>
        </w:pPrChange>
      </w:pPr>
    </w:p>
    <w:p w14:paraId="31559A5C" w14:textId="77777777" w:rsidR="002B08C1" w:rsidRPr="00450208" w:rsidRDefault="00000000" w:rsidP="006654FF">
      <w:pPr>
        <w:spacing w:line="276" w:lineRule="auto"/>
        <w:rPr>
          <w:rFonts w:asciiTheme="minorHAnsi" w:hAnsiTheme="minorHAnsi"/>
          <w:rPrChange w:id="4059" w:author="Huguenot-Noel, Robin" w:date="2025-05-21T16:18:00Z" w16du:dateUtc="2025-05-21T14:18:00Z">
            <w:rPr/>
          </w:rPrChange>
        </w:rPr>
        <w:pPrChange w:id="4060" w:author="Huguenot-Noel, Robin" w:date="2025-05-20T18:21:00Z" w16du:dateUtc="2025-05-20T16:21:00Z">
          <w:pPr/>
        </w:pPrChange>
      </w:pPr>
      <w:proofErr w:type="spellStart"/>
      <w:r w:rsidRPr="00450208">
        <w:rPr>
          <w:rFonts w:asciiTheme="minorHAnsi" w:hAnsiTheme="minorHAnsi"/>
          <w:rPrChange w:id="4061" w:author="Huguenot-Noel, Robin" w:date="2025-05-21T16:18:00Z" w16du:dateUtc="2025-05-21T14:18:00Z">
            <w:rPr>
              <w:rFonts w:ascii="Aptos" w:hAnsi="Aptos"/>
              <w:sz w:val="20"/>
              <w:szCs w:val="20"/>
            </w:rPr>
          </w:rPrChange>
        </w:rPr>
        <w:t>Stevis</w:t>
      </w:r>
      <w:proofErr w:type="spellEnd"/>
      <w:r w:rsidRPr="00450208">
        <w:rPr>
          <w:rFonts w:asciiTheme="minorHAnsi" w:hAnsiTheme="minorHAnsi"/>
          <w:rPrChange w:id="4062" w:author="Huguenot-Noel, Robin" w:date="2025-05-21T16:18:00Z" w16du:dateUtc="2025-05-21T14:18:00Z">
            <w:rPr>
              <w:rFonts w:ascii="Aptos" w:hAnsi="Aptos"/>
              <w:sz w:val="20"/>
              <w:szCs w:val="20"/>
            </w:rPr>
          </w:rPrChange>
        </w:rPr>
        <w:t xml:space="preserve">, Dimitris, and Romain Felli. “Global </w:t>
      </w:r>
      <w:proofErr w:type="spellStart"/>
      <w:r w:rsidRPr="00450208">
        <w:rPr>
          <w:rFonts w:asciiTheme="minorHAnsi" w:hAnsiTheme="minorHAnsi"/>
          <w:rPrChange w:id="4063" w:author="Huguenot-Noel, Robin" w:date="2025-05-21T16:18:00Z" w16du:dateUtc="2025-05-21T14:18:00Z">
            <w:rPr>
              <w:rFonts w:ascii="Aptos" w:hAnsi="Aptos"/>
              <w:sz w:val="20"/>
              <w:szCs w:val="20"/>
            </w:rPr>
          </w:rPrChange>
        </w:rPr>
        <w:t>Labour</w:t>
      </w:r>
      <w:proofErr w:type="spellEnd"/>
      <w:r w:rsidRPr="00450208">
        <w:rPr>
          <w:rFonts w:asciiTheme="minorHAnsi" w:hAnsiTheme="minorHAnsi"/>
          <w:rPrChange w:id="4064" w:author="Huguenot-Noel, Robin" w:date="2025-05-21T16:18:00Z" w16du:dateUtc="2025-05-21T14:18:00Z">
            <w:rPr>
              <w:rFonts w:ascii="Aptos" w:hAnsi="Aptos"/>
              <w:sz w:val="20"/>
              <w:szCs w:val="20"/>
            </w:rPr>
          </w:rPrChange>
        </w:rPr>
        <w:t xml:space="preserve"> Unions and Just Transition to a Green Economy.” International Environmental Agreements: Politics, Law and Economics 15, no. 1 (March 1, 2015): 29–43. </w:t>
      </w:r>
      <w:r w:rsidRPr="00450208">
        <w:rPr>
          <w:rFonts w:asciiTheme="minorHAnsi" w:hAnsiTheme="minorHAnsi"/>
          <w:rPrChange w:id="4065" w:author="Huguenot-Noel, Robin" w:date="2025-05-21T16:18:00Z" w16du:dateUtc="2025-05-21T14:18:00Z">
            <w:rPr/>
          </w:rPrChange>
        </w:rPr>
        <w:fldChar w:fldCharType="begin"/>
      </w:r>
      <w:r w:rsidRPr="00450208">
        <w:rPr>
          <w:rFonts w:asciiTheme="minorHAnsi" w:hAnsiTheme="minorHAnsi"/>
          <w:rPrChange w:id="4066" w:author="Huguenot-Noel, Robin" w:date="2025-05-21T16:18:00Z" w16du:dateUtc="2025-05-21T14:18:00Z">
            <w:rPr/>
          </w:rPrChange>
        </w:rPr>
        <w:instrText>HYPERLINK "https://doi.org/10.1007/s10784-014-9266-1" \h</w:instrText>
      </w:r>
      <w:r w:rsidRPr="00450208">
        <w:rPr>
          <w:rFonts w:asciiTheme="minorHAnsi" w:hAnsiTheme="minorHAnsi"/>
          <w:rPrChange w:id="4067" w:author="Huguenot-Noel, Robin" w:date="2025-05-21T16:18:00Z" w16du:dateUtc="2025-05-21T14:18:00Z">
            <w:rPr/>
          </w:rPrChange>
        </w:rPr>
      </w:r>
      <w:r w:rsidRPr="00450208">
        <w:rPr>
          <w:rFonts w:asciiTheme="minorHAnsi" w:hAnsiTheme="minorHAnsi"/>
          <w:rPrChange w:id="4068" w:author="Huguenot-Noel, Robin" w:date="2025-05-21T16:18:00Z" w16du:dateUtc="2025-05-21T14:18:00Z">
            <w:rPr/>
          </w:rPrChange>
        </w:rPr>
        <w:fldChar w:fldCharType="separate"/>
      </w:r>
      <w:r w:rsidRPr="00450208">
        <w:rPr>
          <w:rStyle w:val="Hyperlink"/>
          <w:rFonts w:asciiTheme="minorHAnsi" w:hAnsiTheme="minorHAnsi"/>
          <w:rPrChange w:id="4069" w:author="Huguenot-Noel, Robin" w:date="2025-05-21T16:18:00Z" w16du:dateUtc="2025-05-21T14:18:00Z">
            <w:rPr>
              <w:rStyle w:val="Hyperlink"/>
              <w:rFonts w:ascii="Aptos" w:hAnsi="Aptos"/>
              <w:sz w:val="20"/>
              <w:szCs w:val="20"/>
            </w:rPr>
          </w:rPrChange>
        </w:rPr>
        <w:t>https://doi.org/10.1007/s10784-014-9266-1</w:t>
      </w:r>
      <w:r w:rsidRPr="00450208">
        <w:rPr>
          <w:rFonts w:asciiTheme="minorHAnsi" w:hAnsiTheme="minorHAnsi"/>
          <w:rPrChange w:id="4070" w:author="Huguenot-Noel, Robin" w:date="2025-05-21T16:18:00Z" w16du:dateUtc="2025-05-21T14:18:00Z">
            <w:rPr/>
          </w:rPrChange>
        </w:rPr>
        <w:fldChar w:fldCharType="end"/>
      </w:r>
      <w:r w:rsidRPr="00450208">
        <w:rPr>
          <w:rFonts w:asciiTheme="minorHAnsi" w:hAnsiTheme="minorHAnsi"/>
          <w:rPrChange w:id="4071" w:author="Huguenot-Noel, Robin" w:date="2025-05-21T16:18:00Z" w16du:dateUtc="2025-05-21T14:18:00Z">
            <w:rPr>
              <w:rFonts w:ascii="Aptos" w:hAnsi="Aptos"/>
              <w:sz w:val="20"/>
              <w:szCs w:val="20"/>
            </w:rPr>
          </w:rPrChange>
        </w:rPr>
        <w:t xml:space="preserve">. </w:t>
      </w:r>
    </w:p>
    <w:p w14:paraId="3C0F9509" w14:textId="77777777" w:rsidR="002B08C1" w:rsidRPr="00450208" w:rsidRDefault="002B08C1" w:rsidP="006654FF">
      <w:pPr>
        <w:spacing w:line="276" w:lineRule="auto"/>
        <w:rPr>
          <w:rFonts w:asciiTheme="minorHAnsi" w:hAnsiTheme="minorHAnsi"/>
          <w:rPrChange w:id="4072" w:author="Huguenot-Noel, Robin" w:date="2025-05-21T16:18:00Z" w16du:dateUtc="2025-05-21T14:18:00Z">
            <w:rPr>
              <w:rFonts w:ascii="Aptos" w:hAnsi="Aptos"/>
              <w:sz w:val="20"/>
              <w:szCs w:val="20"/>
            </w:rPr>
          </w:rPrChange>
        </w:rPr>
        <w:pPrChange w:id="4073" w:author="Huguenot-Noel, Robin" w:date="2025-05-20T18:21:00Z" w16du:dateUtc="2025-05-20T16:21:00Z">
          <w:pPr/>
        </w:pPrChange>
      </w:pPr>
    </w:p>
    <w:p w14:paraId="3CD55D66" w14:textId="77777777" w:rsidR="002B08C1" w:rsidRPr="00450208" w:rsidRDefault="00000000" w:rsidP="006654FF">
      <w:pPr>
        <w:spacing w:line="276" w:lineRule="auto"/>
        <w:rPr>
          <w:rFonts w:asciiTheme="minorHAnsi" w:hAnsiTheme="minorHAnsi"/>
          <w:rPrChange w:id="4074" w:author="Huguenot-Noel, Robin" w:date="2025-05-21T16:18:00Z" w16du:dateUtc="2025-05-21T14:18:00Z">
            <w:rPr/>
          </w:rPrChange>
        </w:rPr>
        <w:pPrChange w:id="4075" w:author="Huguenot-Noel, Robin" w:date="2025-05-20T18:21:00Z" w16du:dateUtc="2025-05-20T16:21:00Z">
          <w:pPr/>
        </w:pPrChange>
      </w:pPr>
      <w:proofErr w:type="spellStart"/>
      <w:r w:rsidRPr="00450208">
        <w:rPr>
          <w:rFonts w:asciiTheme="minorHAnsi" w:hAnsiTheme="minorHAnsi"/>
          <w:rPrChange w:id="4076" w:author="Huguenot-Noel, Robin" w:date="2025-05-21T16:18:00Z" w16du:dateUtc="2025-05-21T14:18:00Z">
            <w:rPr>
              <w:rFonts w:ascii="Aptos" w:hAnsi="Aptos"/>
              <w:sz w:val="20"/>
              <w:szCs w:val="20"/>
            </w:rPr>
          </w:rPrChange>
        </w:rPr>
        <w:t>Jordhus</w:t>
      </w:r>
      <w:proofErr w:type="spellEnd"/>
      <w:r w:rsidRPr="00450208">
        <w:rPr>
          <w:rFonts w:asciiTheme="minorHAnsi" w:hAnsiTheme="minorHAnsi"/>
          <w:rPrChange w:id="4077" w:author="Huguenot-Noel, Robin" w:date="2025-05-21T16:18:00Z" w16du:dateUtc="2025-05-21T14:18:00Z">
            <w:rPr>
              <w:rFonts w:ascii="Aptos" w:hAnsi="Aptos"/>
              <w:sz w:val="20"/>
              <w:szCs w:val="20"/>
            </w:rPr>
          </w:rPrChange>
        </w:rPr>
        <w:t xml:space="preserve">-Lier, David, Judith Marguerite Henriksson, Camilla </w:t>
      </w:r>
      <w:proofErr w:type="spellStart"/>
      <w:r w:rsidRPr="00450208">
        <w:rPr>
          <w:rFonts w:asciiTheme="minorHAnsi" w:hAnsiTheme="minorHAnsi"/>
          <w:rPrChange w:id="4078" w:author="Huguenot-Noel, Robin" w:date="2025-05-21T16:18:00Z" w16du:dateUtc="2025-05-21T14:18:00Z">
            <w:rPr>
              <w:rFonts w:ascii="Aptos" w:hAnsi="Aptos"/>
              <w:sz w:val="20"/>
              <w:szCs w:val="20"/>
            </w:rPr>
          </w:rPrChange>
        </w:rPr>
        <w:t>Houeland</w:t>
      </w:r>
      <w:proofErr w:type="spellEnd"/>
      <w:r w:rsidRPr="00450208">
        <w:rPr>
          <w:rFonts w:asciiTheme="minorHAnsi" w:hAnsiTheme="minorHAnsi"/>
          <w:rPrChange w:id="4079" w:author="Huguenot-Noel, Robin" w:date="2025-05-21T16:18:00Z" w16du:dateUtc="2025-05-21T14:18:00Z">
            <w:rPr>
              <w:rFonts w:ascii="Aptos" w:hAnsi="Aptos"/>
              <w:sz w:val="20"/>
              <w:szCs w:val="20"/>
            </w:rPr>
          </w:rPrChange>
        </w:rPr>
        <w:t xml:space="preserve">, </w:t>
      </w:r>
      <w:proofErr w:type="spellStart"/>
      <w:r w:rsidRPr="00450208">
        <w:rPr>
          <w:rFonts w:asciiTheme="minorHAnsi" w:hAnsiTheme="minorHAnsi"/>
          <w:rPrChange w:id="4080" w:author="Huguenot-Noel, Robin" w:date="2025-05-21T16:18:00Z" w16du:dateUtc="2025-05-21T14:18:00Z">
            <w:rPr>
              <w:rFonts w:ascii="Aptos" w:hAnsi="Aptos"/>
              <w:sz w:val="20"/>
              <w:szCs w:val="20"/>
            </w:rPr>
          </w:rPrChange>
        </w:rPr>
        <w:t>Genver</w:t>
      </w:r>
      <w:proofErr w:type="spellEnd"/>
      <w:r w:rsidRPr="00450208">
        <w:rPr>
          <w:rFonts w:asciiTheme="minorHAnsi" w:hAnsiTheme="minorHAnsi"/>
          <w:rPrChange w:id="4081" w:author="Huguenot-Noel, Robin" w:date="2025-05-21T16:18:00Z" w16du:dateUtc="2025-05-21T14:18:00Z">
            <w:rPr>
              <w:rFonts w:ascii="Aptos" w:hAnsi="Aptos"/>
              <w:sz w:val="20"/>
              <w:szCs w:val="20"/>
            </w:rPr>
          </w:rPrChange>
        </w:rPr>
        <w:t xml:space="preserve"> Quirino, and Ingrid Andrea Holland. “Anchoring a Just Transition: The Ambivalent Roles of Norwegian Trade Unions.” Energy Research &amp; Social Science 114 (August 1, 2024): 103619. </w:t>
      </w:r>
      <w:r w:rsidRPr="00450208">
        <w:rPr>
          <w:rFonts w:asciiTheme="minorHAnsi" w:hAnsiTheme="minorHAnsi"/>
          <w:rPrChange w:id="4082" w:author="Huguenot-Noel, Robin" w:date="2025-05-21T16:18:00Z" w16du:dateUtc="2025-05-21T14:18:00Z">
            <w:rPr/>
          </w:rPrChange>
        </w:rPr>
        <w:fldChar w:fldCharType="begin"/>
      </w:r>
      <w:r w:rsidRPr="00450208">
        <w:rPr>
          <w:rFonts w:asciiTheme="minorHAnsi" w:hAnsiTheme="minorHAnsi"/>
          <w:rPrChange w:id="4083" w:author="Huguenot-Noel, Robin" w:date="2025-05-21T16:18:00Z" w16du:dateUtc="2025-05-21T14:18:00Z">
            <w:rPr/>
          </w:rPrChange>
        </w:rPr>
        <w:instrText>HYPERLINK "https://doi.org/10.1016/j.erss.2024.103619" \h</w:instrText>
      </w:r>
      <w:r w:rsidRPr="00450208">
        <w:rPr>
          <w:rFonts w:asciiTheme="minorHAnsi" w:hAnsiTheme="minorHAnsi"/>
          <w:rPrChange w:id="4084" w:author="Huguenot-Noel, Robin" w:date="2025-05-21T16:18:00Z" w16du:dateUtc="2025-05-21T14:18:00Z">
            <w:rPr/>
          </w:rPrChange>
        </w:rPr>
      </w:r>
      <w:r w:rsidRPr="00450208">
        <w:rPr>
          <w:rFonts w:asciiTheme="minorHAnsi" w:hAnsiTheme="minorHAnsi"/>
          <w:rPrChange w:id="4085" w:author="Huguenot-Noel, Robin" w:date="2025-05-21T16:18:00Z" w16du:dateUtc="2025-05-21T14:18:00Z">
            <w:rPr/>
          </w:rPrChange>
        </w:rPr>
        <w:fldChar w:fldCharType="separate"/>
      </w:r>
      <w:r w:rsidRPr="00450208">
        <w:rPr>
          <w:rStyle w:val="Hyperlink"/>
          <w:rFonts w:asciiTheme="minorHAnsi" w:hAnsiTheme="minorHAnsi"/>
          <w:rPrChange w:id="4086" w:author="Huguenot-Noel, Robin" w:date="2025-05-21T16:18:00Z" w16du:dateUtc="2025-05-21T14:18:00Z">
            <w:rPr>
              <w:rStyle w:val="Hyperlink"/>
              <w:rFonts w:ascii="Aptos" w:hAnsi="Aptos"/>
              <w:sz w:val="20"/>
              <w:szCs w:val="20"/>
            </w:rPr>
          </w:rPrChange>
        </w:rPr>
        <w:t>https://doi.org/10.1016/j.erss.2024.103619</w:t>
      </w:r>
      <w:r w:rsidRPr="00450208">
        <w:rPr>
          <w:rFonts w:asciiTheme="minorHAnsi" w:hAnsiTheme="minorHAnsi"/>
          <w:rPrChange w:id="4087" w:author="Huguenot-Noel, Robin" w:date="2025-05-21T16:18:00Z" w16du:dateUtc="2025-05-21T14:18:00Z">
            <w:rPr/>
          </w:rPrChange>
        </w:rPr>
        <w:fldChar w:fldCharType="end"/>
      </w:r>
      <w:r w:rsidRPr="00450208">
        <w:rPr>
          <w:rFonts w:asciiTheme="minorHAnsi" w:hAnsiTheme="minorHAnsi"/>
          <w:rPrChange w:id="4088" w:author="Huguenot-Noel, Robin" w:date="2025-05-21T16:18:00Z" w16du:dateUtc="2025-05-21T14:18:00Z">
            <w:rPr>
              <w:rFonts w:ascii="Aptos" w:hAnsi="Aptos"/>
              <w:sz w:val="20"/>
              <w:szCs w:val="20"/>
            </w:rPr>
          </w:rPrChange>
        </w:rPr>
        <w:t xml:space="preserve">. </w:t>
      </w:r>
    </w:p>
    <w:p w14:paraId="606CF7CE" w14:textId="77777777" w:rsidR="002B08C1" w:rsidRPr="00450208" w:rsidRDefault="002B08C1" w:rsidP="006654FF">
      <w:pPr>
        <w:spacing w:line="276" w:lineRule="auto"/>
        <w:rPr>
          <w:rFonts w:asciiTheme="minorHAnsi" w:hAnsiTheme="minorHAnsi"/>
          <w:rPrChange w:id="4089" w:author="Huguenot-Noel, Robin" w:date="2025-05-21T16:18:00Z" w16du:dateUtc="2025-05-21T14:18:00Z">
            <w:rPr>
              <w:rFonts w:ascii="Aptos" w:hAnsi="Aptos"/>
              <w:sz w:val="20"/>
              <w:szCs w:val="20"/>
            </w:rPr>
          </w:rPrChange>
        </w:rPr>
        <w:pPrChange w:id="4090" w:author="Huguenot-Noel, Robin" w:date="2025-05-20T18:21:00Z" w16du:dateUtc="2025-05-20T16:21:00Z">
          <w:pPr/>
        </w:pPrChange>
      </w:pPr>
    </w:p>
    <w:p w14:paraId="4F6B8D4D" w14:textId="77777777" w:rsidR="002B08C1" w:rsidRPr="00450208" w:rsidRDefault="00000000" w:rsidP="006654FF">
      <w:pPr>
        <w:spacing w:line="276" w:lineRule="auto"/>
        <w:rPr>
          <w:rFonts w:asciiTheme="minorHAnsi" w:hAnsiTheme="minorHAnsi"/>
          <w:rPrChange w:id="4091" w:author="Huguenot-Noel, Robin" w:date="2025-05-21T16:18:00Z" w16du:dateUtc="2025-05-21T14:18:00Z">
            <w:rPr/>
          </w:rPrChange>
        </w:rPr>
        <w:pPrChange w:id="4092" w:author="Huguenot-Noel, Robin" w:date="2025-05-20T18:21:00Z" w16du:dateUtc="2025-05-20T16:21:00Z">
          <w:pPr/>
        </w:pPrChange>
      </w:pPr>
      <w:r w:rsidRPr="00450208">
        <w:rPr>
          <w:rFonts w:asciiTheme="minorHAnsi" w:hAnsiTheme="minorHAnsi"/>
          <w:lang w:val="de-DE"/>
          <w:rPrChange w:id="4093" w:author="Huguenot-Noel, Robin" w:date="2025-05-21T16:18:00Z" w16du:dateUtc="2025-05-21T14:18:00Z">
            <w:rPr>
              <w:rFonts w:ascii="Aptos" w:hAnsi="Aptos"/>
              <w:sz w:val="20"/>
              <w:szCs w:val="20"/>
              <w:lang w:val="de-DE"/>
            </w:rPr>
          </w:rPrChange>
        </w:rPr>
        <w:t xml:space="preserve">Normann, Håkon E., and Silje M. Tellmann. </w:t>
      </w:r>
      <w:r w:rsidRPr="00450208">
        <w:rPr>
          <w:rFonts w:asciiTheme="minorHAnsi" w:hAnsiTheme="minorHAnsi"/>
          <w:rPrChange w:id="4094" w:author="Huguenot-Noel, Robin" w:date="2025-05-21T16:18:00Z" w16du:dateUtc="2025-05-21T14:18:00Z">
            <w:rPr>
              <w:rFonts w:ascii="Aptos" w:hAnsi="Aptos"/>
              <w:sz w:val="20"/>
              <w:szCs w:val="20"/>
            </w:rPr>
          </w:rPrChange>
        </w:rPr>
        <w:t xml:space="preserve">“Trade Unions’ Interpretation of a Just Transition in a Fossil Fuel Economy.” Environmental Innovation and Societal Transitions 40 (September 1, 2021): 421–34. </w:t>
      </w:r>
      <w:r w:rsidRPr="00450208">
        <w:rPr>
          <w:rFonts w:asciiTheme="minorHAnsi" w:hAnsiTheme="minorHAnsi"/>
          <w:rPrChange w:id="4095" w:author="Huguenot-Noel, Robin" w:date="2025-05-21T16:18:00Z" w16du:dateUtc="2025-05-21T14:18:00Z">
            <w:rPr/>
          </w:rPrChange>
        </w:rPr>
        <w:fldChar w:fldCharType="begin"/>
      </w:r>
      <w:r w:rsidRPr="00450208">
        <w:rPr>
          <w:rFonts w:asciiTheme="minorHAnsi" w:hAnsiTheme="minorHAnsi"/>
          <w:rPrChange w:id="4096" w:author="Huguenot-Noel, Robin" w:date="2025-05-21T16:18:00Z" w16du:dateUtc="2025-05-21T14:18:00Z">
            <w:rPr/>
          </w:rPrChange>
        </w:rPr>
        <w:instrText>HYPERLINK "https://doi.org/10.1016/j.eist.2021.09.007" \h</w:instrText>
      </w:r>
      <w:r w:rsidRPr="00450208">
        <w:rPr>
          <w:rFonts w:asciiTheme="minorHAnsi" w:hAnsiTheme="minorHAnsi"/>
          <w:rPrChange w:id="4097" w:author="Huguenot-Noel, Robin" w:date="2025-05-21T16:18:00Z" w16du:dateUtc="2025-05-21T14:18:00Z">
            <w:rPr/>
          </w:rPrChange>
        </w:rPr>
      </w:r>
      <w:r w:rsidRPr="00450208">
        <w:rPr>
          <w:rFonts w:asciiTheme="minorHAnsi" w:hAnsiTheme="minorHAnsi"/>
          <w:rPrChange w:id="4098" w:author="Huguenot-Noel, Robin" w:date="2025-05-21T16:18:00Z" w16du:dateUtc="2025-05-21T14:18:00Z">
            <w:rPr/>
          </w:rPrChange>
        </w:rPr>
        <w:fldChar w:fldCharType="separate"/>
      </w:r>
      <w:r w:rsidRPr="00450208">
        <w:rPr>
          <w:rStyle w:val="Hyperlink"/>
          <w:rFonts w:asciiTheme="minorHAnsi" w:hAnsiTheme="minorHAnsi"/>
          <w:rPrChange w:id="4099" w:author="Huguenot-Noel, Robin" w:date="2025-05-21T16:18:00Z" w16du:dateUtc="2025-05-21T14:18:00Z">
            <w:rPr>
              <w:rStyle w:val="Hyperlink"/>
              <w:rFonts w:ascii="Aptos" w:hAnsi="Aptos"/>
              <w:sz w:val="20"/>
              <w:szCs w:val="20"/>
            </w:rPr>
          </w:rPrChange>
        </w:rPr>
        <w:t>https://doi.org/10.1016/j.eist.2021.09.007</w:t>
      </w:r>
      <w:r w:rsidRPr="00450208">
        <w:rPr>
          <w:rFonts w:asciiTheme="minorHAnsi" w:hAnsiTheme="minorHAnsi"/>
          <w:rPrChange w:id="4100" w:author="Huguenot-Noel, Robin" w:date="2025-05-21T16:18:00Z" w16du:dateUtc="2025-05-21T14:18:00Z">
            <w:rPr/>
          </w:rPrChange>
        </w:rPr>
        <w:fldChar w:fldCharType="end"/>
      </w:r>
      <w:r w:rsidRPr="00450208">
        <w:rPr>
          <w:rFonts w:asciiTheme="minorHAnsi" w:hAnsiTheme="minorHAnsi"/>
          <w:rPrChange w:id="4101" w:author="Huguenot-Noel, Robin" w:date="2025-05-21T16:18:00Z" w16du:dateUtc="2025-05-21T14:18:00Z">
            <w:rPr>
              <w:rFonts w:ascii="Aptos" w:hAnsi="Aptos"/>
              <w:sz w:val="20"/>
              <w:szCs w:val="20"/>
            </w:rPr>
          </w:rPrChange>
        </w:rPr>
        <w:t xml:space="preserve">. </w:t>
      </w:r>
    </w:p>
    <w:p w14:paraId="6C18994A" w14:textId="77777777" w:rsidR="002B08C1" w:rsidRPr="00450208" w:rsidRDefault="002B08C1" w:rsidP="006654FF">
      <w:pPr>
        <w:spacing w:line="276" w:lineRule="auto"/>
        <w:rPr>
          <w:rFonts w:asciiTheme="minorHAnsi" w:hAnsiTheme="minorHAnsi"/>
          <w:rPrChange w:id="4102" w:author="Huguenot-Noel, Robin" w:date="2025-05-21T16:18:00Z" w16du:dateUtc="2025-05-21T14:18:00Z">
            <w:rPr>
              <w:rFonts w:ascii="Aptos" w:hAnsi="Aptos"/>
              <w:sz w:val="20"/>
              <w:szCs w:val="20"/>
            </w:rPr>
          </w:rPrChange>
        </w:rPr>
        <w:pPrChange w:id="4103" w:author="Huguenot-Noel, Robin" w:date="2025-05-20T18:21:00Z" w16du:dateUtc="2025-05-20T16:21:00Z">
          <w:pPr/>
        </w:pPrChange>
      </w:pPr>
    </w:p>
    <w:p w14:paraId="06BD8F51" w14:textId="77777777" w:rsidR="002B08C1" w:rsidRPr="00450208" w:rsidRDefault="00000000" w:rsidP="006654FF">
      <w:pPr>
        <w:spacing w:line="276" w:lineRule="auto"/>
        <w:rPr>
          <w:rFonts w:asciiTheme="minorHAnsi" w:hAnsiTheme="minorHAnsi"/>
          <w:rPrChange w:id="4104" w:author="Huguenot-Noel, Robin" w:date="2025-05-21T16:18:00Z" w16du:dateUtc="2025-05-21T14:18:00Z">
            <w:rPr/>
          </w:rPrChange>
        </w:rPr>
        <w:pPrChange w:id="4105" w:author="Huguenot-Noel, Robin" w:date="2025-05-20T18:21:00Z" w16du:dateUtc="2025-05-20T16:21:00Z">
          <w:pPr/>
        </w:pPrChange>
      </w:pPr>
      <w:r w:rsidRPr="00450208">
        <w:rPr>
          <w:rFonts w:asciiTheme="minorHAnsi" w:hAnsiTheme="minorHAnsi"/>
          <w:rPrChange w:id="4106" w:author="Huguenot-Noel, Robin" w:date="2025-05-21T16:18:00Z" w16du:dateUtc="2025-05-21T14:18:00Z">
            <w:rPr>
              <w:rFonts w:ascii="Aptos" w:hAnsi="Aptos"/>
              <w:sz w:val="20"/>
              <w:szCs w:val="20"/>
            </w:rPr>
          </w:rPrChange>
        </w:rPr>
        <w:t xml:space="preserve">Meadowcroft, James, and Daniel Rosenbloom. “Governing the Net-Zero Transition: Strategy, Policy, and Politics.” Proceedings of the National Academy of Sciences 120, no. 47 (November 21, 2023): e2207727120. </w:t>
      </w:r>
      <w:r w:rsidRPr="00450208">
        <w:rPr>
          <w:rFonts w:asciiTheme="minorHAnsi" w:hAnsiTheme="minorHAnsi"/>
          <w:rPrChange w:id="4107" w:author="Huguenot-Noel, Robin" w:date="2025-05-21T16:18:00Z" w16du:dateUtc="2025-05-21T14:18:00Z">
            <w:rPr/>
          </w:rPrChange>
        </w:rPr>
        <w:fldChar w:fldCharType="begin"/>
      </w:r>
      <w:r w:rsidRPr="00450208">
        <w:rPr>
          <w:rFonts w:asciiTheme="minorHAnsi" w:hAnsiTheme="minorHAnsi"/>
          <w:rPrChange w:id="4108" w:author="Huguenot-Noel, Robin" w:date="2025-05-21T16:18:00Z" w16du:dateUtc="2025-05-21T14:18:00Z">
            <w:rPr/>
          </w:rPrChange>
        </w:rPr>
        <w:instrText>HYPERLINK "https://doi.org/10.1073/pnas.2207727120" \h</w:instrText>
      </w:r>
      <w:r w:rsidRPr="00450208">
        <w:rPr>
          <w:rFonts w:asciiTheme="minorHAnsi" w:hAnsiTheme="minorHAnsi"/>
          <w:rPrChange w:id="4109" w:author="Huguenot-Noel, Robin" w:date="2025-05-21T16:18:00Z" w16du:dateUtc="2025-05-21T14:18:00Z">
            <w:rPr/>
          </w:rPrChange>
        </w:rPr>
      </w:r>
      <w:r w:rsidRPr="00450208">
        <w:rPr>
          <w:rFonts w:asciiTheme="minorHAnsi" w:hAnsiTheme="minorHAnsi"/>
          <w:rPrChange w:id="4110" w:author="Huguenot-Noel, Robin" w:date="2025-05-21T16:18:00Z" w16du:dateUtc="2025-05-21T14:18:00Z">
            <w:rPr/>
          </w:rPrChange>
        </w:rPr>
        <w:fldChar w:fldCharType="separate"/>
      </w:r>
      <w:r w:rsidRPr="00450208">
        <w:rPr>
          <w:rStyle w:val="Hyperlink"/>
          <w:rFonts w:asciiTheme="minorHAnsi" w:hAnsiTheme="minorHAnsi"/>
          <w:rPrChange w:id="4111" w:author="Huguenot-Noel, Robin" w:date="2025-05-21T16:18:00Z" w16du:dateUtc="2025-05-21T14:18:00Z">
            <w:rPr>
              <w:rStyle w:val="Hyperlink"/>
              <w:rFonts w:ascii="Aptos" w:hAnsi="Aptos"/>
              <w:sz w:val="20"/>
              <w:szCs w:val="20"/>
            </w:rPr>
          </w:rPrChange>
        </w:rPr>
        <w:t>https://doi.org/10.1073/pnas.2207727120</w:t>
      </w:r>
      <w:r w:rsidRPr="00450208">
        <w:rPr>
          <w:rFonts w:asciiTheme="minorHAnsi" w:hAnsiTheme="minorHAnsi"/>
          <w:rPrChange w:id="4112" w:author="Huguenot-Noel, Robin" w:date="2025-05-21T16:18:00Z" w16du:dateUtc="2025-05-21T14:18:00Z">
            <w:rPr/>
          </w:rPrChange>
        </w:rPr>
        <w:fldChar w:fldCharType="end"/>
      </w:r>
      <w:r w:rsidRPr="00450208">
        <w:rPr>
          <w:rFonts w:asciiTheme="minorHAnsi" w:hAnsiTheme="minorHAnsi"/>
          <w:rPrChange w:id="4113" w:author="Huguenot-Noel, Robin" w:date="2025-05-21T16:18:00Z" w16du:dateUtc="2025-05-21T14:18:00Z">
            <w:rPr>
              <w:rFonts w:ascii="Aptos" w:hAnsi="Aptos"/>
              <w:sz w:val="20"/>
              <w:szCs w:val="20"/>
            </w:rPr>
          </w:rPrChange>
        </w:rPr>
        <w:t xml:space="preserve">. </w:t>
      </w:r>
    </w:p>
    <w:p w14:paraId="312FCB67" w14:textId="77777777" w:rsidR="002B08C1" w:rsidRPr="00450208" w:rsidRDefault="002B08C1" w:rsidP="006654FF">
      <w:pPr>
        <w:spacing w:line="276" w:lineRule="auto"/>
        <w:rPr>
          <w:rFonts w:asciiTheme="minorHAnsi" w:hAnsiTheme="minorHAnsi"/>
          <w:rPrChange w:id="4114" w:author="Huguenot-Noel, Robin" w:date="2025-05-21T16:18:00Z" w16du:dateUtc="2025-05-21T14:18:00Z">
            <w:rPr>
              <w:rFonts w:ascii="Aptos" w:hAnsi="Aptos"/>
              <w:sz w:val="20"/>
              <w:szCs w:val="20"/>
            </w:rPr>
          </w:rPrChange>
        </w:rPr>
        <w:pPrChange w:id="4115" w:author="Huguenot-Noel, Robin" w:date="2025-05-20T18:21:00Z" w16du:dateUtc="2025-05-20T16:21:00Z">
          <w:pPr/>
        </w:pPrChange>
      </w:pPr>
    </w:p>
    <w:p w14:paraId="119AF202" w14:textId="77777777" w:rsidR="002B08C1" w:rsidRPr="00450208" w:rsidRDefault="002B08C1" w:rsidP="006654FF">
      <w:pPr>
        <w:spacing w:line="276" w:lineRule="auto"/>
        <w:rPr>
          <w:rFonts w:asciiTheme="minorHAnsi" w:hAnsiTheme="minorHAnsi"/>
          <w:b/>
          <w:bCs/>
          <w:rPrChange w:id="4116" w:author="Huguenot-Noel, Robin" w:date="2025-05-21T16:18:00Z" w16du:dateUtc="2025-05-21T14:18:00Z">
            <w:rPr>
              <w:rFonts w:ascii="Aptos" w:hAnsi="Aptos"/>
              <w:b/>
              <w:bCs/>
              <w:sz w:val="20"/>
              <w:szCs w:val="20"/>
            </w:rPr>
          </w:rPrChange>
        </w:rPr>
        <w:pPrChange w:id="4117" w:author="Huguenot-Noel, Robin" w:date="2025-05-20T18:21:00Z" w16du:dateUtc="2025-05-20T16:21:00Z">
          <w:pPr/>
        </w:pPrChange>
      </w:pPr>
    </w:p>
    <w:sectPr w:rsidR="002B08C1" w:rsidRPr="00450208">
      <w:footerReference w:type="even" r:id="rId11"/>
      <w:footerReference w:type="default" r:id="rId12"/>
      <w:footerReference w:type="first" r:id="rId13"/>
      <w:pgSz w:w="12240" w:h="15840"/>
      <w:pgMar w:top="1440" w:right="1440" w:bottom="1440" w:left="1440" w:header="0" w:footer="72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65" w:author="Huguenot-Noel, Robin [2]" w:date="2025-05-21T10:34:00Z" w:initials="RH">
    <w:p w14:paraId="15E85A23" w14:textId="77777777" w:rsidR="00DD27A3" w:rsidRDefault="00DD27A3" w:rsidP="00DD27A3">
      <w:r>
        <w:rPr>
          <w:rStyle w:val="CommentReference"/>
        </w:rPr>
        <w:annotationRef/>
      </w:r>
      <w:r>
        <w:rPr>
          <w:rFonts w:asciiTheme="minorHAnsi" w:eastAsiaTheme="minorEastAsia" w:hAnsiTheme="minorHAnsi" w:cstheme="minorBidi"/>
          <w:color w:val="000000"/>
          <w:sz w:val="20"/>
          <w:szCs w:val="20"/>
          <w:lang w:eastAsia="ja-JP"/>
        </w:rPr>
        <w:t xml:space="preserve">Possible refocus: Under which conditions do workers agree to forego their current employment status for the sake of climate goals? </w:t>
      </w:r>
    </w:p>
  </w:comment>
  <w:comment w:id="354" w:author="Huguenot-Noel, Robin [2]" w:date="2025-05-19T16:00:00Z" w:initials="RH">
    <w:p w14:paraId="38068AD3" w14:textId="3524497C" w:rsidR="00E04102" w:rsidRDefault="00E04102" w:rsidP="00E04102">
      <w:r>
        <w:rPr>
          <w:rStyle w:val="CommentReference"/>
        </w:rPr>
        <w:annotationRef/>
      </w:r>
      <w:r>
        <w:rPr>
          <w:rFonts w:asciiTheme="minorHAnsi" w:eastAsiaTheme="minorEastAsia" w:hAnsiTheme="minorHAnsi" w:cstheme="minorBidi"/>
          <w:color w:val="000000"/>
          <w:sz w:val="20"/>
          <w:szCs w:val="20"/>
          <w:highlight w:val="cyan"/>
          <w:lang w:eastAsia="ja-JP"/>
        </w:rPr>
        <w:t>To be developed: impact of compensation attributes on support for climate policy</w:t>
      </w:r>
    </w:p>
    <w:p w14:paraId="728DA7D7" w14:textId="77777777" w:rsidR="00E04102" w:rsidRDefault="00E04102" w:rsidP="00E04102"/>
  </w:comment>
  <w:comment w:id="382" w:author="Huguenot-Noel, Robin [2]" w:date="2025-05-19T16:02:00Z" w:initials="RH">
    <w:p w14:paraId="45B367BF" w14:textId="77777777" w:rsidR="00E04102" w:rsidRDefault="00E04102" w:rsidP="00E04102">
      <w:r>
        <w:rPr>
          <w:rStyle w:val="CommentReference"/>
        </w:rPr>
        <w:annotationRef/>
      </w:r>
      <w:r>
        <w:rPr>
          <w:rFonts w:asciiTheme="minorHAnsi" w:eastAsiaTheme="minorEastAsia" w:hAnsiTheme="minorHAnsi" w:cstheme="minorBidi"/>
          <w:color w:val="000000"/>
          <w:sz w:val="20"/>
          <w:szCs w:val="20"/>
          <w:highlight w:val="cyan"/>
          <w:lang w:eastAsia="ja-JP"/>
        </w:rPr>
        <w:t>To be developed: impact of capacitation attributes on support for climate policy</w:t>
      </w:r>
    </w:p>
    <w:p w14:paraId="11EF9838" w14:textId="77777777" w:rsidR="00E04102" w:rsidRDefault="00E04102" w:rsidP="00E04102"/>
  </w:comment>
  <w:comment w:id="422" w:author="Huguenot-Noel, Robin [2]" w:date="2025-05-19T16:02:00Z" w:initials="RH">
    <w:p w14:paraId="71E7DD30" w14:textId="29B81794" w:rsidR="00E04102" w:rsidRDefault="00E04102" w:rsidP="00E04102">
      <w:r>
        <w:rPr>
          <w:rStyle w:val="CommentReference"/>
        </w:rPr>
        <w:annotationRef/>
      </w:r>
      <w:r>
        <w:rPr>
          <w:rFonts w:asciiTheme="minorHAnsi" w:eastAsiaTheme="minorEastAsia" w:hAnsiTheme="minorHAnsi" w:cstheme="minorBidi"/>
          <w:color w:val="000000"/>
          <w:sz w:val="20"/>
          <w:szCs w:val="20"/>
          <w:highlight w:val="cyan"/>
          <w:lang w:eastAsia="ja-JP"/>
        </w:rPr>
        <w:t>To be developed: impact of capacitation attributes on support for climate policy</w:t>
      </w:r>
    </w:p>
    <w:p w14:paraId="5D09B09E" w14:textId="77777777" w:rsidR="00E04102" w:rsidRDefault="00E04102" w:rsidP="00E04102"/>
  </w:comment>
  <w:comment w:id="419" w:author="Huguenot-Noel, Robin [2]" w:date="2025-05-19T16:23:00Z" w:initials="RH">
    <w:p w14:paraId="6BBEA223" w14:textId="77777777" w:rsidR="005B3318" w:rsidRDefault="005B3318" w:rsidP="005B3318">
      <w:r>
        <w:rPr>
          <w:rStyle w:val="CommentReference"/>
        </w:rPr>
        <w:annotationRef/>
      </w:r>
      <w:r>
        <w:rPr>
          <w:rFonts w:asciiTheme="minorHAnsi" w:eastAsiaTheme="minorEastAsia" w:hAnsiTheme="minorHAnsi" w:cstheme="minorBidi"/>
          <w:color w:val="000000"/>
          <w:sz w:val="20"/>
          <w:szCs w:val="20"/>
          <w:lang w:eastAsia="ja-JP"/>
        </w:rPr>
        <w:t>[Exploring the territorial nexus: While much of the literature has focused on the nature of just transition policy responses, we know too little today on how much this effect is conditioned on the territorial nature of this response. A first contribution of this project accordingly seeks to assess the relative role of egotropic vs. sociotropic preferences Just Transition interventions and their interaction with territorial dimensions.]</w:t>
      </w:r>
      <w:r>
        <w:rPr>
          <w:rFonts w:asciiTheme="minorHAnsi" w:eastAsiaTheme="minorEastAsia" w:hAnsiTheme="minorHAnsi" w:cstheme="minorBidi"/>
          <w:color w:val="0000ED"/>
          <w:sz w:val="20"/>
          <w:szCs w:val="20"/>
          <w:u w:val="single"/>
          <w:lang w:eastAsia="ja-JP"/>
        </w:rPr>
        <w:t>[RH1]</w:t>
      </w:r>
      <w:r>
        <w:rPr>
          <w:rFonts w:asciiTheme="minorHAnsi" w:eastAsiaTheme="minorEastAsia" w:hAnsiTheme="minorHAnsi" w:cstheme="minorBidi"/>
          <w:color w:val="000000"/>
          <w:sz w:val="20"/>
          <w:szCs w:val="20"/>
          <w:lang w:eastAsia="ja-JP"/>
        </w:rPr>
        <w:t> </w:t>
      </w:r>
    </w:p>
    <w:p w14:paraId="0B5F030B" w14:textId="77777777" w:rsidR="005B3318" w:rsidRDefault="005B3318" w:rsidP="005B3318"/>
    <w:p w14:paraId="570466E1" w14:textId="77777777" w:rsidR="005B3318" w:rsidRDefault="005B3318" w:rsidP="005B3318">
      <w:r>
        <w:rPr>
          <w:rFonts w:asciiTheme="minorHAnsi" w:eastAsiaTheme="minorEastAsia" w:hAnsiTheme="minorHAnsi" w:cstheme="minorBidi"/>
          <w:color w:val="000000"/>
          <w:sz w:val="20"/>
          <w:szCs w:val="20"/>
          <w:lang w:eastAsia="ja-JP"/>
        </w:rPr>
        <w:t> </w:t>
      </w:r>
      <w:r>
        <w:rPr>
          <w:rFonts w:asciiTheme="minorHAnsi" w:eastAsiaTheme="minorEastAsia" w:hAnsiTheme="minorHAnsi" w:cstheme="minorBidi"/>
          <w:color w:val="0000ED"/>
          <w:sz w:val="20"/>
          <w:szCs w:val="20"/>
          <w:u w:val="single"/>
          <w:lang w:eastAsia="ja-JP"/>
        </w:rPr>
        <w:t>[RH1]</w:t>
      </w:r>
      <w:r>
        <w:rPr>
          <w:rFonts w:asciiTheme="minorHAnsi" w:eastAsiaTheme="minorEastAsia" w:hAnsiTheme="minorHAnsi" w:cstheme="minorBidi"/>
          <w:color w:val="000000"/>
          <w:sz w:val="20"/>
          <w:szCs w:val="20"/>
          <w:lang w:eastAsia="ja-JP"/>
        </w:rPr>
        <w:t>To be considered/ discussed: we may just need to slightly amend the survey without making it a crucial part of the argument</w:t>
      </w:r>
    </w:p>
    <w:p w14:paraId="288899F3" w14:textId="77777777" w:rsidR="005B3318" w:rsidRDefault="005B3318" w:rsidP="005B3318"/>
  </w:comment>
  <w:comment w:id="4033" w:author="Huguenot-Noel, Robin" w:date="2025-05-20T16:43:00Z" w:initials="HNR">
    <w:p w14:paraId="7EBED338" w14:textId="6ED9A208" w:rsidR="007534FE" w:rsidRDefault="007534FE" w:rsidP="007534FE">
      <w:r>
        <w:rPr>
          <w:rStyle w:val="CommentReference"/>
        </w:rPr>
        <w:annotationRef/>
      </w:r>
      <w:r>
        <w:rPr>
          <w:rFonts w:asciiTheme="minorHAnsi" w:eastAsiaTheme="minorEastAsia" w:hAnsiTheme="minorHAnsi" w:cstheme="minorBidi"/>
          <w:color w:val="000000"/>
          <w:sz w:val="20"/>
          <w:szCs w:val="20"/>
          <w:lang w:eastAsia="ja-JP"/>
        </w:rPr>
        <w:t xml:space="preserve">Is there a reason why they are not alphabetically classified?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5E85A23" w15:done="0"/>
  <w15:commentEx w15:paraId="728DA7D7" w15:done="0"/>
  <w15:commentEx w15:paraId="11EF9838" w15:done="0"/>
  <w15:commentEx w15:paraId="5D09B09E" w15:done="0"/>
  <w15:commentEx w15:paraId="288899F3" w15:done="0"/>
  <w15:commentEx w15:paraId="7EBED3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4A50AB7" w16cex:dateUtc="2025-05-21T08:34:00Z"/>
  <w16cex:commentExtensible w16cex:durableId="0F260B6A" w16cex:dateUtc="2025-05-19T14:00:00Z"/>
  <w16cex:commentExtensible w16cex:durableId="6C9FD273" w16cex:dateUtc="2025-05-19T14:02:00Z"/>
  <w16cex:commentExtensible w16cex:durableId="2696DB58" w16cex:dateUtc="2025-05-19T14:02:00Z"/>
  <w16cex:commentExtensible w16cex:durableId="57ABFAD8" w16cex:dateUtc="2025-05-19T14:23:00Z"/>
  <w16cex:commentExtensible w16cex:durableId="5D297B68" w16cex:dateUtc="2025-05-20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5E85A23" w16cid:durableId="44A50AB7"/>
  <w16cid:commentId w16cid:paraId="728DA7D7" w16cid:durableId="0F260B6A"/>
  <w16cid:commentId w16cid:paraId="11EF9838" w16cid:durableId="6C9FD273"/>
  <w16cid:commentId w16cid:paraId="5D09B09E" w16cid:durableId="2696DB58"/>
  <w16cid:commentId w16cid:paraId="288899F3" w16cid:durableId="57ABFAD8"/>
  <w16cid:commentId w16cid:paraId="7EBED338" w16cid:durableId="5D297B6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3AF014" w14:textId="77777777" w:rsidR="004E59D7" w:rsidRDefault="004E59D7">
      <w:r>
        <w:separator/>
      </w:r>
    </w:p>
  </w:endnote>
  <w:endnote w:type="continuationSeparator" w:id="0">
    <w:p w14:paraId="273B5628" w14:textId="77777777" w:rsidR="004E59D7" w:rsidRDefault="004E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OpenSymbol">
    <w:altName w:val="Arial Unicode MS"/>
    <w:panose1 w:val="020B0604020202020204"/>
    <w:charset w:val="00"/>
    <w:family w:val="roman"/>
    <w:notTrueType/>
    <w:pitch w:val="default"/>
  </w:font>
  <w:font w:name="Aptos Display">
    <w:panose1 w:val="020B0004020202020204"/>
    <w:charset w:val="00"/>
    <w:family w:val="swiss"/>
    <w:pitch w:val="variable"/>
    <w:sig w:usb0="20000287" w:usb1="00000003" w:usb2="00000000" w:usb3="00000000" w:csb0="0000019F" w:csb1="00000000"/>
  </w:font>
  <w:font w:name="Liberation Sans">
    <w:altName w:val="Arial"/>
    <w:panose1 w:val="020B0604020202020204"/>
    <w:charset w:val="00"/>
    <w:family w:val="swiss"/>
    <w:pitch w:val="variable"/>
  </w:font>
  <w:font w:name="Noto Sans CJK SC">
    <w:panose1 w:val="020B0604020202020204"/>
    <w:charset w:val="00"/>
    <w:family w:val="auto"/>
    <w:pitch w:val="variable"/>
  </w:font>
  <w:font w:name="Noto Sans Devanagari">
    <w:panose1 w:val="020B0502040504020204"/>
    <w:charset w:val="00"/>
    <w:family w:val="swiss"/>
    <w:pitch w:val="variable"/>
    <w:sig w:usb0="80008023" w:usb1="00002046" w:usb2="00000000" w:usb3="00000000" w:csb0="00000001" w:csb1="00000000"/>
  </w:font>
  <w:font w:name="DejaVu Sans">
    <w:altName w:val="Verdan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unito Sans">
    <w:panose1 w:val="00000000000000000000"/>
    <w:charset w:val="4D"/>
    <w:family w:val="auto"/>
    <w:pitch w:val="variable"/>
    <w:sig w:usb0="A00002FF" w:usb1="5000204B" w:usb2="00000000" w:usb3="00000000" w:csb0="00000197" w:csb1="00000000"/>
  </w:font>
  <w:font w:name="inherit">
    <w:altName w:val="Cambria"/>
    <w:panose1 w:val="020B0604020202020204"/>
    <w:charset w:val="00"/>
    <w:family w:val="roman"/>
    <w:notTrueType/>
    <w:pitch w:val="default"/>
  </w:font>
  <w:font w:name="Raleway">
    <w:panose1 w:val="00000000000000000000"/>
    <w:charset w:val="4D"/>
    <w:family w:val="auto"/>
    <w:pitch w:val="variable"/>
    <w:sig w:usb0="A00002FF" w:usb1="5000205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E2EBE" w14:textId="77777777" w:rsidR="002B08C1" w:rsidRDefault="00000000">
    <w:pPr>
      <w:pStyle w:val="Footer"/>
    </w:pPr>
    <w:r>
      <w:rPr>
        <w:noProof/>
      </w:rPr>
      <mc:AlternateContent>
        <mc:Choice Requires="wps">
          <w:drawing>
            <wp:anchor distT="0" distB="0" distL="0" distR="0" simplePos="0" relativeHeight="251656704" behindDoc="1" locked="0" layoutInCell="0" allowOverlap="1" wp14:anchorId="45642BB0" wp14:editId="2EECDF72">
              <wp:simplePos x="0" y="0"/>
              <wp:positionH relativeFrom="margin">
                <wp:align>center</wp:align>
              </wp:positionH>
              <wp:positionV relativeFrom="paragraph">
                <wp:posOffset>635</wp:posOffset>
              </wp:positionV>
              <wp:extent cx="14605" cy="14605"/>
              <wp:effectExtent l="0" t="0" r="0" b="0"/>
              <wp:wrapNone/>
              <wp:docPr id="1" name="Frame1"/>
              <wp:cNvGraphicFramePr/>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62107375"/>
                            <w:docPartObj>
                              <w:docPartGallery w:val="Page Numbers (Bottom of Page)"/>
                              <w:docPartUnique/>
                            </w:docPartObj>
                          </w:sdtPr>
                          <w:sdtContent>
                            <w:p w14:paraId="47A4EBDB"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45642BB0" id="Frame1" o:spid="_x0000_s1026" style="position:absolute;margin-left:0;margin-top:.05pt;width:1.15pt;height:1.15pt;z-index:-251659776;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" o:allowincell="f" filled="f" stroked="f" strokeweight="0">
              <v:textbox style="mso-fit-shape-to-text:t" inset="0,0,0,0">
                <w:txbxContent>
                  <w:sdt>
                    <w:sdtPr>
                      <w:id w:val="-62107375"/>
                      <w:docPartObj>
                        <w:docPartGallery w:val="Page Numbers (Bottom of Page)"/>
                        <w:docPartUnique/>
                      </w:docPartObj>
                    </w:sdtPr>
                    <w:sdtContent>
                      <w:p w14:paraId="47A4EBDB"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11608" w14:textId="77777777" w:rsidR="002B08C1" w:rsidRDefault="00000000">
    <w:pPr>
      <w:pStyle w:val="Footer"/>
    </w:pPr>
    <w:r>
      <w:rPr>
        <w:noProof/>
      </w:rPr>
      <mc:AlternateContent>
        <mc:Choice Requires="wps">
          <w:drawing>
            <wp:anchor distT="0" distB="0" distL="0" distR="0" simplePos="0" relativeHeight="251657728" behindDoc="1" locked="0" layoutInCell="0" allowOverlap="1" wp14:anchorId="5044F074" wp14:editId="7FC97C63">
              <wp:simplePos x="0" y="0"/>
              <wp:positionH relativeFrom="margin">
                <wp:align>center</wp:align>
              </wp:positionH>
              <wp:positionV relativeFrom="paragraph">
                <wp:posOffset>635</wp:posOffset>
              </wp:positionV>
              <wp:extent cx="175260" cy="206375"/>
              <wp:effectExtent l="0" t="0" r="0" b="0"/>
              <wp:wrapNone/>
              <wp:docPr id="2" name="Frame2"/>
              <wp:cNvGraphicFramePr/>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1684469405"/>
                            <w:docPartObj>
                              <w:docPartGallery w:val="Page Numbers (Bottom of Page)"/>
                              <w:docPartUnique/>
                            </w:docPartObj>
                          </w:sdtPr>
                          <w:sdtContent>
                            <w:p w14:paraId="16C936FC"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5044F074" id="Frame2" o:spid="_x0000_s1027" style="position:absolute;margin-left:0;margin-top:.05pt;width:13.8pt;height:16.25pt;z-index:-251658752;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" o:allowincell="f" filled="f" stroked="f" strokeweight="0">
              <v:textbox style="mso-fit-shape-to-text:t" inset="0,0,0,0">
                <w:txbxContent>
                  <w:sdt>
                    <w:sdtPr>
                      <w:id w:val="1684469405"/>
                      <w:docPartObj>
                        <w:docPartGallery w:val="Page Numbers (Bottom of Page)"/>
                        <w:docPartUnique/>
                      </w:docPartObj>
                    </w:sdtPr>
                    <w:sdtContent>
                      <w:p w14:paraId="16C936FC"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EAE97" w14:textId="77777777" w:rsidR="002B08C1" w:rsidRDefault="00000000">
    <w:pPr>
      <w:pStyle w:val="Footer"/>
    </w:pPr>
    <w:r>
      <w:rPr>
        <w:noProof/>
      </w:rPr>
      <mc:AlternateContent>
        <mc:Choice Requires="wps">
          <w:drawing>
            <wp:anchor distT="0" distB="0" distL="0" distR="0" simplePos="0" relativeHeight="251658752" behindDoc="1" locked="0" layoutInCell="0" allowOverlap="1" wp14:anchorId="6FB5D188" wp14:editId="2D343A14">
              <wp:simplePos x="0" y="0"/>
              <wp:positionH relativeFrom="margin">
                <wp:align>center</wp:align>
              </wp:positionH>
              <wp:positionV relativeFrom="paragraph">
                <wp:posOffset>635</wp:posOffset>
              </wp:positionV>
              <wp:extent cx="175260" cy="206375"/>
              <wp:effectExtent l="0" t="0" r="0" b="0"/>
              <wp:wrapNone/>
              <wp:docPr id="3" name="Frame2"/>
              <wp:cNvGraphicFramePr/>
              <a:graphic xmlns:a="http://schemas.openxmlformats.org/drawingml/2006/main">
                <a:graphicData uri="http://schemas.microsoft.com/office/word/2010/wordprocessingShape">
                  <wps:wsp>
                    <wps:cNvSpPr/>
                    <wps:spPr>
                      <a:xfrm>
                        <a:off x="0" y="0"/>
                        <a:ext cx="175320" cy="206280"/>
                      </a:xfrm>
                      <a:prstGeom prst="rect">
                        <a:avLst/>
                      </a:prstGeom>
                      <a:noFill/>
                      <a:ln w="0">
                        <a:noFill/>
                      </a:ln>
                    </wps:spPr>
                    <wps:style>
                      <a:lnRef idx="0">
                        <a:scrgbClr r="0" g="0" b="0"/>
                      </a:lnRef>
                      <a:fillRef idx="0">
                        <a:scrgbClr r="0" g="0" b="0"/>
                      </a:fillRef>
                      <a:effectRef idx="0">
                        <a:scrgbClr r="0" g="0" b="0"/>
                      </a:effectRef>
                      <a:fontRef idx="minor"/>
                    </wps:style>
                    <wps:txbx>
                      <w:txbxContent>
                        <w:sdt>
                          <w:sdtPr>
                            <w:id w:val="96539421"/>
                            <w:docPartObj>
                              <w:docPartGallery w:val="Page Numbers (Bottom of Page)"/>
                              <w:docPartUnique/>
                            </w:docPartObj>
                          </w:sdtPr>
                          <w:sdtContent>
                            <w:p w14:paraId="33B8866F"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wps:txbx>
                    <wps:bodyPr lIns="0" tIns="0" rIns="0" bIns="0" anchor="t">
                      <a:spAutoFit/>
                    </wps:bodyPr>
                  </wps:wsp>
                </a:graphicData>
              </a:graphic>
            </wp:anchor>
          </w:drawing>
        </mc:Choice>
        <mc:Fallback>
          <w:pict>
            <v:rect w14:anchorId="6FB5D188" id="_x0000_s1028" style="position:absolute;margin-left:0;margin-top:.05pt;width:13.8pt;height:16.25pt;z-index:-251657728;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" o:allowincell="f" filled="f" stroked="f" strokeweight="0">
              <v:textbox style="mso-fit-shape-to-text:t" inset="0,0,0,0">
                <w:txbxContent>
                  <w:sdt>
                    <w:sdtPr>
                      <w:id w:val="96539421"/>
                      <w:docPartObj>
                        <w:docPartGallery w:val="Page Numbers (Bottom of Page)"/>
                        <w:docPartUnique/>
                      </w:docPartObj>
                    </w:sdtPr>
                    <w:sdtContent>
                      <w:p w14:paraId="33B8866F" w14:textId="77777777" w:rsidR="002B08C1"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10</w:t>
                        </w:r>
                        <w:r>
                          <w:rPr>
                            <w:rStyle w:val="PageNumber"/>
                            <w:color w:val="000000"/>
                          </w:rPr>
                          <w:fldChar w:fldCharType="end"/>
                        </w:r>
                      </w:p>
                    </w:sdtContent>
                  </w:sdt>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6D964D" w14:textId="77777777" w:rsidR="004E59D7" w:rsidRDefault="004E59D7">
      <w:r>
        <w:separator/>
      </w:r>
    </w:p>
  </w:footnote>
  <w:footnote w:type="continuationSeparator" w:id="0">
    <w:p w14:paraId="40CCF458" w14:textId="77777777" w:rsidR="004E59D7" w:rsidRDefault="004E59D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663E2"/>
    <w:multiLevelType w:val="hybridMultilevel"/>
    <w:tmpl w:val="C9C081C0"/>
    <w:lvl w:ilvl="0" w:tplc="C7FCA24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854A89"/>
    <w:multiLevelType w:val="multilevel"/>
    <w:tmpl w:val="B23E7A8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2267015"/>
    <w:multiLevelType w:val="multilevel"/>
    <w:tmpl w:val="4CFCAFA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w:hAnsi="Wingdings" w:cs="Wingdings"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w:hAnsi="Wingdings" w:cs="Wingdings"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w:hAnsi="Wingdings" w:cs="Wingdings"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774051C"/>
    <w:multiLevelType w:val="hybridMultilevel"/>
    <w:tmpl w:val="6B3E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E8658D"/>
    <w:multiLevelType w:val="hybridMultilevel"/>
    <w:tmpl w:val="81A8AAB6"/>
    <w:lvl w:ilvl="0" w:tplc="5D6EA9F6">
      <w:start w:val="1"/>
      <w:numFmt w:val="decimal"/>
      <w:lvlText w:val="%1."/>
      <w:lvlJc w:val="left"/>
      <w:pPr>
        <w:ind w:left="720" w:hanging="360"/>
      </w:pPr>
      <w:rPr>
        <w:rFonts w:ascii="Aptos" w:hAnsi="Aptos" w:hint="default"/>
      </w:rPr>
    </w:lvl>
    <w:lvl w:ilvl="1" w:tplc="08090019">
      <w:start w:val="1"/>
      <w:numFmt w:val="lowerLetter"/>
      <w:lvlText w:val="%2."/>
      <w:lvlJc w:val="left"/>
      <w:pPr>
        <w:ind w:left="1440" w:hanging="360"/>
      </w:pPr>
    </w:lvl>
    <w:lvl w:ilvl="2" w:tplc="F9246FDC">
      <w:start w:val="1"/>
      <w:numFmt w:val="lowerLetter"/>
      <w:lvlText w:val="%3)"/>
      <w:lvlJc w:val="left"/>
      <w:pPr>
        <w:ind w:left="2340" w:hanging="360"/>
      </w:pPr>
      <w:rPr>
        <w:rFonts w:hint="default"/>
      </w:rPr>
    </w:lvl>
    <w:lvl w:ilvl="3" w:tplc="A1828C64">
      <w:start w:val="1"/>
      <w:numFmt w:val="decimal"/>
      <w:lvlText w:val="%4)"/>
      <w:lvlJc w:val="left"/>
      <w:pPr>
        <w:ind w:left="2880" w:hanging="36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AFE31D1"/>
    <w:multiLevelType w:val="hybridMultilevel"/>
    <w:tmpl w:val="A6B29216"/>
    <w:lvl w:ilvl="0" w:tplc="C3D8F296">
      <w:start w:val="1"/>
      <w:numFmt w:val="decimal"/>
      <w:lvlText w:val="%1)"/>
      <w:lvlJc w:val="left"/>
      <w:pPr>
        <w:ind w:left="720" w:hanging="360"/>
      </w:pPr>
      <w:rPr>
        <w:rFonts w:asciiTheme="minorHAnsi" w:eastAsia="Times New Roman" w:hAnsiTheme="minorHAnsi"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01F6B45"/>
    <w:multiLevelType w:val="multilevel"/>
    <w:tmpl w:val="29922E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28365E49"/>
    <w:multiLevelType w:val="hybridMultilevel"/>
    <w:tmpl w:val="E1DAE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F0A3E53"/>
    <w:multiLevelType w:val="hybridMultilevel"/>
    <w:tmpl w:val="AAF06DCC"/>
    <w:lvl w:ilvl="0" w:tplc="667E6336">
      <w:start w:val="19"/>
      <w:numFmt w:val="decimal"/>
      <w:lvlText w:val="%1"/>
      <w:lvlJc w:val="left"/>
      <w:pPr>
        <w:ind w:left="720" w:hanging="360"/>
      </w:pPr>
      <w:rPr>
        <w:rFonts w:eastAsia="Aptos" w:cs="Apto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055731B"/>
    <w:multiLevelType w:val="multilevel"/>
    <w:tmpl w:val="3210EB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0805279"/>
    <w:multiLevelType w:val="multilevel"/>
    <w:tmpl w:val="671614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41721F7"/>
    <w:multiLevelType w:val="hybridMultilevel"/>
    <w:tmpl w:val="6FDCD494"/>
    <w:lvl w:ilvl="0" w:tplc="CCE619B4">
      <w:start w:val="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930EA8"/>
    <w:multiLevelType w:val="hybridMultilevel"/>
    <w:tmpl w:val="3E2EBA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C77198"/>
    <w:multiLevelType w:val="multilevel"/>
    <w:tmpl w:val="62FE3D4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4" w15:restartNumberingAfterBreak="0">
    <w:nsid w:val="476D73AB"/>
    <w:multiLevelType w:val="hybridMultilevel"/>
    <w:tmpl w:val="BB4264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53A05E32"/>
    <w:multiLevelType w:val="multilevel"/>
    <w:tmpl w:val="DC90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5273D"/>
    <w:multiLevelType w:val="multilevel"/>
    <w:tmpl w:val="1AF8DAA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709D111F"/>
    <w:multiLevelType w:val="multilevel"/>
    <w:tmpl w:val="3210EB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A7771BB"/>
    <w:multiLevelType w:val="multilevel"/>
    <w:tmpl w:val="E5F0DF7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9" w15:restartNumberingAfterBreak="0">
    <w:nsid w:val="7EF136B6"/>
    <w:multiLevelType w:val="multilevel"/>
    <w:tmpl w:val="BE6CD9AC"/>
    <w:lvl w:ilvl="0">
      <w:start w:val="1"/>
      <w:numFmt w:val="decimal"/>
      <w:lvlText w:val="%1."/>
      <w:lvlJc w:val="left"/>
      <w:pPr>
        <w:ind w:left="360" w:hanging="360"/>
      </w:pPr>
      <w:rPr>
        <w:rFonts w:hint="default"/>
        <w:b/>
        <w:bCs/>
        <w:sz w:val="28"/>
        <w:szCs w:val="24"/>
      </w:rPr>
    </w:lvl>
    <w:lvl w:ilvl="1">
      <w:start w:val="1"/>
      <w:numFmt w:val="decimal"/>
      <w:isLgl/>
      <w:lvlText w:val="%1.%2."/>
      <w:lvlJc w:val="left"/>
      <w:pPr>
        <w:ind w:left="720" w:hanging="720"/>
      </w:pPr>
      <w:rPr>
        <w:rFonts w:hint="default"/>
        <w:b/>
        <w:bCs/>
      </w:rPr>
    </w:lvl>
    <w:lvl w:ilvl="2">
      <w:start w:val="1"/>
      <w:numFmt w:val="decimal"/>
      <w:isLgl/>
      <w:lvlText w:val="%1.%2.%3."/>
      <w:lvlJc w:val="left"/>
      <w:pPr>
        <w:ind w:left="720" w:hanging="720"/>
      </w:pPr>
      <w:rPr>
        <w:rFonts w:hint="default"/>
        <w:b/>
        <w:bCs/>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16cid:durableId="466171069">
    <w:abstractNumId w:val="2"/>
  </w:num>
  <w:num w:numId="2" w16cid:durableId="1168597394">
    <w:abstractNumId w:val="18"/>
  </w:num>
  <w:num w:numId="3" w16cid:durableId="1822381594">
    <w:abstractNumId w:val="9"/>
  </w:num>
  <w:num w:numId="4" w16cid:durableId="511916798">
    <w:abstractNumId w:val="6"/>
  </w:num>
  <w:num w:numId="5" w16cid:durableId="1544363080">
    <w:abstractNumId w:val="10"/>
  </w:num>
  <w:num w:numId="6" w16cid:durableId="1873609105">
    <w:abstractNumId w:val="16"/>
  </w:num>
  <w:num w:numId="7" w16cid:durableId="1746804129">
    <w:abstractNumId w:val="13"/>
  </w:num>
  <w:num w:numId="8" w16cid:durableId="1503278034">
    <w:abstractNumId w:val="19"/>
  </w:num>
  <w:num w:numId="9" w16cid:durableId="443231362">
    <w:abstractNumId w:val="8"/>
  </w:num>
  <w:num w:numId="10" w16cid:durableId="1803694884">
    <w:abstractNumId w:val="5"/>
  </w:num>
  <w:num w:numId="11" w16cid:durableId="1005740282">
    <w:abstractNumId w:val="12"/>
  </w:num>
  <w:num w:numId="12" w16cid:durableId="516122963">
    <w:abstractNumId w:val="1"/>
  </w:num>
  <w:num w:numId="13" w16cid:durableId="1609660051">
    <w:abstractNumId w:val="4"/>
  </w:num>
  <w:num w:numId="14" w16cid:durableId="1809087148">
    <w:abstractNumId w:val="0"/>
  </w:num>
  <w:num w:numId="15" w16cid:durableId="595212650">
    <w:abstractNumId w:val="11"/>
  </w:num>
  <w:num w:numId="16" w16cid:durableId="1071581044">
    <w:abstractNumId w:val="7"/>
  </w:num>
  <w:num w:numId="17" w16cid:durableId="353114432">
    <w:abstractNumId w:val="17"/>
  </w:num>
  <w:num w:numId="18" w16cid:durableId="471674833">
    <w:abstractNumId w:val="3"/>
  </w:num>
  <w:num w:numId="19" w16cid:durableId="1213998991">
    <w:abstractNumId w:val="14"/>
  </w:num>
  <w:num w:numId="20" w16cid:durableId="16922194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uguenot-Noel, Robin">
    <w15:presenceInfo w15:providerId="AD" w15:userId="S::robin.huguenot-noel@eui.eu::e695738c-08e8-46f0-b083-0dc0241998d2"/>
  </w15:person>
  <w15:person w15:author="Huguenot-Noel, Robin [2]">
    <w15:presenceInfo w15:providerId="AD" w15:userId="S::Robin.Huguenot-Noel@eui.eu::e695738c-08e8-46f0-b083-0dc0241998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trackRevisions/>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08C1"/>
    <w:rsid w:val="0005381A"/>
    <w:rsid w:val="000F78EE"/>
    <w:rsid w:val="001A5C93"/>
    <w:rsid w:val="001F5DD9"/>
    <w:rsid w:val="00212BA1"/>
    <w:rsid w:val="00223BEC"/>
    <w:rsid w:val="002A5C1E"/>
    <w:rsid w:val="002B08C1"/>
    <w:rsid w:val="002B6B56"/>
    <w:rsid w:val="002D6F50"/>
    <w:rsid w:val="00386AD3"/>
    <w:rsid w:val="003D62FA"/>
    <w:rsid w:val="00400076"/>
    <w:rsid w:val="004255E1"/>
    <w:rsid w:val="004343BC"/>
    <w:rsid w:val="00450208"/>
    <w:rsid w:val="00493B67"/>
    <w:rsid w:val="004B3216"/>
    <w:rsid w:val="004D4C7D"/>
    <w:rsid w:val="004E59D7"/>
    <w:rsid w:val="005B3318"/>
    <w:rsid w:val="00630235"/>
    <w:rsid w:val="00637F76"/>
    <w:rsid w:val="00662B3A"/>
    <w:rsid w:val="006654FF"/>
    <w:rsid w:val="0068019B"/>
    <w:rsid w:val="006F0483"/>
    <w:rsid w:val="00726D11"/>
    <w:rsid w:val="007534FE"/>
    <w:rsid w:val="007853E5"/>
    <w:rsid w:val="00796680"/>
    <w:rsid w:val="007F0DA0"/>
    <w:rsid w:val="007F728B"/>
    <w:rsid w:val="00860C71"/>
    <w:rsid w:val="008670C6"/>
    <w:rsid w:val="0089144C"/>
    <w:rsid w:val="008A3A3A"/>
    <w:rsid w:val="008C6A71"/>
    <w:rsid w:val="008D2112"/>
    <w:rsid w:val="009116B1"/>
    <w:rsid w:val="0096104E"/>
    <w:rsid w:val="009D59D9"/>
    <w:rsid w:val="00A03C4F"/>
    <w:rsid w:val="00B33240"/>
    <w:rsid w:val="00BD66F3"/>
    <w:rsid w:val="00C01027"/>
    <w:rsid w:val="00C121D9"/>
    <w:rsid w:val="00C4644C"/>
    <w:rsid w:val="00C65072"/>
    <w:rsid w:val="00C805AC"/>
    <w:rsid w:val="00CA1128"/>
    <w:rsid w:val="00CA4FBC"/>
    <w:rsid w:val="00CB3BC0"/>
    <w:rsid w:val="00CF61C1"/>
    <w:rsid w:val="00D64CEE"/>
    <w:rsid w:val="00D82216"/>
    <w:rsid w:val="00DA0591"/>
    <w:rsid w:val="00DD27A3"/>
    <w:rsid w:val="00E04102"/>
    <w:rsid w:val="00E32E28"/>
    <w:rsid w:val="00ED158F"/>
    <w:rsid w:val="00EF1D13"/>
    <w:rsid w:val="00F02225"/>
    <w:rsid w:val="00F63056"/>
    <w:rsid w:val="00FB1202"/>
    <w:rsid w:val="00FC2206"/>
    <w:rsid w:val="00FF2F2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8256263"/>
  <w15:docId w15:val="{E6D6D549-7366-CA45-955B-4DA75535D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58F"/>
    <w:pPr>
      <w:suppressAutoHyphens w:val="0"/>
    </w:pPr>
    <w:rPr>
      <w:rFonts w:ascii="Times New Roman" w:eastAsia="Times New Roman" w:hAnsi="Times New Roman" w:cs="Times New Roman"/>
      <w:lang w:val="en-FR" w:eastAsia="en-GB"/>
    </w:rPr>
  </w:style>
  <w:style w:type="paragraph" w:styleId="Heading1">
    <w:name w:val="heading 1"/>
    <w:basedOn w:val="Normal"/>
    <w:next w:val="Normal"/>
    <w:link w:val="Heading1Char"/>
    <w:uiPriority w:val="9"/>
    <w:qFormat/>
    <w:pPr>
      <w:keepNext/>
      <w:keepLines/>
      <w:spacing w:before="360" w:after="80" w:line="276" w:lineRule="auto"/>
      <w:outlineLvl w:val="0"/>
    </w:pPr>
    <w:rPr>
      <w:rFonts w:asciiTheme="majorHAnsi" w:eastAsiaTheme="majorEastAsia" w:hAnsiTheme="majorHAnsi" w:cstheme="majorBidi"/>
      <w:color w:val="0F4761" w:themeColor="accent1" w:themeShade="BF"/>
      <w:sz w:val="40"/>
      <w:szCs w:val="40"/>
      <w:lang w:val="en-US" w:eastAsia="ja-JP"/>
    </w:rPr>
  </w:style>
  <w:style w:type="paragraph" w:styleId="Heading2">
    <w:name w:val="heading 2"/>
    <w:basedOn w:val="Normal"/>
    <w:next w:val="Normal"/>
    <w:link w:val="Heading2Char"/>
    <w:uiPriority w:val="9"/>
    <w:unhideWhenUsed/>
    <w:qFormat/>
    <w:pPr>
      <w:keepNext/>
      <w:keepLines/>
      <w:spacing w:before="160" w:after="80" w:line="276" w:lineRule="auto"/>
      <w:outlineLvl w:val="1"/>
    </w:pPr>
    <w:rPr>
      <w:rFonts w:asciiTheme="majorHAnsi" w:eastAsiaTheme="majorEastAsia" w:hAnsiTheme="majorHAnsi" w:cstheme="majorBidi"/>
      <w:color w:val="0F4761" w:themeColor="accent1" w:themeShade="BF"/>
      <w:sz w:val="32"/>
      <w:szCs w:val="32"/>
      <w:lang w:val="en-US" w:eastAsia="ja-JP"/>
    </w:rPr>
  </w:style>
  <w:style w:type="paragraph" w:styleId="Heading3">
    <w:name w:val="heading 3"/>
    <w:basedOn w:val="Normal"/>
    <w:next w:val="Normal"/>
    <w:link w:val="Heading3Char"/>
    <w:uiPriority w:val="9"/>
    <w:unhideWhenUsed/>
    <w:qFormat/>
    <w:pPr>
      <w:keepNext/>
      <w:keepLines/>
      <w:spacing w:before="160" w:after="80" w:line="276" w:lineRule="auto"/>
      <w:outlineLvl w:val="2"/>
    </w:pPr>
    <w:rPr>
      <w:rFonts w:asciiTheme="minorHAnsi" w:eastAsiaTheme="majorEastAsia" w:hAnsiTheme="minorHAnsi" w:cstheme="majorBidi"/>
      <w:color w:val="0F4761" w:themeColor="accent1" w:themeShade="BF"/>
      <w:sz w:val="28"/>
      <w:szCs w:val="28"/>
      <w:lang w:val="en-US" w:eastAsia="ja-JP"/>
    </w:rPr>
  </w:style>
  <w:style w:type="paragraph" w:styleId="Heading4">
    <w:name w:val="heading 4"/>
    <w:basedOn w:val="Normal"/>
    <w:next w:val="Normal"/>
    <w:link w:val="Heading4Char"/>
    <w:uiPriority w:val="9"/>
    <w:unhideWhenUsed/>
    <w:qFormat/>
    <w:pPr>
      <w:keepNext/>
      <w:keepLines/>
      <w:spacing w:before="80" w:after="40" w:line="276" w:lineRule="auto"/>
      <w:outlineLvl w:val="3"/>
    </w:pPr>
    <w:rPr>
      <w:rFonts w:asciiTheme="minorHAnsi" w:eastAsiaTheme="majorEastAsia" w:hAnsiTheme="minorHAnsi" w:cstheme="majorBidi"/>
      <w:i/>
      <w:iCs/>
      <w:color w:val="0F4761" w:themeColor="accent1" w:themeShade="BF"/>
      <w:lang w:val="en-US" w:eastAsia="ja-JP"/>
    </w:rPr>
  </w:style>
  <w:style w:type="paragraph" w:styleId="Heading5">
    <w:name w:val="heading 5"/>
    <w:basedOn w:val="Normal"/>
    <w:next w:val="Normal"/>
    <w:link w:val="Heading5Char"/>
    <w:uiPriority w:val="9"/>
    <w:unhideWhenUsed/>
    <w:qFormat/>
    <w:pPr>
      <w:keepNext/>
      <w:keepLines/>
      <w:spacing w:before="80" w:after="40" w:line="276" w:lineRule="auto"/>
      <w:outlineLvl w:val="4"/>
    </w:pPr>
    <w:rPr>
      <w:rFonts w:asciiTheme="minorHAnsi" w:eastAsiaTheme="majorEastAsia" w:hAnsiTheme="minorHAnsi" w:cstheme="majorBidi"/>
      <w:color w:val="0F4761" w:themeColor="accent1" w:themeShade="BF"/>
      <w:lang w:val="en-US" w:eastAsia="ja-JP"/>
    </w:rPr>
  </w:style>
  <w:style w:type="paragraph" w:styleId="Heading6">
    <w:name w:val="heading 6"/>
    <w:basedOn w:val="Normal"/>
    <w:next w:val="Normal"/>
    <w:link w:val="Heading6Char"/>
    <w:uiPriority w:val="9"/>
    <w:unhideWhenUsed/>
    <w:qFormat/>
    <w:pPr>
      <w:keepNext/>
      <w:keepLines/>
      <w:spacing w:before="40" w:line="276" w:lineRule="auto"/>
      <w:outlineLvl w:val="5"/>
    </w:pPr>
    <w:rPr>
      <w:rFonts w:asciiTheme="minorHAnsi" w:eastAsiaTheme="majorEastAsia" w:hAnsiTheme="minorHAnsi" w:cstheme="majorBidi"/>
      <w:i/>
      <w:iCs/>
      <w:color w:val="595959" w:themeColor="text1" w:themeTint="A6"/>
      <w:lang w:val="en-US" w:eastAsia="ja-JP"/>
    </w:rPr>
  </w:style>
  <w:style w:type="paragraph" w:styleId="Heading7">
    <w:name w:val="heading 7"/>
    <w:basedOn w:val="Normal"/>
    <w:next w:val="Normal"/>
    <w:link w:val="Heading7Char"/>
    <w:uiPriority w:val="9"/>
    <w:unhideWhenUsed/>
    <w:qFormat/>
    <w:pPr>
      <w:keepNext/>
      <w:keepLines/>
      <w:spacing w:before="40" w:line="276" w:lineRule="auto"/>
      <w:outlineLvl w:val="6"/>
    </w:pPr>
    <w:rPr>
      <w:rFonts w:asciiTheme="minorHAnsi" w:eastAsiaTheme="majorEastAsia" w:hAnsiTheme="minorHAnsi" w:cstheme="majorBidi"/>
      <w:color w:val="595959" w:themeColor="text1" w:themeTint="A6"/>
      <w:lang w:val="en-US" w:eastAsia="ja-JP"/>
    </w:rPr>
  </w:style>
  <w:style w:type="paragraph" w:styleId="Heading8">
    <w:name w:val="heading 8"/>
    <w:basedOn w:val="Normal"/>
    <w:next w:val="Normal"/>
    <w:link w:val="Heading8Char"/>
    <w:uiPriority w:val="9"/>
    <w:unhideWhenUsed/>
    <w:qFormat/>
    <w:pPr>
      <w:keepNext/>
      <w:keepLines/>
      <w:spacing w:line="276" w:lineRule="auto"/>
      <w:outlineLvl w:val="7"/>
    </w:pPr>
    <w:rPr>
      <w:rFonts w:asciiTheme="minorHAnsi" w:eastAsiaTheme="majorEastAsia" w:hAnsiTheme="minorHAnsi" w:cstheme="majorBidi"/>
      <w:i/>
      <w:iCs/>
      <w:color w:val="272727" w:themeColor="text1" w:themeTint="D8"/>
      <w:lang w:val="en-US" w:eastAsia="ja-JP"/>
    </w:rPr>
  </w:style>
  <w:style w:type="paragraph" w:styleId="Heading9">
    <w:name w:val="heading 9"/>
    <w:basedOn w:val="Normal"/>
    <w:next w:val="Normal"/>
    <w:link w:val="Heading9Char"/>
    <w:uiPriority w:val="9"/>
    <w:unhideWhenUsed/>
    <w:qFormat/>
    <w:pPr>
      <w:keepNext/>
      <w:keepLines/>
      <w:spacing w:line="276" w:lineRule="auto"/>
      <w:outlineLvl w:val="8"/>
    </w:pPr>
    <w:rPr>
      <w:rFonts w:asciiTheme="minorHAnsi" w:eastAsiaTheme="majorEastAsia" w:hAnsiTheme="minorHAnsi" w:cstheme="majorBidi"/>
      <w:color w:val="272727" w:themeColor="text1" w:themeTint="D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qFormat/>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qFormat/>
    <w:rPr>
      <w:rFonts w:eastAsiaTheme="majorEastAsia" w:cstheme="majorBidi"/>
      <w:color w:val="272727" w:themeColor="text1" w:themeTint="D8"/>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60E3CBB4"/>
    <w:rPr>
      <w:color w:val="467886"/>
      <w:u w:val="single"/>
    </w:rPr>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HeaderChar">
    <w:name w:val="Header Char"/>
    <w:basedOn w:val="DefaultParagraphFont"/>
    <w:link w:val="Header"/>
    <w:uiPriority w:val="99"/>
    <w:qFormat/>
    <w:rsid w:val="001A21FD"/>
  </w:style>
  <w:style w:type="character" w:customStyle="1" w:styleId="FooterChar">
    <w:name w:val="Footer Char"/>
    <w:basedOn w:val="DefaultParagraphFont"/>
    <w:link w:val="Footer"/>
    <w:uiPriority w:val="99"/>
    <w:qFormat/>
    <w:rsid w:val="001A21FD"/>
  </w:style>
  <w:style w:type="character" w:styleId="PageNumber">
    <w:name w:val="page number"/>
    <w:basedOn w:val="DefaultParagraphFont"/>
    <w:uiPriority w:val="99"/>
    <w:semiHidden/>
    <w:unhideWhenUsed/>
    <w:rsid w:val="001A21FD"/>
  </w:style>
  <w:style w:type="character" w:customStyle="1" w:styleId="CommentSubjectChar">
    <w:name w:val="Comment Subject Char"/>
    <w:basedOn w:val="CommentTextChar"/>
    <w:link w:val="CommentSubject"/>
    <w:uiPriority w:val="99"/>
    <w:semiHidden/>
    <w:qFormat/>
    <w:rsid w:val="008825ED"/>
    <w:rPr>
      <w:b/>
      <w:bCs/>
      <w:sz w:val="20"/>
      <w:szCs w:val="20"/>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
      <w:sz w:val="56"/>
      <w:szCs w:val="56"/>
      <w:lang w:val="en-US" w:eastAsia="ja-JP"/>
    </w:rPr>
  </w:style>
  <w:style w:type="paragraph" w:styleId="Subtitle">
    <w:name w:val="Subtitle"/>
    <w:basedOn w:val="Normal"/>
    <w:next w:val="Normal"/>
    <w:link w:val="SubtitleChar"/>
    <w:uiPriority w:val="11"/>
    <w:qFormat/>
    <w:pPr>
      <w:spacing w:after="160" w:line="276" w:lineRule="auto"/>
    </w:pPr>
    <w:rPr>
      <w:rFonts w:asciiTheme="minorHAnsi" w:eastAsiaTheme="majorEastAsia" w:hAnsiTheme="minorHAnsi" w:cstheme="majorBidi"/>
      <w:color w:val="595959" w:themeColor="text1" w:themeTint="A6"/>
      <w:spacing w:val="15"/>
      <w:sz w:val="28"/>
      <w:szCs w:val="28"/>
      <w:lang w:val="en-US" w:eastAsia="ja-JP"/>
    </w:rPr>
  </w:style>
  <w:style w:type="paragraph" w:styleId="Quote">
    <w:name w:val="Quote"/>
    <w:basedOn w:val="Normal"/>
    <w:next w:val="Normal"/>
    <w:link w:val="QuoteChar"/>
    <w:uiPriority w:val="29"/>
    <w:qFormat/>
    <w:pPr>
      <w:spacing w:before="160" w:after="160" w:line="276" w:lineRule="auto"/>
      <w:jc w:val="center"/>
    </w:pPr>
    <w:rPr>
      <w:rFonts w:asciiTheme="minorHAnsi" w:eastAsiaTheme="minorEastAsia" w:hAnsiTheme="minorHAnsi" w:cstheme="minorBidi"/>
      <w:i/>
      <w:iCs/>
      <w:color w:val="404040" w:themeColor="text1" w:themeTint="BF"/>
      <w:lang w:val="en-US" w:eastAsia="ja-JP"/>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asciiTheme="minorHAnsi" w:eastAsiaTheme="minorEastAsia" w:hAnsiTheme="minorHAnsi" w:cstheme="minorBidi"/>
      <w:i/>
      <w:iCs/>
      <w:color w:val="0F4761" w:themeColor="accent1" w:themeShade="BF"/>
      <w:lang w:val="en-US" w:eastAsia="ja-JP"/>
    </w:rPr>
  </w:style>
  <w:style w:type="paragraph" w:customStyle="1" w:styleId="Standard">
    <w:name w:val="Standard"/>
    <w:basedOn w:val="Normal"/>
    <w:qFormat/>
    <w:rsid w:val="60E3CBB4"/>
    <w:pPr>
      <w:spacing w:after="160" w:line="276" w:lineRule="auto"/>
    </w:pPr>
    <w:rPr>
      <w:rFonts w:ascii="Aptos" w:eastAsia="DejaVu Sans" w:hAnsi="Aptos" w:cs="DejaVu Sans"/>
      <w:lang w:val="en-US" w:eastAsia="ja-JP"/>
    </w:rPr>
  </w:style>
  <w:style w:type="paragraph" w:styleId="ListParagraph">
    <w:name w:val="List Paragraph"/>
    <w:basedOn w:val="Normal"/>
    <w:uiPriority w:val="34"/>
    <w:qFormat/>
    <w:rsid w:val="60E3CBB4"/>
    <w:pPr>
      <w:spacing w:after="160" w:line="276" w:lineRule="auto"/>
      <w:ind w:left="720"/>
      <w:contextualSpacing/>
    </w:pPr>
    <w:rPr>
      <w:rFonts w:asciiTheme="minorHAnsi" w:eastAsiaTheme="minorEastAsia" w:hAnsiTheme="minorHAnsi" w:cstheme="minorBidi"/>
      <w:lang w:val="en-US" w:eastAsia="ja-JP"/>
    </w:rPr>
  </w:style>
  <w:style w:type="paragraph" w:styleId="CommentText">
    <w:name w:val="annotation text"/>
    <w:basedOn w:val="Normal"/>
    <w:link w:val="CommentTextChar"/>
    <w:uiPriority w:val="99"/>
    <w:semiHidden/>
    <w:unhideWhenUsed/>
    <w:pPr>
      <w:spacing w:after="160"/>
    </w:pPr>
    <w:rPr>
      <w:rFonts w:asciiTheme="minorHAnsi" w:eastAsiaTheme="minorEastAsia" w:hAnsiTheme="minorHAnsi" w:cstheme="minorBidi"/>
      <w:sz w:val="20"/>
      <w:szCs w:val="20"/>
      <w:lang w:val="en-US" w:eastAsia="ja-JP"/>
    </w:rPr>
  </w:style>
  <w:style w:type="paragraph" w:styleId="NormalWeb">
    <w:name w:val="Normal (Web)"/>
    <w:basedOn w:val="Normal"/>
    <w:uiPriority w:val="99"/>
    <w:unhideWhenUsed/>
    <w:qFormat/>
    <w:rsid w:val="00C315B4"/>
    <w:pPr>
      <w:spacing w:beforeAutospacing="1" w:afterAutospacing="1"/>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A21FD"/>
    <w:pPr>
      <w:tabs>
        <w:tab w:val="center" w:pos="4513"/>
        <w:tab w:val="right" w:pos="9026"/>
      </w:tabs>
    </w:pPr>
    <w:rPr>
      <w:rFonts w:asciiTheme="minorHAnsi" w:eastAsiaTheme="minorEastAsia" w:hAnsiTheme="minorHAnsi" w:cstheme="minorBidi"/>
      <w:lang w:val="en-US" w:eastAsia="ja-JP"/>
    </w:rPr>
  </w:style>
  <w:style w:type="paragraph" w:styleId="Footer">
    <w:name w:val="footer"/>
    <w:basedOn w:val="Normal"/>
    <w:link w:val="FooterChar"/>
    <w:uiPriority w:val="99"/>
    <w:unhideWhenUsed/>
    <w:rsid w:val="001A21FD"/>
    <w:pPr>
      <w:tabs>
        <w:tab w:val="center" w:pos="4513"/>
        <w:tab w:val="right" w:pos="9026"/>
      </w:tabs>
    </w:pPr>
    <w:rPr>
      <w:rFonts w:asciiTheme="minorHAnsi" w:eastAsiaTheme="minorEastAsia" w:hAnsiTheme="minorHAnsi" w:cstheme="minorBidi"/>
      <w:lang w:val="en-US" w:eastAsia="ja-JP"/>
    </w:rPr>
  </w:style>
  <w:style w:type="paragraph" w:styleId="CommentSubject">
    <w:name w:val="annotation subject"/>
    <w:basedOn w:val="CommentText"/>
    <w:next w:val="CommentText"/>
    <w:link w:val="CommentSubjectChar"/>
    <w:uiPriority w:val="99"/>
    <w:semiHidden/>
    <w:unhideWhenUsed/>
    <w:qFormat/>
    <w:rsid w:val="008825ED"/>
    <w:rPr>
      <w:b/>
      <w:bCs/>
    </w:rPr>
  </w:style>
  <w:style w:type="paragraph" w:styleId="NoSpacing">
    <w:name w:val="No Spacing"/>
    <w:uiPriority w:val="1"/>
    <w:qFormat/>
    <w:rsid w:val="0B0C2F18"/>
    <w:pPr>
      <w:spacing w:line="276" w:lineRule="auto"/>
    </w:pPr>
  </w:style>
  <w:style w:type="paragraph" w:customStyle="1" w:styleId="FrameContents">
    <w:name w:val="Frame Contents"/>
    <w:basedOn w:val="Normal"/>
    <w:qFormat/>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2941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F61C1"/>
    <w:pPr>
      <w:suppressAutoHyphens w:val="0"/>
    </w:pPr>
    <w:rPr>
      <w:rFonts w:ascii="Times New Roman" w:eastAsia="Times New Roman" w:hAnsi="Times New Roman" w:cs="Times New Roman"/>
      <w:lang w:eastAsia="en-GB"/>
    </w:rPr>
  </w:style>
  <w:style w:type="character" w:styleId="Emphasis">
    <w:name w:val="Emphasis"/>
    <w:basedOn w:val="DefaultParagraphFont"/>
    <w:uiPriority w:val="20"/>
    <w:qFormat/>
    <w:rsid w:val="00FF2F29"/>
    <w:rPr>
      <w:i/>
      <w:iCs/>
    </w:rPr>
  </w:style>
  <w:style w:type="character" w:styleId="Strong">
    <w:name w:val="Strong"/>
    <w:basedOn w:val="DefaultParagraphFont"/>
    <w:uiPriority w:val="22"/>
    <w:qFormat/>
    <w:rsid w:val="00FF2F29"/>
    <w:rPr>
      <w:b/>
      <w:bCs/>
    </w:rPr>
  </w:style>
  <w:style w:type="character" w:styleId="UnresolvedMention">
    <w:name w:val="Unresolved Mention"/>
    <w:basedOn w:val="DefaultParagraphFont"/>
    <w:uiPriority w:val="99"/>
    <w:semiHidden/>
    <w:unhideWhenUsed/>
    <w:rsid w:val="002D6F50"/>
    <w:rPr>
      <w:color w:val="605E5C"/>
      <w:shd w:val="clear" w:color="auto" w:fill="E1DFDD"/>
    </w:rPr>
  </w:style>
  <w:style w:type="character" w:customStyle="1" w:styleId="relative">
    <w:name w:val="relative"/>
    <w:basedOn w:val="DefaultParagraphFont"/>
    <w:rsid w:val="002D6F50"/>
  </w:style>
  <w:style w:type="character" w:styleId="FollowedHyperlink">
    <w:name w:val="FollowedHyperlink"/>
    <w:basedOn w:val="DefaultParagraphFont"/>
    <w:uiPriority w:val="99"/>
    <w:semiHidden/>
    <w:unhideWhenUsed/>
    <w:rsid w:val="00493B67"/>
    <w:rPr>
      <w:color w:val="96607D" w:themeColor="followedHyperlink"/>
      <w:u w:val="single"/>
    </w:rPr>
  </w:style>
  <w:style w:type="character" w:customStyle="1" w:styleId="normaltextrun">
    <w:name w:val="normaltextrun"/>
    <w:basedOn w:val="DefaultParagraphFont"/>
    <w:rsid w:val="00FB1202"/>
  </w:style>
  <w:style w:type="character" w:customStyle="1" w:styleId="eop">
    <w:name w:val="eop"/>
    <w:basedOn w:val="DefaultParagraphFont"/>
    <w:rsid w:val="00FB12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14431">
      <w:bodyDiv w:val="1"/>
      <w:marLeft w:val="0"/>
      <w:marRight w:val="0"/>
      <w:marTop w:val="0"/>
      <w:marBottom w:val="0"/>
      <w:divBdr>
        <w:top w:val="none" w:sz="0" w:space="0" w:color="auto"/>
        <w:left w:val="none" w:sz="0" w:space="0" w:color="auto"/>
        <w:bottom w:val="none" w:sz="0" w:space="0" w:color="auto"/>
        <w:right w:val="none" w:sz="0" w:space="0" w:color="auto"/>
      </w:divBdr>
    </w:div>
    <w:div w:id="18511777">
      <w:bodyDiv w:val="1"/>
      <w:marLeft w:val="0"/>
      <w:marRight w:val="0"/>
      <w:marTop w:val="0"/>
      <w:marBottom w:val="0"/>
      <w:divBdr>
        <w:top w:val="none" w:sz="0" w:space="0" w:color="auto"/>
        <w:left w:val="none" w:sz="0" w:space="0" w:color="auto"/>
        <w:bottom w:val="none" w:sz="0" w:space="0" w:color="auto"/>
        <w:right w:val="none" w:sz="0" w:space="0" w:color="auto"/>
      </w:divBdr>
      <w:divsChild>
        <w:div w:id="1835608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77896">
      <w:bodyDiv w:val="1"/>
      <w:marLeft w:val="0"/>
      <w:marRight w:val="0"/>
      <w:marTop w:val="0"/>
      <w:marBottom w:val="0"/>
      <w:divBdr>
        <w:top w:val="none" w:sz="0" w:space="0" w:color="auto"/>
        <w:left w:val="none" w:sz="0" w:space="0" w:color="auto"/>
        <w:bottom w:val="none" w:sz="0" w:space="0" w:color="auto"/>
        <w:right w:val="none" w:sz="0" w:space="0" w:color="auto"/>
      </w:divBdr>
    </w:div>
    <w:div w:id="89620161">
      <w:bodyDiv w:val="1"/>
      <w:marLeft w:val="0"/>
      <w:marRight w:val="0"/>
      <w:marTop w:val="0"/>
      <w:marBottom w:val="0"/>
      <w:divBdr>
        <w:top w:val="none" w:sz="0" w:space="0" w:color="auto"/>
        <w:left w:val="none" w:sz="0" w:space="0" w:color="auto"/>
        <w:bottom w:val="none" w:sz="0" w:space="0" w:color="auto"/>
        <w:right w:val="none" w:sz="0" w:space="0" w:color="auto"/>
      </w:divBdr>
    </w:div>
    <w:div w:id="131990598">
      <w:bodyDiv w:val="1"/>
      <w:marLeft w:val="0"/>
      <w:marRight w:val="0"/>
      <w:marTop w:val="0"/>
      <w:marBottom w:val="0"/>
      <w:divBdr>
        <w:top w:val="none" w:sz="0" w:space="0" w:color="auto"/>
        <w:left w:val="none" w:sz="0" w:space="0" w:color="auto"/>
        <w:bottom w:val="none" w:sz="0" w:space="0" w:color="auto"/>
        <w:right w:val="none" w:sz="0" w:space="0" w:color="auto"/>
      </w:divBdr>
      <w:divsChild>
        <w:div w:id="205804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42584">
      <w:bodyDiv w:val="1"/>
      <w:marLeft w:val="0"/>
      <w:marRight w:val="0"/>
      <w:marTop w:val="0"/>
      <w:marBottom w:val="0"/>
      <w:divBdr>
        <w:top w:val="none" w:sz="0" w:space="0" w:color="auto"/>
        <w:left w:val="none" w:sz="0" w:space="0" w:color="auto"/>
        <w:bottom w:val="none" w:sz="0" w:space="0" w:color="auto"/>
        <w:right w:val="none" w:sz="0" w:space="0" w:color="auto"/>
      </w:divBdr>
    </w:div>
    <w:div w:id="272520452">
      <w:bodyDiv w:val="1"/>
      <w:marLeft w:val="0"/>
      <w:marRight w:val="0"/>
      <w:marTop w:val="0"/>
      <w:marBottom w:val="0"/>
      <w:divBdr>
        <w:top w:val="none" w:sz="0" w:space="0" w:color="auto"/>
        <w:left w:val="none" w:sz="0" w:space="0" w:color="auto"/>
        <w:bottom w:val="none" w:sz="0" w:space="0" w:color="auto"/>
        <w:right w:val="none" w:sz="0" w:space="0" w:color="auto"/>
      </w:divBdr>
    </w:div>
    <w:div w:id="320432953">
      <w:bodyDiv w:val="1"/>
      <w:marLeft w:val="0"/>
      <w:marRight w:val="0"/>
      <w:marTop w:val="0"/>
      <w:marBottom w:val="0"/>
      <w:divBdr>
        <w:top w:val="none" w:sz="0" w:space="0" w:color="auto"/>
        <w:left w:val="none" w:sz="0" w:space="0" w:color="auto"/>
        <w:bottom w:val="none" w:sz="0" w:space="0" w:color="auto"/>
        <w:right w:val="none" w:sz="0" w:space="0" w:color="auto"/>
      </w:divBdr>
    </w:div>
    <w:div w:id="326785598">
      <w:bodyDiv w:val="1"/>
      <w:marLeft w:val="0"/>
      <w:marRight w:val="0"/>
      <w:marTop w:val="0"/>
      <w:marBottom w:val="0"/>
      <w:divBdr>
        <w:top w:val="none" w:sz="0" w:space="0" w:color="auto"/>
        <w:left w:val="none" w:sz="0" w:space="0" w:color="auto"/>
        <w:bottom w:val="none" w:sz="0" w:space="0" w:color="auto"/>
        <w:right w:val="none" w:sz="0" w:space="0" w:color="auto"/>
      </w:divBdr>
      <w:divsChild>
        <w:div w:id="1157839513">
          <w:marLeft w:val="0"/>
          <w:marRight w:val="0"/>
          <w:marTop w:val="0"/>
          <w:marBottom w:val="0"/>
          <w:divBdr>
            <w:top w:val="none" w:sz="0" w:space="0" w:color="auto"/>
            <w:left w:val="none" w:sz="0" w:space="0" w:color="auto"/>
            <w:bottom w:val="none" w:sz="0" w:space="0" w:color="auto"/>
            <w:right w:val="none" w:sz="0" w:space="0" w:color="auto"/>
          </w:divBdr>
          <w:divsChild>
            <w:div w:id="149841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78959">
      <w:bodyDiv w:val="1"/>
      <w:marLeft w:val="0"/>
      <w:marRight w:val="0"/>
      <w:marTop w:val="0"/>
      <w:marBottom w:val="0"/>
      <w:divBdr>
        <w:top w:val="none" w:sz="0" w:space="0" w:color="auto"/>
        <w:left w:val="none" w:sz="0" w:space="0" w:color="auto"/>
        <w:bottom w:val="none" w:sz="0" w:space="0" w:color="auto"/>
        <w:right w:val="none" w:sz="0" w:space="0" w:color="auto"/>
      </w:divBdr>
      <w:divsChild>
        <w:div w:id="396632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78234">
      <w:bodyDiv w:val="1"/>
      <w:marLeft w:val="0"/>
      <w:marRight w:val="0"/>
      <w:marTop w:val="0"/>
      <w:marBottom w:val="0"/>
      <w:divBdr>
        <w:top w:val="none" w:sz="0" w:space="0" w:color="auto"/>
        <w:left w:val="none" w:sz="0" w:space="0" w:color="auto"/>
        <w:bottom w:val="none" w:sz="0" w:space="0" w:color="auto"/>
        <w:right w:val="none" w:sz="0" w:space="0" w:color="auto"/>
      </w:divBdr>
    </w:div>
    <w:div w:id="529538185">
      <w:bodyDiv w:val="1"/>
      <w:marLeft w:val="0"/>
      <w:marRight w:val="0"/>
      <w:marTop w:val="0"/>
      <w:marBottom w:val="0"/>
      <w:divBdr>
        <w:top w:val="none" w:sz="0" w:space="0" w:color="auto"/>
        <w:left w:val="none" w:sz="0" w:space="0" w:color="auto"/>
        <w:bottom w:val="none" w:sz="0" w:space="0" w:color="auto"/>
        <w:right w:val="none" w:sz="0" w:space="0" w:color="auto"/>
      </w:divBdr>
    </w:div>
    <w:div w:id="564998900">
      <w:bodyDiv w:val="1"/>
      <w:marLeft w:val="0"/>
      <w:marRight w:val="0"/>
      <w:marTop w:val="0"/>
      <w:marBottom w:val="0"/>
      <w:divBdr>
        <w:top w:val="none" w:sz="0" w:space="0" w:color="auto"/>
        <w:left w:val="none" w:sz="0" w:space="0" w:color="auto"/>
        <w:bottom w:val="none" w:sz="0" w:space="0" w:color="auto"/>
        <w:right w:val="none" w:sz="0" w:space="0" w:color="auto"/>
      </w:divBdr>
    </w:div>
    <w:div w:id="586616282">
      <w:bodyDiv w:val="1"/>
      <w:marLeft w:val="0"/>
      <w:marRight w:val="0"/>
      <w:marTop w:val="0"/>
      <w:marBottom w:val="0"/>
      <w:divBdr>
        <w:top w:val="none" w:sz="0" w:space="0" w:color="auto"/>
        <w:left w:val="none" w:sz="0" w:space="0" w:color="auto"/>
        <w:bottom w:val="none" w:sz="0" w:space="0" w:color="auto"/>
        <w:right w:val="none" w:sz="0" w:space="0" w:color="auto"/>
      </w:divBdr>
    </w:div>
    <w:div w:id="616792000">
      <w:bodyDiv w:val="1"/>
      <w:marLeft w:val="0"/>
      <w:marRight w:val="0"/>
      <w:marTop w:val="0"/>
      <w:marBottom w:val="0"/>
      <w:divBdr>
        <w:top w:val="none" w:sz="0" w:space="0" w:color="auto"/>
        <w:left w:val="none" w:sz="0" w:space="0" w:color="auto"/>
        <w:bottom w:val="none" w:sz="0" w:space="0" w:color="auto"/>
        <w:right w:val="none" w:sz="0" w:space="0" w:color="auto"/>
      </w:divBdr>
      <w:divsChild>
        <w:div w:id="1792433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33229">
      <w:bodyDiv w:val="1"/>
      <w:marLeft w:val="0"/>
      <w:marRight w:val="0"/>
      <w:marTop w:val="0"/>
      <w:marBottom w:val="0"/>
      <w:divBdr>
        <w:top w:val="none" w:sz="0" w:space="0" w:color="auto"/>
        <w:left w:val="none" w:sz="0" w:space="0" w:color="auto"/>
        <w:bottom w:val="none" w:sz="0" w:space="0" w:color="auto"/>
        <w:right w:val="none" w:sz="0" w:space="0" w:color="auto"/>
      </w:divBdr>
    </w:div>
    <w:div w:id="696345864">
      <w:bodyDiv w:val="1"/>
      <w:marLeft w:val="0"/>
      <w:marRight w:val="0"/>
      <w:marTop w:val="0"/>
      <w:marBottom w:val="0"/>
      <w:divBdr>
        <w:top w:val="none" w:sz="0" w:space="0" w:color="auto"/>
        <w:left w:val="none" w:sz="0" w:space="0" w:color="auto"/>
        <w:bottom w:val="none" w:sz="0" w:space="0" w:color="auto"/>
        <w:right w:val="none" w:sz="0" w:space="0" w:color="auto"/>
      </w:divBdr>
      <w:divsChild>
        <w:div w:id="1003506083">
          <w:marLeft w:val="0"/>
          <w:marRight w:val="0"/>
          <w:marTop w:val="60"/>
          <w:marBottom w:val="60"/>
          <w:divBdr>
            <w:top w:val="none" w:sz="0" w:space="0" w:color="auto"/>
            <w:left w:val="none" w:sz="0" w:space="0" w:color="auto"/>
            <w:bottom w:val="single" w:sz="6" w:space="2" w:color="A2A9B1"/>
            <w:right w:val="none" w:sz="0" w:space="0" w:color="auto"/>
          </w:divBdr>
        </w:div>
        <w:div w:id="385180229">
          <w:marLeft w:val="0"/>
          <w:marRight w:val="0"/>
          <w:marTop w:val="60"/>
          <w:marBottom w:val="60"/>
          <w:divBdr>
            <w:top w:val="none" w:sz="0" w:space="0" w:color="auto"/>
            <w:left w:val="none" w:sz="0" w:space="0" w:color="auto"/>
            <w:bottom w:val="single" w:sz="6" w:space="2" w:color="A2A9B1"/>
            <w:right w:val="none" w:sz="0" w:space="0" w:color="auto"/>
          </w:divBdr>
        </w:div>
        <w:div w:id="186530108">
          <w:marLeft w:val="0"/>
          <w:marRight w:val="0"/>
          <w:marTop w:val="60"/>
          <w:marBottom w:val="60"/>
          <w:divBdr>
            <w:top w:val="none" w:sz="0" w:space="0" w:color="auto"/>
            <w:left w:val="none" w:sz="0" w:space="0" w:color="auto"/>
            <w:bottom w:val="single" w:sz="6" w:space="2" w:color="A2A9B1"/>
            <w:right w:val="none" w:sz="0" w:space="0" w:color="auto"/>
          </w:divBdr>
        </w:div>
        <w:div w:id="1396201243">
          <w:marLeft w:val="0"/>
          <w:marRight w:val="0"/>
          <w:marTop w:val="60"/>
          <w:marBottom w:val="60"/>
          <w:divBdr>
            <w:top w:val="none" w:sz="0" w:space="0" w:color="auto"/>
            <w:left w:val="none" w:sz="0" w:space="0" w:color="auto"/>
            <w:bottom w:val="none" w:sz="0" w:space="0" w:color="auto"/>
            <w:right w:val="none" w:sz="0" w:space="0" w:color="auto"/>
          </w:divBdr>
        </w:div>
        <w:div w:id="327947165">
          <w:marLeft w:val="0"/>
          <w:marRight w:val="0"/>
          <w:marTop w:val="60"/>
          <w:marBottom w:val="60"/>
          <w:divBdr>
            <w:top w:val="none" w:sz="0" w:space="0" w:color="auto"/>
            <w:left w:val="none" w:sz="0" w:space="0" w:color="auto"/>
            <w:bottom w:val="none" w:sz="0" w:space="0" w:color="auto"/>
            <w:right w:val="none" w:sz="0" w:space="0" w:color="auto"/>
          </w:divBdr>
        </w:div>
        <w:div w:id="1830512301">
          <w:marLeft w:val="0"/>
          <w:marRight w:val="0"/>
          <w:marTop w:val="60"/>
          <w:marBottom w:val="60"/>
          <w:divBdr>
            <w:top w:val="none" w:sz="0" w:space="0" w:color="auto"/>
            <w:left w:val="none" w:sz="0" w:space="0" w:color="auto"/>
            <w:bottom w:val="single" w:sz="6" w:space="2" w:color="A2A9B1"/>
            <w:right w:val="none" w:sz="0" w:space="0" w:color="auto"/>
          </w:divBdr>
        </w:div>
        <w:div w:id="1639410416">
          <w:marLeft w:val="0"/>
          <w:marRight w:val="0"/>
          <w:marTop w:val="60"/>
          <w:marBottom w:val="60"/>
          <w:divBdr>
            <w:top w:val="none" w:sz="0" w:space="0" w:color="auto"/>
            <w:left w:val="none" w:sz="0" w:space="0" w:color="auto"/>
            <w:bottom w:val="single" w:sz="6" w:space="2" w:color="A2A9B1"/>
            <w:right w:val="none" w:sz="0" w:space="0" w:color="auto"/>
          </w:divBdr>
        </w:div>
      </w:divsChild>
    </w:div>
    <w:div w:id="697316945">
      <w:bodyDiv w:val="1"/>
      <w:marLeft w:val="0"/>
      <w:marRight w:val="0"/>
      <w:marTop w:val="0"/>
      <w:marBottom w:val="0"/>
      <w:divBdr>
        <w:top w:val="none" w:sz="0" w:space="0" w:color="auto"/>
        <w:left w:val="none" w:sz="0" w:space="0" w:color="auto"/>
        <w:bottom w:val="none" w:sz="0" w:space="0" w:color="auto"/>
        <w:right w:val="none" w:sz="0" w:space="0" w:color="auto"/>
      </w:divBdr>
    </w:div>
    <w:div w:id="697968437">
      <w:bodyDiv w:val="1"/>
      <w:marLeft w:val="0"/>
      <w:marRight w:val="0"/>
      <w:marTop w:val="0"/>
      <w:marBottom w:val="0"/>
      <w:divBdr>
        <w:top w:val="none" w:sz="0" w:space="0" w:color="auto"/>
        <w:left w:val="none" w:sz="0" w:space="0" w:color="auto"/>
        <w:bottom w:val="none" w:sz="0" w:space="0" w:color="auto"/>
        <w:right w:val="none" w:sz="0" w:space="0" w:color="auto"/>
      </w:divBdr>
    </w:div>
    <w:div w:id="786196656">
      <w:bodyDiv w:val="1"/>
      <w:marLeft w:val="0"/>
      <w:marRight w:val="0"/>
      <w:marTop w:val="0"/>
      <w:marBottom w:val="0"/>
      <w:divBdr>
        <w:top w:val="none" w:sz="0" w:space="0" w:color="auto"/>
        <w:left w:val="none" w:sz="0" w:space="0" w:color="auto"/>
        <w:bottom w:val="none" w:sz="0" w:space="0" w:color="auto"/>
        <w:right w:val="none" w:sz="0" w:space="0" w:color="auto"/>
      </w:divBdr>
    </w:div>
    <w:div w:id="786972504">
      <w:bodyDiv w:val="1"/>
      <w:marLeft w:val="0"/>
      <w:marRight w:val="0"/>
      <w:marTop w:val="0"/>
      <w:marBottom w:val="0"/>
      <w:divBdr>
        <w:top w:val="none" w:sz="0" w:space="0" w:color="auto"/>
        <w:left w:val="none" w:sz="0" w:space="0" w:color="auto"/>
        <w:bottom w:val="none" w:sz="0" w:space="0" w:color="auto"/>
        <w:right w:val="none" w:sz="0" w:space="0" w:color="auto"/>
      </w:divBdr>
    </w:div>
    <w:div w:id="792750233">
      <w:bodyDiv w:val="1"/>
      <w:marLeft w:val="0"/>
      <w:marRight w:val="0"/>
      <w:marTop w:val="0"/>
      <w:marBottom w:val="0"/>
      <w:divBdr>
        <w:top w:val="none" w:sz="0" w:space="0" w:color="auto"/>
        <w:left w:val="none" w:sz="0" w:space="0" w:color="auto"/>
        <w:bottom w:val="none" w:sz="0" w:space="0" w:color="auto"/>
        <w:right w:val="none" w:sz="0" w:space="0" w:color="auto"/>
      </w:divBdr>
    </w:div>
    <w:div w:id="849301043">
      <w:bodyDiv w:val="1"/>
      <w:marLeft w:val="0"/>
      <w:marRight w:val="0"/>
      <w:marTop w:val="0"/>
      <w:marBottom w:val="0"/>
      <w:divBdr>
        <w:top w:val="none" w:sz="0" w:space="0" w:color="auto"/>
        <w:left w:val="none" w:sz="0" w:space="0" w:color="auto"/>
        <w:bottom w:val="none" w:sz="0" w:space="0" w:color="auto"/>
        <w:right w:val="none" w:sz="0" w:space="0" w:color="auto"/>
      </w:divBdr>
    </w:div>
    <w:div w:id="852063296">
      <w:bodyDiv w:val="1"/>
      <w:marLeft w:val="0"/>
      <w:marRight w:val="0"/>
      <w:marTop w:val="0"/>
      <w:marBottom w:val="0"/>
      <w:divBdr>
        <w:top w:val="none" w:sz="0" w:space="0" w:color="auto"/>
        <w:left w:val="none" w:sz="0" w:space="0" w:color="auto"/>
        <w:bottom w:val="none" w:sz="0" w:space="0" w:color="auto"/>
        <w:right w:val="none" w:sz="0" w:space="0" w:color="auto"/>
      </w:divBdr>
      <w:divsChild>
        <w:div w:id="2028169898">
          <w:marLeft w:val="0"/>
          <w:marRight w:val="0"/>
          <w:marTop w:val="0"/>
          <w:marBottom w:val="0"/>
          <w:divBdr>
            <w:top w:val="none" w:sz="0" w:space="0" w:color="auto"/>
            <w:left w:val="none" w:sz="0" w:space="0" w:color="auto"/>
            <w:bottom w:val="none" w:sz="0" w:space="0" w:color="auto"/>
            <w:right w:val="none" w:sz="0" w:space="0" w:color="auto"/>
          </w:divBdr>
          <w:divsChild>
            <w:div w:id="157820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87298">
      <w:bodyDiv w:val="1"/>
      <w:marLeft w:val="0"/>
      <w:marRight w:val="0"/>
      <w:marTop w:val="0"/>
      <w:marBottom w:val="0"/>
      <w:divBdr>
        <w:top w:val="none" w:sz="0" w:space="0" w:color="auto"/>
        <w:left w:val="none" w:sz="0" w:space="0" w:color="auto"/>
        <w:bottom w:val="none" w:sz="0" w:space="0" w:color="auto"/>
        <w:right w:val="none" w:sz="0" w:space="0" w:color="auto"/>
      </w:divBdr>
    </w:div>
    <w:div w:id="935020673">
      <w:bodyDiv w:val="1"/>
      <w:marLeft w:val="0"/>
      <w:marRight w:val="0"/>
      <w:marTop w:val="0"/>
      <w:marBottom w:val="0"/>
      <w:divBdr>
        <w:top w:val="none" w:sz="0" w:space="0" w:color="auto"/>
        <w:left w:val="none" w:sz="0" w:space="0" w:color="auto"/>
        <w:bottom w:val="none" w:sz="0" w:space="0" w:color="auto"/>
        <w:right w:val="none" w:sz="0" w:space="0" w:color="auto"/>
      </w:divBdr>
    </w:div>
    <w:div w:id="955065309">
      <w:bodyDiv w:val="1"/>
      <w:marLeft w:val="0"/>
      <w:marRight w:val="0"/>
      <w:marTop w:val="0"/>
      <w:marBottom w:val="0"/>
      <w:divBdr>
        <w:top w:val="none" w:sz="0" w:space="0" w:color="auto"/>
        <w:left w:val="none" w:sz="0" w:space="0" w:color="auto"/>
        <w:bottom w:val="none" w:sz="0" w:space="0" w:color="auto"/>
        <w:right w:val="none" w:sz="0" w:space="0" w:color="auto"/>
      </w:divBdr>
    </w:div>
    <w:div w:id="975835959">
      <w:bodyDiv w:val="1"/>
      <w:marLeft w:val="0"/>
      <w:marRight w:val="0"/>
      <w:marTop w:val="0"/>
      <w:marBottom w:val="0"/>
      <w:divBdr>
        <w:top w:val="none" w:sz="0" w:space="0" w:color="auto"/>
        <w:left w:val="none" w:sz="0" w:space="0" w:color="auto"/>
        <w:bottom w:val="none" w:sz="0" w:space="0" w:color="auto"/>
        <w:right w:val="none" w:sz="0" w:space="0" w:color="auto"/>
      </w:divBdr>
    </w:div>
    <w:div w:id="980772196">
      <w:bodyDiv w:val="1"/>
      <w:marLeft w:val="0"/>
      <w:marRight w:val="0"/>
      <w:marTop w:val="0"/>
      <w:marBottom w:val="0"/>
      <w:divBdr>
        <w:top w:val="none" w:sz="0" w:space="0" w:color="auto"/>
        <w:left w:val="none" w:sz="0" w:space="0" w:color="auto"/>
        <w:bottom w:val="none" w:sz="0" w:space="0" w:color="auto"/>
        <w:right w:val="none" w:sz="0" w:space="0" w:color="auto"/>
      </w:divBdr>
    </w:div>
    <w:div w:id="1002855172">
      <w:bodyDiv w:val="1"/>
      <w:marLeft w:val="0"/>
      <w:marRight w:val="0"/>
      <w:marTop w:val="0"/>
      <w:marBottom w:val="0"/>
      <w:divBdr>
        <w:top w:val="none" w:sz="0" w:space="0" w:color="auto"/>
        <w:left w:val="none" w:sz="0" w:space="0" w:color="auto"/>
        <w:bottom w:val="none" w:sz="0" w:space="0" w:color="auto"/>
        <w:right w:val="none" w:sz="0" w:space="0" w:color="auto"/>
      </w:divBdr>
    </w:div>
    <w:div w:id="1092235706">
      <w:bodyDiv w:val="1"/>
      <w:marLeft w:val="0"/>
      <w:marRight w:val="0"/>
      <w:marTop w:val="0"/>
      <w:marBottom w:val="0"/>
      <w:divBdr>
        <w:top w:val="none" w:sz="0" w:space="0" w:color="auto"/>
        <w:left w:val="none" w:sz="0" w:space="0" w:color="auto"/>
        <w:bottom w:val="none" w:sz="0" w:space="0" w:color="auto"/>
        <w:right w:val="none" w:sz="0" w:space="0" w:color="auto"/>
      </w:divBdr>
    </w:div>
    <w:div w:id="1110735935">
      <w:bodyDiv w:val="1"/>
      <w:marLeft w:val="0"/>
      <w:marRight w:val="0"/>
      <w:marTop w:val="0"/>
      <w:marBottom w:val="0"/>
      <w:divBdr>
        <w:top w:val="none" w:sz="0" w:space="0" w:color="auto"/>
        <w:left w:val="none" w:sz="0" w:space="0" w:color="auto"/>
        <w:bottom w:val="none" w:sz="0" w:space="0" w:color="auto"/>
        <w:right w:val="none" w:sz="0" w:space="0" w:color="auto"/>
      </w:divBdr>
    </w:div>
    <w:div w:id="1181047100">
      <w:bodyDiv w:val="1"/>
      <w:marLeft w:val="0"/>
      <w:marRight w:val="0"/>
      <w:marTop w:val="0"/>
      <w:marBottom w:val="0"/>
      <w:divBdr>
        <w:top w:val="none" w:sz="0" w:space="0" w:color="auto"/>
        <w:left w:val="none" w:sz="0" w:space="0" w:color="auto"/>
        <w:bottom w:val="none" w:sz="0" w:space="0" w:color="auto"/>
        <w:right w:val="none" w:sz="0" w:space="0" w:color="auto"/>
      </w:divBdr>
      <w:divsChild>
        <w:div w:id="149710016">
          <w:marLeft w:val="0"/>
          <w:marRight w:val="0"/>
          <w:marTop w:val="0"/>
          <w:marBottom w:val="0"/>
          <w:divBdr>
            <w:top w:val="none" w:sz="0" w:space="0" w:color="auto"/>
            <w:left w:val="none" w:sz="0" w:space="0" w:color="auto"/>
            <w:bottom w:val="none" w:sz="0" w:space="0" w:color="auto"/>
            <w:right w:val="none" w:sz="0" w:space="0" w:color="auto"/>
          </w:divBdr>
          <w:divsChild>
            <w:div w:id="690303336">
              <w:marLeft w:val="0"/>
              <w:marRight w:val="0"/>
              <w:marTop w:val="0"/>
              <w:marBottom w:val="0"/>
              <w:divBdr>
                <w:top w:val="none" w:sz="0" w:space="0" w:color="auto"/>
                <w:left w:val="none" w:sz="0" w:space="0" w:color="auto"/>
                <w:bottom w:val="none" w:sz="0" w:space="0" w:color="auto"/>
                <w:right w:val="none" w:sz="0" w:space="0" w:color="auto"/>
              </w:divBdr>
              <w:divsChild>
                <w:div w:id="150851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985171">
      <w:bodyDiv w:val="1"/>
      <w:marLeft w:val="0"/>
      <w:marRight w:val="0"/>
      <w:marTop w:val="0"/>
      <w:marBottom w:val="0"/>
      <w:divBdr>
        <w:top w:val="none" w:sz="0" w:space="0" w:color="auto"/>
        <w:left w:val="none" w:sz="0" w:space="0" w:color="auto"/>
        <w:bottom w:val="none" w:sz="0" w:space="0" w:color="auto"/>
        <w:right w:val="none" w:sz="0" w:space="0" w:color="auto"/>
      </w:divBdr>
    </w:div>
    <w:div w:id="1193885165">
      <w:bodyDiv w:val="1"/>
      <w:marLeft w:val="0"/>
      <w:marRight w:val="0"/>
      <w:marTop w:val="0"/>
      <w:marBottom w:val="0"/>
      <w:divBdr>
        <w:top w:val="none" w:sz="0" w:space="0" w:color="auto"/>
        <w:left w:val="none" w:sz="0" w:space="0" w:color="auto"/>
        <w:bottom w:val="none" w:sz="0" w:space="0" w:color="auto"/>
        <w:right w:val="none" w:sz="0" w:space="0" w:color="auto"/>
      </w:divBdr>
    </w:div>
    <w:div w:id="1267154177">
      <w:bodyDiv w:val="1"/>
      <w:marLeft w:val="0"/>
      <w:marRight w:val="0"/>
      <w:marTop w:val="0"/>
      <w:marBottom w:val="0"/>
      <w:divBdr>
        <w:top w:val="none" w:sz="0" w:space="0" w:color="auto"/>
        <w:left w:val="none" w:sz="0" w:space="0" w:color="auto"/>
        <w:bottom w:val="none" w:sz="0" w:space="0" w:color="auto"/>
        <w:right w:val="none" w:sz="0" w:space="0" w:color="auto"/>
      </w:divBdr>
    </w:div>
    <w:div w:id="1292515355">
      <w:bodyDiv w:val="1"/>
      <w:marLeft w:val="0"/>
      <w:marRight w:val="0"/>
      <w:marTop w:val="0"/>
      <w:marBottom w:val="0"/>
      <w:divBdr>
        <w:top w:val="none" w:sz="0" w:space="0" w:color="auto"/>
        <w:left w:val="none" w:sz="0" w:space="0" w:color="auto"/>
        <w:bottom w:val="none" w:sz="0" w:space="0" w:color="auto"/>
        <w:right w:val="none" w:sz="0" w:space="0" w:color="auto"/>
      </w:divBdr>
    </w:div>
    <w:div w:id="1312060273">
      <w:bodyDiv w:val="1"/>
      <w:marLeft w:val="0"/>
      <w:marRight w:val="0"/>
      <w:marTop w:val="0"/>
      <w:marBottom w:val="0"/>
      <w:divBdr>
        <w:top w:val="none" w:sz="0" w:space="0" w:color="auto"/>
        <w:left w:val="none" w:sz="0" w:space="0" w:color="auto"/>
        <w:bottom w:val="none" w:sz="0" w:space="0" w:color="auto"/>
        <w:right w:val="none" w:sz="0" w:space="0" w:color="auto"/>
      </w:divBdr>
    </w:div>
    <w:div w:id="1321352511">
      <w:bodyDiv w:val="1"/>
      <w:marLeft w:val="0"/>
      <w:marRight w:val="0"/>
      <w:marTop w:val="0"/>
      <w:marBottom w:val="0"/>
      <w:divBdr>
        <w:top w:val="none" w:sz="0" w:space="0" w:color="auto"/>
        <w:left w:val="none" w:sz="0" w:space="0" w:color="auto"/>
        <w:bottom w:val="none" w:sz="0" w:space="0" w:color="auto"/>
        <w:right w:val="none" w:sz="0" w:space="0" w:color="auto"/>
      </w:divBdr>
    </w:div>
    <w:div w:id="1351253894">
      <w:bodyDiv w:val="1"/>
      <w:marLeft w:val="0"/>
      <w:marRight w:val="0"/>
      <w:marTop w:val="0"/>
      <w:marBottom w:val="0"/>
      <w:divBdr>
        <w:top w:val="none" w:sz="0" w:space="0" w:color="auto"/>
        <w:left w:val="none" w:sz="0" w:space="0" w:color="auto"/>
        <w:bottom w:val="none" w:sz="0" w:space="0" w:color="auto"/>
        <w:right w:val="none" w:sz="0" w:space="0" w:color="auto"/>
      </w:divBdr>
    </w:div>
    <w:div w:id="1357004828">
      <w:bodyDiv w:val="1"/>
      <w:marLeft w:val="0"/>
      <w:marRight w:val="0"/>
      <w:marTop w:val="0"/>
      <w:marBottom w:val="0"/>
      <w:divBdr>
        <w:top w:val="none" w:sz="0" w:space="0" w:color="auto"/>
        <w:left w:val="none" w:sz="0" w:space="0" w:color="auto"/>
        <w:bottom w:val="none" w:sz="0" w:space="0" w:color="auto"/>
        <w:right w:val="none" w:sz="0" w:space="0" w:color="auto"/>
      </w:divBdr>
    </w:div>
    <w:div w:id="1423523877">
      <w:bodyDiv w:val="1"/>
      <w:marLeft w:val="0"/>
      <w:marRight w:val="0"/>
      <w:marTop w:val="0"/>
      <w:marBottom w:val="0"/>
      <w:divBdr>
        <w:top w:val="none" w:sz="0" w:space="0" w:color="auto"/>
        <w:left w:val="none" w:sz="0" w:space="0" w:color="auto"/>
        <w:bottom w:val="none" w:sz="0" w:space="0" w:color="auto"/>
        <w:right w:val="none" w:sz="0" w:space="0" w:color="auto"/>
      </w:divBdr>
    </w:div>
    <w:div w:id="1472015772">
      <w:bodyDiv w:val="1"/>
      <w:marLeft w:val="0"/>
      <w:marRight w:val="0"/>
      <w:marTop w:val="0"/>
      <w:marBottom w:val="0"/>
      <w:divBdr>
        <w:top w:val="none" w:sz="0" w:space="0" w:color="auto"/>
        <w:left w:val="none" w:sz="0" w:space="0" w:color="auto"/>
        <w:bottom w:val="none" w:sz="0" w:space="0" w:color="auto"/>
        <w:right w:val="none" w:sz="0" w:space="0" w:color="auto"/>
      </w:divBdr>
    </w:div>
    <w:div w:id="1474979532">
      <w:bodyDiv w:val="1"/>
      <w:marLeft w:val="0"/>
      <w:marRight w:val="0"/>
      <w:marTop w:val="0"/>
      <w:marBottom w:val="0"/>
      <w:divBdr>
        <w:top w:val="none" w:sz="0" w:space="0" w:color="auto"/>
        <w:left w:val="none" w:sz="0" w:space="0" w:color="auto"/>
        <w:bottom w:val="none" w:sz="0" w:space="0" w:color="auto"/>
        <w:right w:val="none" w:sz="0" w:space="0" w:color="auto"/>
      </w:divBdr>
    </w:div>
    <w:div w:id="1484274865">
      <w:bodyDiv w:val="1"/>
      <w:marLeft w:val="0"/>
      <w:marRight w:val="0"/>
      <w:marTop w:val="0"/>
      <w:marBottom w:val="0"/>
      <w:divBdr>
        <w:top w:val="none" w:sz="0" w:space="0" w:color="auto"/>
        <w:left w:val="none" w:sz="0" w:space="0" w:color="auto"/>
        <w:bottom w:val="none" w:sz="0" w:space="0" w:color="auto"/>
        <w:right w:val="none" w:sz="0" w:space="0" w:color="auto"/>
      </w:divBdr>
    </w:div>
    <w:div w:id="1488521624">
      <w:bodyDiv w:val="1"/>
      <w:marLeft w:val="0"/>
      <w:marRight w:val="0"/>
      <w:marTop w:val="0"/>
      <w:marBottom w:val="0"/>
      <w:divBdr>
        <w:top w:val="none" w:sz="0" w:space="0" w:color="auto"/>
        <w:left w:val="none" w:sz="0" w:space="0" w:color="auto"/>
        <w:bottom w:val="none" w:sz="0" w:space="0" w:color="auto"/>
        <w:right w:val="none" w:sz="0" w:space="0" w:color="auto"/>
      </w:divBdr>
      <w:divsChild>
        <w:div w:id="768552241">
          <w:blockQuote w:val="1"/>
          <w:marLeft w:val="0"/>
          <w:marRight w:val="0"/>
          <w:marTop w:val="0"/>
          <w:marBottom w:val="300"/>
          <w:divBdr>
            <w:top w:val="none" w:sz="0" w:space="0" w:color="auto"/>
            <w:left w:val="single" w:sz="12" w:space="15" w:color="09A51D"/>
            <w:bottom w:val="none" w:sz="0" w:space="0" w:color="auto"/>
            <w:right w:val="none" w:sz="0" w:space="0" w:color="auto"/>
          </w:divBdr>
        </w:div>
      </w:divsChild>
    </w:div>
    <w:div w:id="1622878347">
      <w:bodyDiv w:val="1"/>
      <w:marLeft w:val="0"/>
      <w:marRight w:val="0"/>
      <w:marTop w:val="0"/>
      <w:marBottom w:val="0"/>
      <w:divBdr>
        <w:top w:val="none" w:sz="0" w:space="0" w:color="auto"/>
        <w:left w:val="none" w:sz="0" w:space="0" w:color="auto"/>
        <w:bottom w:val="none" w:sz="0" w:space="0" w:color="auto"/>
        <w:right w:val="none" w:sz="0" w:space="0" w:color="auto"/>
      </w:divBdr>
    </w:div>
    <w:div w:id="1659335592">
      <w:bodyDiv w:val="1"/>
      <w:marLeft w:val="0"/>
      <w:marRight w:val="0"/>
      <w:marTop w:val="0"/>
      <w:marBottom w:val="0"/>
      <w:divBdr>
        <w:top w:val="none" w:sz="0" w:space="0" w:color="auto"/>
        <w:left w:val="none" w:sz="0" w:space="0" w:color="auto"/>
        <w:bottom w:val="none" w:sz="0" w:space="0" w:color="auto"/>
        <w:right w:val="none" w:sz="0" w:space="0" w:color="auto"/>
      </w:divBdr>
    </w:div>
    <w:div w:id="1755584662">
      <w:bodyDiv w:val="1"/>
      <w:marLeft w:val="0"/>
      <w:marRight w:val="0"/>
      <w:marTop w:val="0"/>
      <w:marBottom w:val="0"/>
      <w:divBdr>
        <w:top w:val="none" w:sz="0" w:space="0" w:color="auto"/>
        <w:left w:val="none" w:sz="0" w:space="0" w:color="auto"/>
        <w:bottom w:val="none" w:sz="0" w:space="0" w:color="auto"/>
        <w:right w:val="none" w:sz="0" w:space="0" w:color="auto"/>
      </w:divBdr>
    </w:div>
    <w:div w:id="1765567533">
      <w:bodyDiv w:val="1"/>
      <w:marLeft w:val="0"/>
      <w:marRight w:val="0"/>
      <w:marTop w:val="0"/>
      <w:marBottom w:val="0"/>
      <w:divBdr>
        <w:top w:val="none" w:sz="0" w:space="0" w:color="auto"/>
        <w:left w:val="none" w:sz="0" w:space="0" w:color="auto"/>
        <w:bottom w:val="none" w:sz="0" w:space="0" w:color="auto"/>
        <w:right w:val="none" w:sz="0" w:space="0" w:color="auto"/>
      </w:divBdr>
    </w:div>
    <w:div w:id="1775320502">
      <w:bodyDiv w:val="1"/>
      <w:marLeft w:val="0"/>
      <w:marRight w:val="0"/>
      <w:marTop w:val="0"/>
      <w:marBottom w:val="0"/>
      <w:divBdr>
        <w:top w:val="none" w:sz="0" w:space="0" w:color="auto"/>
        <w:left w:val="none" w:sz="0" w:space="0" w:color="auto"/>
        <w:bottom w:val="none" w:sz="0" w:space="0" w:color="auto"/>
        <w:right w:val="none" w:sz="0" w:space="0" w:color="auto"/>
      </w:divBdr>
    </w:div>
    <w:div w:id="1814370242">
      <w:bodyDiv w:val="1"/>
      <w:marLeft w:val="0"/>
      <w:marRight w:val="0"/>
      <w:marTop w:val="0"/>
      <w:marBottom w:val="0"/>
      <w:divBdr>
        <w:top w:val="none" w:sz="0" w:space="0" w:color="auto"/>
        <w:left w:val="none" w:sz="0" w:space="0" w:color="auto"/>
        <w:bottom w:val="none" w:sz="0" w:space="0" w:color="auto"/>
        <w:right w:val="none" w:sz="0" w:space="0" w:color="auto"/>
      </w:divBdr>
      <w:divsChild>
        <w:div w:id="1164010743">
          <w:blockQuote w:val="1"/>
          <w:marLeft w:val="0"/>
          <w:marRight w:val="0"/>
          <w:marTop w:val="0"/>
          <w:marBottom w:val="300"/>
          <w:divBdr>
            <w:top w:val="none" w:sz="0" w:space="0" w:color="auto"/>
            <w:left w:val="single" w:sz="12" w:space="15" w:color="09A51D"/>
            <w:bottom w:val="none" w:sz="0" w:space="0" w:color="auto"/>
            <w:right w:val="none" w:sz="0" w:space="0" w:color="auto"/>
          </w:divBdr>
        </w:div>
      </w:divsChild>
    </w:div>
    <w:div w:id="1842349634">
      <w:bodyDiv w:val="1"/>
      <w:marLeft w:val="0"/>
      <w:marRight w:val="0"/>
      <w:marTop w:val="0"/>
      <w:marBottom w:val="0"/>
      <w:divBdr>
        <w:top w:val="none" w:sz="0" w:space="0" w:color="auto"/>
        <w:left w:val="none" w:sz="0" w:space="0" w:color="auto"/>
        <w:bottom w:val="none" w:sz="0" w:space="0" w:color="auto"/>
        <w:right w:val="none" w:sz="0" w:space="0" w:color="auto"/>
      </w:divBdr>
    </w:div>
    <w:div w:id="1953315601">
      <w:bodyDiv w:val="1"/>
      <w:marLeft w:val="0"/>
      <w:marRight w:val="0"/>
      <w:marTop w:val="0"/>
      <w:marBottom w:val="0"/>
      <w:divBdr>
        <w:top w:val="none" w:sz="0" w:space="0" w:color="auto"/>
        <w:left w:val="none" w:sz="0" w:space="0" w:color="auto"/>
        <w:bottom w:val="none" w:sz="0" w:space="0" w:color="auto"/>
        <w:right w:val="none" w:sz="0" w:space="0" w:color="auto"/>
      </w:divBdr>
    </w:div>
    <w:div w:id="1971937235">
      <w:bodyDiv w:val="1"/>
      <w:marLeft w:val="0"/>
      <w:marRight w:val="0"/>
      <w:marTop w:val="0"/>
      <w:marBottom w:val="0"/>
      <w:divBdr>
        <w:top w:val="none" w:sz="0" w:space="0" w:color="auto"/>
        <w:left w:val="none" w:sz="0" w:space="0" w:color="auto"/>
        <w:bottom w:val="none" w:sz="0" w:space="0" w:color="auto"/>
        <w:right w:val="none" w:sz="0" w:space="0" w:color="auto"/>
      </w:divBdr>
    </w:div>
    <w:div w:id="1998533957">
      <w:bodyDiv w:val="1"/>
      <w:marLeft w:val="0"/>
      <w:marRight w:val="0"/>
      <w:marTop w:val="0"/>
      <w:marBottom w:val="0"/>
      <w:divBdr>
        <w:top w:val="none" w:sz="0" w:space="0" w:color="auto"/>
        <w:left w:val="none" w:sz="0" w:space="0" w:color="auto"/>
        <w:bottom w:val="none" w:sz="0" w:space="0" w:color="auto"/>
        <w:right w:val="none" w:sz="0" w:space="0" w:color="auto"/>
      </w:divBdr>
    </w:div>
    <w:div w:id="2047216771">
      <w:bodyDiv w:val="1"/>
      <w:marLeft w:val="0"/>
      <w:marRight w:val="0"/>
      <w:marTop w:val="0"/>
      <w:marBottom w:val="0"/>
      <w:divBdr>
        <w:top w:val="none" w:sz="0" w:space="0" w:color="auto"/>
        <w:left w:val="none" w:sz="0" w:space="0" w:color="auto"/>
        <w:bottom w:val="none" w:sz="0" w:space="0" w:color="auto"/>
        <w:right w:val="none" w:sz="0" w:space="0" w:color="auto"/>
      </w:divBdr>
    </w:div>
    <w:div w:id="2059475015">
      <w:bodyDiv w:val="1"/>
      <w:marLeft w:val="0"/>
      <w:marRight w:val="0"/>
      <w:marTop w:val="0"/>
      <w:marBottom w:val="0"/>
      <w:divBdr>
        <w:top w:val="none" w:sz="0" w:space="0" w:color="auto"/>
        <w:left w:val="none" w:sz="0" w:space="0" w:color="auto"/>
        <w:bottom w:val="none" w:sz="0" w:space="0" w:color="auto"/>
        <w:right w:val="none" w:sz="0" w:space="0" w:color="auto"/>
      </w:divBdr>
      <w:divsChild>
        <w:div w:id="830758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499843">
      <w:bodyDiv w:val="1"/>
      <w:marLeft w:val="0"/>
      <w:marRight w:val="0"/>
      <w:marTop w:val="0"/>
      <w:marBottom w:val="0"/>
      <w:divBdr>
        <w:top w:val="none" w:sz="0" w:space="0" w:color="auto"/>
        <w:left w:val="none" w:sz="0" w:space="0" w:color="auto"/>
        <w:bottom w:val="none" w:sz="0" w:space="0" w:color="auto"/>
        <w:right w:val="none" w:sz="0" w:space="0" w:color="auto"/>
      </w:divBdr>
    </w:div>
    <w:div w:id="2129279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324</TotalTime>
  <Pages>19</Pages>
  <Words>9041</Words>
  <Characters>51535</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Huguenot-Noel, Robin</dc:creator>
  <dc:description/>
  <cp:lastModifiedBy>Huguenot-Noel, Robin</cp:lastModifiedBy>
  <cp:revision>14</cp:revision>
  <dcterms:created xsi:type="dcterms:W3CDTF">2025-05-19T13:58:00Z</dcterms:created>
  <dcterms:modified xsi:type="dcterms:W3CDTF">2025-05-21T14:34:00Z</dcterms:modified>
  <dc:language>en-US</dc:language>
</cp:coreProperties>
</file>